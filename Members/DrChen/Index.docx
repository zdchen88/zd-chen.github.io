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6557" w14:textId="3C0969FD" w:rsidR="00FF661E" w:rsidRPr="009E5F9A" w:rsidRDefault="00FF661E" w:rsidP="00FF661E">
      <w:pPr>
        <w:shd w:val="clear" w:color="auto" w:fill="FDFDFD"/>
        <w:jc w:val="center"/>
        <w:rPr>
          <w:b/>
          <w:sz w:val="28"/>
          <w:szCs w:val="28"/>
          <w:lang w:eastAsia="zh-CN"/>
        </w:rPr>
      </w:pPr>
      <w:r>
        <w:rPr>
          <w:b/>
          <w:sz w:val="28"/>
          <w:szCs w:val="28"/>
          <w:lang w:eastAsia="zh-CN"/>
        </w:rPr>
        <w:t>Curriculum Vitae</w:t>
      </w:r>
    </w:p>
    <w:p w14:paraId="55C68B27" w14:textId="77777777" w:rsidR="00FF661E" w:rsidRPr="008F16B3" w:rsidRDefault="00FF661E" w:rsidP="00FF661E">
      <w:pPr>
        <w:autoSpaceDE w:val="0"/>
        <w:autoSpaceDN w:val="0"/>
        <w:adjustRightInd w:val="0"/>
        <w:jc w:val="both"/>
        <w:rPr>
          <w:sz w:val="24"/>
          <w:szCs w:val="24"/>
          <w:lang w:eastAsia="zh-CN"/>
        </w:rPr>
      </w:pPr>
    </w:p>
    <w:p w14:paraId="3CD53B1F" w14:textId="77777777" w:rsidR="00FF661E" w:rsidRPr="009463E8" w:rsidRDefault="00FF661E" w:rsidP="00FF661E">
      <w:pPr>
        <w:autoSpaceDE w:val="0"/>
        <w:autoSpaceDN w:val="0"/>
        <w:adjustRightInd w:val="0"/>
        <w:jc w:val="center"/>
        <w:rPr>
          <w:rFonts w:ascii="Arial" w:hAnsi="Arial" w:cs="Arial"/>
          <w:color w:val="000000"/>
          <w:sz w:val="24"/>
          <w:szCs w:val="24"/>
          <w:lang w:eastAsia="zh-CN"/>
        </w:rPr>
      </w:pPr>
      <w:r>
        <w:rPr>
          <w:rFonts w:ascii="Arial" w:hAnsi="Arial" w:cs="Arial"/>
          <w:noProof/>
          <w:color w:val="000000"/>
          <w:sz w:val="24"/>
          <w:szCs w:val="24"/>
          <w:lang w:eastAsia="zh-CN"/>
        </w:rPr>
        <w:drawing>
          <wp:inline distT="0" distB="0" distL="0" distR="0" wp14:anchorId="32277564" wp14:editId="2CA81D73">
            <wp:extent cx="1016000" cy="1524000"/>
            <wp:effectExtent l="0" t="0" r="0" b="0"/>
            <wp:docPr id="110085889" name="Picture 110085889"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9" name="Picture 110085889" descr="A person in a suit and t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6572" cy="1539858"/>
                    </a:xfrm>
                    <a:prstGeom prst="rect">
                      <a:avLst/>
                    </a:prstGeom>
                  </pic:spPr>
                </pic:pic>
              </a:graphicData>
            </a:graphic>
          </wp:inline>
        </w:drawing>
      </w:r>
    </w:p>
    <w:p w14:paraId="5B49F9F0" w14:textId="77777777" w:rsidR="00FF661E" w:rsidRPr="009463E8" w:rsidRDefault="00FF661E" w:rsidP="00FF661E">
      <w:pPr>
        <w:autoSpaceDE w:val="0"/>
        <w:autoSpaceDN w:val="0"/>
        <w:adjustRightInd w:val="0"/>
        <w:jc w:val="center"/>
        <w:rPr>
          <w:rFonts w:ascii="Arial" w:hAnsi="Arial" w:cs="Arial"/>
          <w:color w:val="000000"/>
          <w:sz w:val="24"/>
          <w:szCs w:val="24"/>
          <w:lang w:eastAsia="zh-CN"/>
        </w:rPr>
      </w:pPr>
    </w:p>
    <w:p w14:paraId="400658AF" w14:textId="77777777" w:rsidR="00FF661E" w:rsidRPr="00A86B92" w:rsidRDefault="00FF661E" w:rsidP="00FF661E">
      <w:pPr>
        <w:autoSpaceDE w:val="0"/>
        <w:autoSpaceDN w:val="0"/>
        <w:adjustRightInd w:val="0"/>
        <w:jc w:val="center"/>
        <w:rPr>
          <w:color w:val="000000"/>
          <w:sz w:val="24"/>
          <w:szCs w:val="24"/>
          <w:lang w:eastAsia="zh-CN"/>
        </w:rPr>
      </w:pPr>
      <w:r w:rsidRPr="00A86B92">
        <w:rPr>
          <w:b/>
          <w:bCs/>
          <w:color w:val="000000"/>
          <w:sz w:val="24"/>
          <w:szCs w:val="24"/>
          <w:lang w:eastAsia="zh-CN"/>
        </w:rPr>
        <w:t>Zhizhang (David) Chen, Ph. D., P. Eng., FIEEE, FCAE and FEIC</w:t>
      </w:r>
    </w:p>
    <w:p w14:paraId="4E850C03" w14:textId="77777777" w:rsidR="00FF661E" w:rsidRPr="00A86B92" w:rsidRDefault="00FF661E" w:rsidP="00FF661E">
      <w:pPr>
        <w:autoSpaceDE w:val="0"/>
        <w:autoSpaceDN w:val="0"/>
        <w:adjustRightInd w:val="0"/>
        <w:jc w:val="center"/>
        <w:rPr>
          <w:color w:val="000000"/>
          <w:sz w:val="24"/>
          <w:szCs w:val="24"/>
          <w:lang w:eastAsia="zh-CN"/>
        </w:rPr>
      </w:pPr>
      <w:r w:rsidRPr="00A86B92">
        <w:rPr>
          <w:rFonts w:hint="eastAsia"/>
          <w:color w:val="000000"/>
          <w:sz w:val="24"/>
          <w:szCs w:val="24"/>
          <w:lang w:eastAsia="zh-CN"/>
        </w:rPr>
        <w:t>D</w:t>
      </w:r>
      <w:r w:rsidRPr="00A86B92">
        <w:rPr>
          <w:color w:val="000000"/>
          <w:sz w:val="24"/>
          <w:szCs w:val="24"/>
          <w:lang w:eastAsia="zh-CN"/>
        </w:rPr>
        <w:t>epartment of Electrical and Computer Engineering</w:t>
      </w:r>
    </w:p>
    <w:p w14:paraId="612AB225"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Dalhousie University</w:t>
      </w:r>
    </w:p>
    <w:p w14:paraId="3E01143A"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Halifax, Nova Scotia, Canada B3H 4R2</w:t>
      </w:r>
    </w:p>
    <w:p w14:paraId="4A71C64B" w14:textId="77777777" w:rsidR="00FF661E" w:rsidRPr="00A86B92" w:rsidRDefault="00FF661E" w:rsidP="00FF661E">
      <w:pPr>
        <w:autoSpaceDE w:val="0"/>
        <w:autoSpaceDN w:val="0"/>
        <w:adjustRightInd w:val="0"/>
        <w:jc w:val="center"/>
        <w:rPr>
          <w:color w:val="000000"/>
          <w:sz w:val="24"/>
          <w:szCs w:val="24"/>
          <w:lang w:eastAsia="zh-CN"/>
        </w:rPr>
      </w:pPr>
      <w:r w:rsidRPr="00A86B92">
        <w:rPr>
          <w:color w:val="000000"/>
          <w:sz w:val="24"/>
          <w:szCs w:val="24"/>
          <w:lang w:eastAsia="zh-CN"/>
        </w:rPr>
        <w:t>Tel: (902) 449-5940 (cell)</w:t>
      </w:r>
    </w:p>
    <w:p w14:paraId="09D10131" w14:textId="77777777" w:rsidR="00FF661E" w:rsidRPr="00A86B92" w:rsidRDefault="00FF661E" w:rsidP="00FF661E">
      <w:pPr>
        <w:autoSpaceDE w:val="0"/>
        <w:autoSpaceDN w:val="0"/>
        <w:adjustRightInd w:val="0"/>
        <w:jc w:val="center"/>
        <w:rPr>
          <w:color w:val="0000FF"/>
          <w:sz w:val="24"/>
          <w:szCs w:val="24"/>
          <w:lang w:eastAsia="zh-CN"/>
        </w:rPr>
      </w:pPr>
      <w:r w:rsidRPr="00A86B92">
        <w:rPr>
          <w:color w:val="000000"/>
          <w:sz w:val="24"/>
          <w:szCs w:val="24"/>
          <w:lang w:eastAsia="zh-CN"/>
        </w:rPr>
        <w:t xml:space="preserve">Email: </w:t>
      </w:r>
      <w:r w:rsidRPr="00A86B92">
        <w:rPr>
          <w:color w:val="0000FF"/>
          <w:sz w:val="24"/>
          <w:szCs w:val="24"/>
          <w:lang w:eastAsia="zh-CN"/>
        </w:rPr>
        <w:t>z.chen@dal.ca</w:t>
      </w:r>
    </w:p>
    <w:p w14:paraId="2171F6AB" w14:textId="77777777" w:rsidR="0048332C" w:rsidRPr="008F16B3" w:rsidRDefault="0048332C" w:rsidP="0048332C">
      <w:pPr>
        <w:autoSpaceDE w:val="0"/>
        <w:autoSpaceDN w:val="0"/>
        <w:adjustRightInd w:val="0"/>
        <w:jc w:val="both"/>
        <w:rPr>
          <w:sz w:val="24"/>
          <w:szCs w:val="24"/>
          <w:lang w:eastAsia="zh-CN"/>
        </w:rPr>
      </w:pPr>
    </w:p>
    <w:p w14:paraId="7C2F5FD9" w14:textId="69184CF2"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Dr. Chen's educational journey began with a B.Eng. Degree in Radio Engineering from Fuzhou University, Fujian, China, in 1982, followed by an M.A.Sc. Degree in Radio Engineering from Southeast University, Nanjing, China, in 1986, and culminated in a Ph.D. in Electrical Engineering from the University of Ottawa, Ontario, Canada, in 1992. In 1993, he commenced his postdoctoral journey as an NSERC fellow at McGill University, setting the stage for his ascent as a distinguished figure in academia. Since 1993, Dr. Chen has </w:t>
      </w:r>
      <w:r w:rsidR="00B42073" w:rsidRPr="00AE54E0">
        <w:rPr>
          <w:sz w:val="23"/>
          <w:szCs w:val="23"/>
          <w:lang w:eastAsia="zh-CN"/>
        </w:rPr>
        <w:t xml:space="preserve">been with </w:t>
      </w:r>
      <w:r w:rsidRPr="00AE54E0">
        <w:rPr>
          <w:sz w:val="23"/>
          <w:szCs w:val="23"/>
          <w:lang w:eastAsia="zh-CN"/>
        </w:rPr>
        <w:t xml:space="preserve">the Department of Electrical and Computer Engineering at Dalhousie University, Halifax, Nova Scotia, Canada, where he holds the </w:t>
      </w:r>
      <w:r w:rsidR="00AB0B8C" w:rsidRPr="00AE54E0">
        <w:rPr>
          <w:sz w:val="23"/>
          <w:szCs w:val="23"/>
          <w:lang w:eastAsia="zh-CN"/>
        </w:rPr>
        <w:t>full professor position</w:t>
      </w:r>
      <w:r w:rsidRPr="00AE54E0">
        <w:rPr>
          <w:sz w:val="23"/>
          <w:szCs w:val="23"/>
          <w:lang w:eastAsia="zh-CN"/>
        </w:rPr>
        <w:t>. His tenure at Dalhousie has been marked by leadership roles, including serving as a former Department Head and the University's Distinguished Research Professor.</w:t>
      </w:r>
    </w:p>
    <w:p w14:paraId="407CFFA5" w14:textId="77777777" w:rsidR="007F0018" w:rsidRPr="00AE54E0" w:rsidRDefault="007F0018" w:rsidP="007F0018">
      <w:pPr>
        <w:autoSpaceDE w:val="0"/>
        <w:autoSpaceDN w:val="0"/>
        <w:adjustRightInd w:val="0"/>
        <w:jc w:val="both"/>
        <w:rPr>
          <w:sz w:val="23"/>
          <w:szCs w:val="23"/>
          <w:lang w:eastAsia="zh-CN"/>
        </w:rPr>
      </w:pPr>
    </w:p>
    <w:p w14:paraId="16682181" w14:textId="148BBD61"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Beyond the confines of his university, Dr. Chen</w:t>
      </w:r>
      <w:r w:rsidR="00FB0B48" w:rsidRPr="00AE54E0">
        <w:rPr>
          <w:sz w:val="23"/>
          <w:szCs w:val="23"/>
          <w:lang w:eastAsia="zh-CN"/>
        </w:rPr>
        <w:t>’</w:t>
      </w:r>
      <w:r w:rsidRPr="00AE54E0">
        <w:rPr>
          <w:sz w:val="23"/>
          <w:szCs w:val="23"/>
          <w:lang w:eastAsia="zh-CN"/>
        </w:rPr>
        <w:t xml:space="preserve">s impact reverberates internationally. He is a trailblazer in computational electromagnetics, antennas, radio-frequency and microwave circuits and systems, wireless power and </w:t>
      </w:r>
      <w:r w:rsidR="003F367B">
        <w:rPr>
          <w:sz w:val="23"/>
          <w:szCs w:val="23"/>
          <w:lang w:eastAsia="zh-CN"/>
        </w:rPr>
        <w:t>wireless communication</w:t>
      </w:r>
      <w:r w:rsidR="003F367B" w:rsidRPr="00AE54E0">
        <w:rPr>
          <w:sz w:val="23"/>
          <w:szCs w:val="23"/>
          <w:lang w:eastAsia="zh-CN"/>
        </w:rPr>
        <w:t xml:space="preserve"> </w:t>
      </w:r>
      <w:r w:rsidR="003F367B">
        <w:rPr>
          <w:sz w:val="23"/>
          <w:szCs w:val="23"/>
          <w:lang w:eastAsia="zh-CN"/>
        </w:rPr>
        <w:t xml:space="preserve">theory and </w:t>
      </w:r>
      <w:r w:rsidRPr="00AE54E0">
        <w:rPr>
          <w:sz w:val="23"/>
          <w:szCs w:val="23"/>
          <w:lang w:eastAsia="zh-CN"/>
        </w:rPr>
        <w:t>technology. His body of work encompasses over 450 refereed journal and conference papers, two books, 25 industrial reports, and 16 patents. Notably, two of his papers on unconditionally stable finite-difference time-domain methods earned recognition in the top 1% of their field</w:t>
      </w:r>
      <w:r w:rsidR="00B42073" w:rsidRPr="00AE54E0">
        <w:rPr>
          <w:sz w:val="23"/>
          <w:szCs w:val="23"/>
          <w:lang w:eastAsia="zh-CN"/>
        </w:rPr>
        <w:t xml:space="preserve"> in 200</w:t>
      </w:r>
      <w:r w:rsidR="009F21FD" w:rsidRPr="00AE54E0">
        <w:rPr>
          <w:sz w:val="23"/>
          <w:szCs w:val="23"/>
          <w:lang w:eastAsia="zh-CN"/>
        </w:rPr>
        <w:t>2</w:t>
      </w:r>
      <w:r w:rsidRPr="00AE54E0">
        <w:rPr>
          <w:sz w:val="23"/>
          <w:szCs w:val="23"/>
          <w:lang w:eastAsia="zh-CN"/>
        </w:rPr>
        <w:t xml:space="preserve">, according to Essential Science Indicators (ESI) by Thomson Reuters. Furthermore, </w:t>
      </w:r>
      <w:bookmarkStart w:id="0" w:name="_Hlk150865152"/>
      <w:r w:rsidRPr="00AE54E0">
        <w:rPr>
          <w:sz w:val="23"/>
          <w:szCs w:val="23"/>
          <w:lang w:eastAsia="zh-CN"/>
        </w:rPr>
        <w:t>his recent paper on the unification of numerical methods was the most downloaded IEEE Transactions on Microwave Theory and Technology (MTT) paper for the first four months of 2022</w:t>
      </w:r>
      <w:r w:rsidR="003903D1">
        <w:rPr>
          <w:sz w:val="23"/>
          <w:szCs w:val="23"/>
          <w:lang w:eastAsia="zh-CN"/>
        </w:rPr>
        <w:t>. It remained</w:t>
      </w:r>
      <w:r w:rsidRPr="00AE54E0">
        <w:rPr>
          <w:sz w:val="23"/>
          <w:szCs w:val="23"/>
          <w:lang w:eastAsia="zh-CN"/>
        </w:rPr>
        <w:t xml:space="preserve"> among the top 50 MTT downloaded papers for 16 of the past 22 months, showcasing </w:t>
      </w:r>
      <w:proofErr w:type="gramStart"/>
      <w:r w:rsidRPr="00AE54E0">
        <w:rPr>
          <w:sz w:val="23"/>
          <w:szCs w:val="23"/>
          <w:lang w:eastAsia="zh-CN"/>
        </w:rPr>
        <w:t>his</w:t>
      </w:r>
      <w:proofErr w:type="gramEnd"/>
      <w:r w:rsidRPr="00AE54E0">
        <w:rPr>
          <w:sz w:val="23"/>
          <w:szCs w:val="23"/>
          <w:lang w:eastAsia="zh-CN"/>
        </w:rPr>
        <w:t xml:space="preserve"> enduring influence even in a niche research domain.</w:t>
      </w:r>
      <w:r w:rsidR="00371586" w:rsidRPr="00AE54E0">
        <w:rPr>
          <w:sz w:val="23"/>
          <w:szCs w:val="23"/>
          <w:lang w:eastAsia="zh-CN"/>
        </w:rPr>
        <w:t xml:space="preserve"> He has </w:t>
      </w:r>
      <w:r w:rsidR="00522898" w:rsidRPr="00AE54E0">
        <w:rPr>
          <w:sz w:val="23"/>
          <w:szCs w:val="23"/>
          <w:lang w:eastAsia="zh-CN"/>
        </w:rPr>
        <w:t>completed</w:t>
      </w:r>
      <w:r w:rsidR="00371586" w:rsidRPr="00AE54E0">
        <w:rPr>
          <w:sz w:val="23"/>
          <w:szCs w:val="23"/>
          <w:lang w:eastAsia="zh-CN"/>
        </w:rPr>
        <w:t xml:space="preserve"> </w:t>
      </w:r>
      <w:r w:rsidR="00AB0B8C" w:rsidRPr="00AE54E0">
        <w:rPr>
          <w:sz w:val="23"/>
          <w:szCs w:val="23"/>
          <w:lang w:eastAsia="zh-CN"/>
        </w:rPr>
        <w:t xml:space="preserve">nearly 100 graduate students, most </w:t>
      </w:r>
      <w:r w:rsidR="00AE54E0" w:rsidRPr="00AE54E0">
        <w:rPr>
          <w:sz w:val="23"/>
          <w:szCs w:val="23"/>
          <w:lang w:eastAsia="zh-CN"/>
        </w:rPr>
        <w:t>working</w:t>
      </w:r>
      <w:r w:rsidR="00A91051" w:rsidRPr="00AE54E0">
        <w:rPr>
          <w:sz w:val="23"/>
          <w:szCs w:val="23"/>
          <w:lang w:eastAsia="zh-CN"/>
        </w:rPr>
        <w:t xml:space="preserve"> in Canada and</w:t>
      </w:r>
      <w:r w:rsidR="00AB0B8C" w:rsidRPr="00AE54E0">
        <w:rPr>
          <w:sz w:val="23"/>
          <w:szCs w:val="23"/>
          <w:lang w:eastAsia="zh-CN"/>
        </w:rPr>
        <w:t xml:space="preserve"> the US</w:t>
      </w:r>
      <w:r w:rsidR="003F367B">
        <w:rPr>
          <w:sz w:val="23"/>
          <w:szCs w:val="23"/>
          <w:lang w:eastAsia="zh-CN"/>
        </w:rPr>
        <w:t xml:space="preserve"> and four of them starting their own companies</w:t>
      </w:r>
      <w:r w:rsidR="00AB0B8C" w:rsidRPr="00AE54E0">
        <w:rPr>
          <w:sz w:val="23"/>
          <w:szCs w:val="23"/>
          <w:lang w:eastAsia="zh-CN"/>
        </w:rPr>
        <w:t>. H</w:t>
      </w:r>
      <w:r w:rsidR="00CC7776" w:rsidRPr="00AE54E0">
        <w:rPr>
          <w:sz w:val="23"/>
          <w:szCs w:val="23"/>
          <w:lang w:eastAsia="zh-CN"/>
        </w:rPr>
        <w:t xml:space="preserve">e </w:t>
      </w:r>
      <w:r w:rsidR="00AB0B8C" w:rsidRPr="00AE54E0">
        <w:rPr>
          <w:sz w:val="23"/>
          <w:szCs w:val="23"/>
          <w:lang w:eastAsia="zh-CN"/>
        </w:rPr>
        <w:t xml:space="preserve">has also </w:t>
      </w:r>
      <w:r w:rsidR="0062679E" w:rsidRPr="00AE54E0">
        <w:rPr>
          <w:sz w:val="23"/>
          <w:szCs w:val="23"/>
          <w:lang w:eastAsia="zh-CN"/>
        </w:rPr>
        <w:t xml:space="preserve">supervised more than 120 </w:t>
      </w:r>
      <w:r w:rsidR="008F16B3" w:rsidRPr="00AE54E0">
        <w:rPr>
          <w:sz w:val="23"/>
          <w:szCs w:val="23"/>
          <w:lang w:eastAsia="zh-CN"/>
        </w:rPr>
        <w:t>senior student</w:t>
      </w:r>
      <w:r w:rsidR="00AB0B8C" w:rsidRPr="00AE54E0">
        <w:rPr>
          <w:sz w:val="23"/>
          <w:szCs w:val="23"/>
          <w:lang w:eastAsia="zh-CN"/>
        </w:rPr>
        <w:t xml:space="preserve"> </w:t>
      </w:r>
      <w:r w:rsidR="0062679E" w:rsidRPr="00AE54E0">
        <w:rPr>
          <w:sz w:val="23"/>
          <w:szCs w:val="23"/>
          <w:lang w:eastAsia="zh-CN"/>
        </w:rPr>
        <w:t>projects</w:t>
      </w:r>
      <w:r w:rsidR="00AB0B8C" w:rsidRPr="00AE54E0">
        <w:rPr>
          <w:sz w:val="23"/>
          <w:szCs w:val="23"/>
          <w:lang w:eastAsia="zh-CN"/>
        </w:rPr>
        <w:t>,</w:t>
      </w:r>
      <w:r w:rsidR="00CC7776" w:rsidRPr="00AE54E0">
        <w:rPr>
          <w:sz w:val="23"/>
          <w:szCs w:val="23"/>
          <w:lang w:eastAsia="zh-CN"/>
        </w:rPr>
        <w:t xml:space="preserve"> and some of them won </w:t>
      </w:r>
      <w:r w:rsidR="00E557F8">
        <w:rPr>
          <w:sz w:val="23"/>
          <w:szCs w:val="23"/>
          <w:lang w:eastAsia="zh-CN"/>
        </w:rPr>
        <w:t>various</w:t>
      </w:r>
      <w:r w:rsidR="00E557F8" w:rsidRPr="00AE54E0">
        <w:rPr>
          <w:sz w:val="23"/>
          <w:szCs w:val="23"/>
          <w:lang w:eastAsia="zh-CN"/>
        </w:rPr>
        <w:t xml:space="preserve"> </w:t>
      </w:r>
      <w:r w:rsidR="00272127" w:rsidRPr="00AE54E0">
        <w:rPr>
          <w:sz w:val="23"/>
          <w:szCs w:val="23"/>
          <w:lang w:eastAsia="zh-CN"/>
        </w:rPr>
        <w:t>prizes</w:t>
      </w:r>
      <w:r w:rsidR="0062679E" w:rsidRPr="00AE54E0">
        <w:rPr>
          <w:sz w:val="23"/>
          <w:szCs w:val="23"/>
          <w:lang w:eastAsia="zh-CN"/>
        </w:rPr>
        <w:t xml:space="preserve">. </w:t>
      </w:r>
    </w:p>
    <w:p w14:paraId="33DA0D0F" w14:textId="77777777" w:rsidR="007F0018" w:rsidRPr="00AE54E0" w:rsidRDefault="007F0018" w:rsidP="007F0018">
      <w:pPr>
        <w:autoSpaceDE w:val="0"/>
        <w:autoSpaceDN w:val="0"/>
        <w:adjustRightInd w:val="0"/>
        <w:jc w:val="both"/>
        <w:rPr>
          <w:sz w:val="23"/>
          <w:szCs w:val="23"/>
          <w:lang w:eastAsia="zh-CN"/>
        </w:rPr>
      </w:pPr>
    </w:p>
    <w:bookmarkEnd w:id="0"/>
    <w:p w14:paraId="4F33BEF5" w14:textId="7C9F22FB" w:rsidR="007F0018" w:rsidRPr="00AE54E0" w:rsidRDefault="007F0018" w:rsidP="007F0018">
      <w:pPr>
        <w:autoSpaceDE w:val="0"/>
        <w:autoSpaceDN w:val="0"/>
        <w:adjustRightInd w:val="0"/>
        <w:jc w:val="both"/>
        <w:rPr>
          <w:sz w:val="23"/>
          <w:szCs w:val="23"/>
          <w:lang w:eastAsia="zh-CN"/>
        </w:rPr>
      </w:pPr>
      <w:r w:rsidRPr="00AE54E0">
        <w:rPr>
          <w:sz w:val="23"/>
          <w:szCs w:val="23"/>
          <w:lang w:eastAsia="zh-CN"/>
        </w:rPr>
        <w:t xml:space="preserve">In addition to his prolific research output, Dr. Chen assumes leadership roles in various capacities. He serves as an editor for prestigious journals such as the IEEE Transactions on </w:t>
      </w:r>
      <w:r w:rsidR="00EC4654" w:rsidRPr="00AE54E0">
        <w:rPr>
          <w:sz w:val="23"/>
          <w:szCs w:val="23"/>
          <w:lang w:eastAsia="zh-CN"/>
        </w:rPr>
        <w:t xml:space="preserve">MTT </w:t>
      </w:r>
      <w:r w:rsidRPr="00AE54E0">
        <w:rPr>
          <w:sz w:val="23"/>
          <w:szCs w:val="23"/>
          <w:lang w:eastAsia="zh-CN"/>
        </w:rPr>
        <w:t>and is the current topic editor of the IEEE Journal of Microwaves.</w:t>
      </w:r>
      <w:r w:rsidR="00EC4654" w:rsidRPr="00AE54E0">
        <w:rPr>
          <w:sz w:val="23"/>
          <w:szCs w:val="23"/>
          <w:lang w:eastAsia="zh-CN"/>
        </w:rPr>
        <w:t xml:space="preserve"> He has</w:t>
      </w:r>
      <w:r w:rsidRPr="00AE54E0">
        <w:rPr>
          <w:sz w:val="23"/>
          <w:szCs w:val="23"/>
          <w:lang w:eastAsia="zh-CN"/>
        </w:rPr>
        <w:t xml:space="preserve"> played roles as an Ad-Com member of the IEEE Antennas and Propagation Society and as the Chair of the Wireless Communications </w:t>
      </w:r>
      <w:r w:rsidR="00AB0B8C" w:rsidRPr="00AE54E0">
        <w:rPr>
          <w:sz w:val="23"/>
          <w:szCs w:val="23"/>
          <w:lang w:eastAsia="zh-CN"/>
        </w:rPr>
        <w:t xml:space="preserve">Committee </w:t>
      </w:r>
      <w:r w:rsidRPr="00AE54E0">
        <w:rPr>
          <w:sz w:val="23"/>
          <w:szCs w:val="23"/>
          <w:lang w:eastAsia="zh-CN"/>
        </w:rPr>
        <w:t xml:space="preserve">and Field Theory &amp; Computational Electromagnetic Committee of the IEEE </w:t>
      </w:r>
      <w:r w:rsidR="00EC4654" w:rsidRPr="00AE54E0">
        <w:rPr>
          <w:sz w:val="23"/>
          <w:szCs w:val="23"/>
          <w:lang w:eastAsia="zh-CN"/>
        </w:rPr>
        <w:t xml:space="preserve">MTT </w:t>
      </w:r>
      <w:r w:rsidRPr="00AE54E0">
        <w:rPr>
          <w:sz w:val="23"/>
          <w:szCs w:val="23"/>
          <w:lang w:eastAsia="zh-CN"/>
        </w:rPr>
        <w:t xml:space="preserve">Society. Dr. Chen has </w:t>
      </w:r>
      <w:r w:rsidRPr="00AE54E0">
        <w:rPr>
          <w:sz w:val="23"/>
          <w:szCs w:val="23"/>
          <w:lang w:eastAsia="zh-CN"/>
        </w:rPr>
        <w:lastRenderedPageBreak/>
        <w:t xml:space="preserve">shared his expertise with grant selection committees, chairing the NSERC Research Tool and Equipment grant selection committee and serving as </w:t>
      </w:r>
      <w:r w:rsidR="00AB0B8C" w:rsidRPr="00AE54E0">
        <w:rPr>
          <w:sz w:val="23"/>
          <w:szCs w:val="23"/>
          <w:lang w:eastAsia="zh-CN"/>
        </w:rPr>
        <w:t>an NSERC Discovery Grant selection committee member</w:t>
      </w:r>
      <w:r w:rsidRPr="00AE54E0">
        <w:rPr>
          <w:sz w:val="23"/>
          <w:szCs w:val="23"/>
          <w:lang w:eastAsia="zh-CN"/>
        </w:rPr>
        <w:t>.</w:t>
      </w:r>
    </w:p>
    <w:p w14:paraId="0F3193ED" w14:textId="77777777" w:rsidR="007F0018" w:rsidRPr="00AE54E0" w:rsidRDefault="007F0018" w:rsidP="007F0018">
      <w:pPr>
        <w:autoSpaceDE w:val="0"/>
        <w:autoSpaceDN w:val="0"/>
        <w:adjustRightInd w:val="0"/>
        <w:jc w:val="both"/>
        <w:rPr>
          <w:sz w:val="23"/>
          <w:szCs w:val="23"/>
          <w:lang w:eastAsia="zh-CN"/>
        </w:rPr>
      </w:pPr>
    </w:p>
    <w:p w14:paraId="7C901B9E" w14:textId="5A9DB7A5" w:rsidR="004F5E10" w:rsidRDefault="007F0018" w:rsidP="00CC2FF0">
      <w:pPr>
        <w:autoSpaceDE w:val="0"/>
        <w:autoSpaceDN w:val="0"/>
        <w:adjustRightInd w:val="0"/>
        <w:jc w:val="both"/>
        <w:rPr>
          <w:ins w:id="1" w:author="Zhizhang David Chen" w:date="2023-12-02T17:32:00Z"/>
          <w:sz w:val="24"/>
          <w:szCs w:val="24"/>
          <w:lang w:eastAsia="zh-CN"/>
        </w:rPr>
      </w:pPr>
      <w:r w:rsidRPr="00AE54E0">
        <w:rPr>
          <w:sz w:val="23"/>
          <w:szCs w:val="23"/>
          <w:lang w:eastAsia="zh-CN"/>
        </w:rPr>
        <w:t xml:space="preserve">Recognition of Dr. Chen's contributions includes the 2005 Engineering Award of Nova Scotia and the 2013 IEEE Fessenden Medal. His outstanding achievements </w:t>
      </w:r>
      <w:r w:rsidR="00AB0B8C" w:rsidRPr="00AE54E0">
        <w:rPr>
          <w:sz w:val="23"/>
          <w:szCs w:val="23"/>
          <w:lang w:eastAsia="zh-CN"/>
        </w:rPr>
        <w:t xml:space="preserve">include being appointed the Dalhousie Killam Chair in wireless technology in 2006 and later </w:t>
      </w:r>
      <w:r w:rsidRPr="00AE54E0">
        <w:rPr>
          <w:sz w:val="23"/>
          <w:szCs w:val="23"/>
          <w:lang w:eastAsia="zh-CN"/>
        </w:rPr>
        <w:t xml:space="preserve">recognized as the Dalhousie University Distinguished Research Professor in 2017. </w:t>
      </w:r>
      <w:r w:rsidR="00AB0B8C" w:rsidRPr="00AE54E0">
        <w:rPr>
          <w:sz w:val="23"/>
          <w:szCs w:val="23"/>
          <w:lang w:eastAsia="zh-CN"/>
        </w:rPr>
        <w:t xml:space="preserve">Honoured </w:t>
      </w:r>
      <w:r w:rsidRPr="00AE54E0">
        <w:rPr>
          <w:sz w:val="23"/>
          <w:szCs w:val="23"/>
          <w:lang w:eastAsia="zh-CN"/>
        </w:rPr>
        <w:t xml:space="preserve">as a Fellow of the Institute of Electrical and Electronic Engineers (IEEE), the Canadian Academy of Engineering, and the Engineering Institute of Canada in 2010, Dr. Chen has also been selected as a </w:t>
      </w:r>
      <w:r w:rsidR="00B770D9" w:rsidRPr="00AE54E0">
        <w:rPr>
          <w:sz w:val="23"/>
          <w:szCs w:val="23"/>
          <w:lang w:eastAsia="zh-CN"/>
        </w:rPr>
        <w:t xml:space="preserve">UK </w:t>
      </w:r>
      <w:r w:rsidRPr="00AE54E0">
        <w:rPr>
          <w:sz w:val="23"/>
          <w:szCs w:val="23"/>
          <w:lang w:eastAsia="zh-CN"/>
        </w:rPr>
        <w:t xml:space="preserve">Royal Society </w:t>
      </w:r>
      <w:r w:rsidR="00773EF9" w:rsidRPr="00AE54E0">
        <w:rPr>
          <w:rFonts w:hint="eastAsia"/>
          <w:sz w:val="23"/>
          <w:szCs w:val="23"/>
          <w:lang w:eastAsia="zh-CN"/>
        </w:rPr>
        <w:t>Visting</w:t>
      </w:r>
      <w:r w:rsidR="00773EF9" w:rsidRPr="00AE54E0">
        <w:rPr>
          <w:sz w:val="23"/>
          <w:szCs w:val="23"/>
          <w:lang w:eastAsia="zh-CN"/>
        </w:rPr>
        <w:t xml:space="preserve"> </w:t>
      </w:r>
      <w:r w:rsidR="00773EF9" w:rsidRPr="00AE54E0">
        <w:rPr>
          <w:rFonts w:hint="eastAsia"/>
          <w:sz w:val="23"/>
          <w:szCs w:val="23"/>
          <w:lang w:eastAsia="zh-CN"/>
        </w:rPr>
        <w:t>Fellow</w:t>
      </w:r>
      <w:r w:rsidR="00773EF9" w:rsidRPr="00AE54E0">
        <w:rPr>
          <w:sz w:val="23"/>
          <w:szCs w:val="23"/>
          <w:lang w:eastAsia="zh-CN"/>
        </w:rPr>
        <w:t xml:space="preserve"> </w:t>
      </w:r>
      <w:r w:rsidRPr="00AE54E0">
        <w:rPr>
          <w:sz w:val="23"/>
          <w:szCs w:val="23"/>
          <w:lang w:eastAsia="zh-CN"/>
        </w:rPr>
        <w:t xml:space="preserve">at the University of Nottingham. </w:t>
      </w:r>
      <w:r w:rsidR="00B770D9" w:rsidRPr="00AE54E0">
        <w:rPr>
          <w:sz w:val="23"/>
          <w:szCs w:val="23"/>
          <w:lang w:eastAsia="zh-CN"/>
        </w:rPr>
        <w:t xml:space="preserve">Beyond the traditional realms of academia, he has co-founded two start-up companies, one specializing in wireless power and the other dedicated to robotics. Dr. Chen's dual </w:t>
      </w:r>
      <w:r w:rsidR="00AE54E0" w:rsidRPr="00AE54E0">
        <w:rPr>
          <w:sz w:val="23"/>
          <w:szCs w:val="23"/>
          <w:lang w:eastAsia="zh-CN"/>
        </w:rPr>
        <w:t xml:space="preserve">involvements in scholarly work and </w:t>
      </w:r>
      <w:r w:rsidR="00E557F8">
        <w:rPr>
          <w:sz w:val="23"/>
          <w:szCs w:val="23"/>
          <w:lang w:eastAsia="zh-CN"/>
        </w:rPr>
        <w:t>technology transfer to industry</w:t>
      </w:r>
      <w:r w:rsidR="00AE54E0" w:rsidRPr="00AE54E0">
        <w:rPr>
          <w:sz w:val="23"/>
          <w:szCs w:val="23"/>
          <w:lang w:eastAsia="zh-CN"/>
        </w:rPr>
        <w:t xml:space="preserve"> </w:t>
      </w:r>
      <w:r w:rsidR="00B770D9" w:rsidRPr="00AE54E0">
        <w:rPr>
          <w:sz w:val="23"/>
          <w:szCs w:val="23"/>
          <w:lang w:eastAsia="zh-CN"/>
        </w:rPr>
        <w:t xml:space="preserve">speak to </w:t>
      </w:r>
      <w:r w:rsidR="00AB0B8C" w:rsidRPr="00AE54E0">
        <w:rPr>
          <w:sz w:val="23"/>
          <w:szCs w:val="23"/>
          <w:lang w:eastAsia="zh-CN"/>
        </w:rPr>
        <w:t>his multidimensional impact</w:t>
      </w:r>
      <w:r w:rsidR="00B770D9" w:rsidRPr="00AE54E0">
        <w:rPr>
          <w:sz w:val="23"/>
          <w:szCs w:val="23"/>
          <w:lang w:eastAsia="zh-CN"/>
        </w:rPr>
        <w:t>, not only in advancing academic knowledge but also in contributing to the practical implementation of innovative technologies.</w:t>
      </w:r>
      <w:del w:id="2" w:author="Zhizhang David Chen" w:date="2023-12-02T17:32:00Z">
        <w:r w:rsidDel="002E2A7D">
          <w:rPr>
            <w:sz w:val="24"/>
            <w:szCs w:val="24"/>
            <w:lang w:eastAsia="zh-CN"/>
          </w:rPr>
          <w:br w:type="page"/>
        </w:r>
      </w:del>
    </w:p>
    <w:p w14:paraId="66D5B314" w14:textId="77777777" w:rsidR="002E2A7D" w:rsidRPr="00A86B92" w:rsidRDefault="002E2A7D" w:rsidP="00CC2FF0">
      <w:pPr>
        <w:autoSpaceDE w:val="0"/>
        <w:autoSpaceDN w:val="0"/>
        <w:adjustRightInd w:val="0"/>
        <w:jc w:val="both"/>
        <w:rPr>
          <w:sz w:val="24"/>
          <w:szCs w:val="24"/>
          <w:lang w:eastAsia="zh-CN"/>
        </w:rPr>
      </w:pPr>
    </w:p>
    <w:p w14:paraId="3F806D3E" w14:textId="77777777" w:rsidR="00956C30" w:rsidRPr="00A86B92" w:rsidRDefault="00956C30" w:rsidP="00956C30">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EDUCATION</w:t>
      </w:r>
      <w:r w:rsidR="00ED279A" w:rsidRPr="00A86B92">
        <w:rPr>
          <w:rFonts w:ascii="Arial" w:hAnsi="Arial" w:cs="Arial"/>
          <w:b/>
          <w:bCs/>
          <w:sz w:val="24"/>
          <w:szCs w:val="24"/>
          <w:lang w:eastAsia="zh-CN"/>
        </w:rPr>
        <w:t>:</w:t>
      </w:r>
    </w:p>
    <w:p w14:paraId="3CEBAC48" w14:textId="77777777" w:rsidR="00C56E67" w:rsidRPr="00A86B92" w:rsidRDefault="00C56E67" w:rsidP="00780F24">
      <w:pPr>
        <w:autoSpaceDE w:val="0"/>
        <w:autoSpaceDN w:val="0"/>
        <w:adjustRightInd w:val="0"/>
        <w:ind w:left="1134" w:hanging="708"/>
        <w:rPr>
          <w:sz w:val="24"/>
          <w:szCs w:val="24"/>
          <w:lang w:eastAsia="zh-CN"/>
        </w:rPr>
      </w:pPr>
    </w:p>
    <w:p w14:paraId="383D07F2" w14:textId="13A6BFA2"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1992 </w:t>
      </w:r>
      <w:r w:rsidR="00780F24" w:rsidRPr="00A86B92">
        <w:rPr>
          <w:sz w:val="24"/>
          <w:szCs w:val="24"/>
          <w:lang w:eastAsia="zh-CN"/>
        </w:rPr>
        <w:tab/>
      </w:r>
      <w:r w:rsidRPr="00A86B92">
        <w:rPr>
          <w:b/>
          <w:bCs/>
          <w:sz w:val="24"/>
          <w:szCs w:val="24"/>
          <w:lang w:eastAsia="zh-CN"/>
        </w:rPr>
        <w:t>Ph.D.</w:t>
      </w:r>
      <w:r w:rsidR="0089266F" w:rsidRPr="00A86B92">
        <w:rPr>
          <w:sz w:val="24"/>
          <w:szCs w:val="24"/>
          <w:lang w:eastAsia="zh-CN"/>
        </w:rPr>
        <w:t xml:space="preserve"> in </w:t>
      </w:r>
      <w:r w:rsidRPr="00A86B92">
        <w:rPr>
          <w:sz w:val="24"/>
          <w:szCs w:val="24"/>
          <w:lang w:eastAsia="zh-CN"/>
        </w:rPr>
        <w:t xml:space="preserve">Electrical Engineering, </w:t>
      </w:r>
      <w:r w:rsidR="0089266F" w:rsidRPr="00A86B92">
        <w:rPr>
          <w:sz w:val="24"/>
          <w:szCs w:val="24"/>
          <w:lang w:eastAsia="zh-CN"/>
        </w:rPr>
        <w:t xml:space="preserve">Dept. of Electrical Engineering, </w:t>
      </w:r>
      <w:r w:rsidRPr="00A86B92">
        <w:rPr>
          <w:sz w:val="24"/>
          <w:szCs w:val="24"/>
          <w:lang w:eastAsia="zh-CN"/>
        </w:rPr>
        <w:t>University of Ottawa, Ontario, Canada</w:t>
      </w:r>
      <w:r w:rsidR="00B7442D" w:rsidRPr="00A86B92">
        <w:rPr>
          <w:sz w:val="24"/>
          <w:szCs w:val="24"/>
          <w:lang w:eastAsia="zh-CN"/>
        </w:rPr>
        <w:t xml:space="preserve"> </w:t>
      </w:r>
      <w:r w:rsidR="0089266F" w:rsidRPr="00A86B92">
        <w:rPr>
          <w:sz w:val="24"/>
          <w:szCs w:val="24"/>
          <w:lang w:eastAsia="zh-CN"/>
        </w:rPr>
        <w:br/>
      </w:r>
      <w:r w:rsidR="00B7442D" w:rsidRPr="00A86B92">
        <w:rPr>
          <w:sz w:val="24"/>
          <w:szCs w:val="24"/>
          <w:lang w:eastAsia="zh-CN"/>
        </w:rPr>
        <w:t>Supervisor</w:t>
      </w:r>
      <w:r w:rsidR="00AE0CF2" w:rsidRPr="00A86B92">
        <w:rPr>
          <w:sz w:val="24"/>
          <w:szCs w:val="24"/>
          <w:lang w:eastAsia="zh-CN"/>
        </w:rPr>
        <w:t>s</w:t>
      </w:r>
      <w:r w:rsidR="00B7442D" w:rsidRPr="00A86B92">
        <w:rPr>
          <w:sz w:val="24"/>
          <w:szCs w:val="24"/>
          <w:lang w:eastAsia="zh-CN"/>
        </w:rPr>
        <w:t>: Professors Michel M. Ney and Wolfgang J. R. Hoefer.</w:t>
      </w:r>
    </w:p>
    <w:p w14:paraId="186694D3" w14:textId="0FCDC73D"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1986 </w:t>
      </w:r>
      <w:r w:rsidR="00780F24" w:rsidRPr="00A86B92">
        <w:rPr>
          <w:sz w:val="24"/>
          <w:szCs w:val="24"/>
          <w:lang w:eastAsia="zh-CN"/>
        </w:rPr>
        <w:tab/>
      </w:r>
      <w:r w:rsidRPr="00A86B92">
        <w:rPr>
          <w:b/>
          <w:bCs/>
          <w:sz w:val="24"/>
          <w:szCs w:val="24"/>
          <w:lang w:eastAsia="zh-CN"/>
        </w:rPr>
        <w:t>M.</w:t>
      </w:r>
      <w:r w:rsidR="00B7442D" w:rsidRPr="00A86B92">
        <w:rPr>
          <w:b/>
          <w:bCs/>
          <w:sz w:val="24"/>
          <w:szCs w:val="24"/>
          <w:lang w:eastAsia="zh-CN"/>
        </w:rPr>
        <w:t xml:space="preserve"> </w:t>
      </w:r>
      <w:r w:rsidRPr="00A86B92">
        <w:rPr>
          <w:b/>
          <w:bCs/>
          <w:sz w:val="24"/>
          <w:szCs w:val="24"/>
          <w:lang w:eastAsia="zh-CN"/>
        </w:rPr>
        <w:t>A.</w:t>
      </w:r>
      <w:r w:rsidR="00B7442D" w:rsidRPr="00A86B92">
        <w:rPr>
          <w:b/>
          <w:bCs/>
          <w:sz w:val="24"/>
          <w:szCs w:val="24"/>
          <w:lang w:eastAsia="zh-CN"/>
        </w:rPr>
        <w:t xml:space="preserve"> </w:t>
      </w:r>
      <w:r w:rsidRPr="00A86B92">
        <w:rPr>
          <w:b/>
          <w:bCs/>
          <w:sz w:val="24"/>
          <w:szCs w:val="24"/>
          <w:lang w:eastAsia="zh-CN"/>
        </w:rPr>
        <w:t>Sc.</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Southeast University</w:t>
      </w:r>
      <w:r w:rsidR="0046609B" w:rsidRPr="00A86B92">
        <w:rPr>
          <w:sz w:val="24"/>
          <w:szCs w:val="24"/>
          <w:lang w:eastAsia="zh-CN"/>
        </w:rPr>
        <w:t xml:space="preserve"> (formerly Nanjing Institute of Technology)</w:t>
      </w:r>
      <w:r w:rsidRPr="00A86B92">
        <w:rPr>
          <w:sz w:val="24"/>
          <w:szCs w:val="24"/>
          <w:lang w:eastAsia="zh-CN"/>
        </w:rPr>
        <w:t>, P. R. China</w:t>
      </w:r>
      <w:r w:rsidR="009D3CF1" w:rsidRPr="00A86B92">
        <w:rPr>
          <w:sz w:val="24"/>
          <w:szCs w:val="24"/>
          <w:lang w:eastAsia="zh-CN"/>
        </w:rPr>
        <w:t xml:space="preserve">; </w:t>
      </w:r>
      <w:r w:rsidR="0089266F" w:rsidRPr="00A86B92">
        <w:rPr>
          <w:sz w:val="24"/>
          <w:szCs w:val="24"/>
          <w:lang w:eastAsia="zh-CN"/>
        </w:rPr>
        <w:br/>
      </w:r>
      <w:r w:rsidR="009D3CF1" w:rsidRPr="00A86B92">
        <w:rPr>
          <w:sz w:val="24"/>
          <w:szCs w:val="24"/>
          <w:lang w:eastAsia="zh-CN"/>
        </w:rPr>
        <w:t>Supervisory committee: Professors Bo-</w:t>
      </w:r>
      <w:r w:rsidR="00E13737" w:rsidRPr="00A86B92">
        <w:rPr>
          <w:sz w:val="24"/>
          <w:szCs w:val="24"/>
          <w:lang w:eastAsia="zh-CN"/>
        </w:rPr>
        <w:t xml:space="preserve">Xiu </w:t>
      </w:r>
      <w:r w:rsidR="009D3CF1" w:rsidRPr="00A86B92">
        <w:rPr>
          <w:sz w:val="24"/>
          <w:szCs w:val="24"/>
          <w:lang w:eastAsia="zh-CN"/>
        </w:rPr>
        <w:t>Wu, Quan</w:t>
      </w:r>
      <w:r w:rsidR="009D3CF1" w:rsidRPr="00A86B92">
        <w:rPr>
          <w:sz w:val="24"/>
          <w:szCs w:val="24"/>
          <w:lang w:val="en-CA" w:eastAsia="zh-CN"/>
        </w:rPr>
        <w:t>-</w:t>
      </w:r>
      <w:r w:rsidR="0089266F" w:rsidRPr="00A86B92">
        <w:rPr>
          <w:sz w:val="24"/>
          <w:szCs w:val="24"/>
          <w:lang w:val="en-CA" w:eastAsia="zh-CN"/>
        </w:rPr>
        <w:t>R</w:t>
      </w:r>
      <w:r w:rsidR="009D3CF1" w:rsidRPr="00A86B92">
        <w:rPr>
          <w:sz w:val="24"/>
          <w:szCs w:val="24"/>
          <w:lang w:val="en-CA" w:eastAsia="zh-CN"/>
        </w:rPr>
        <w:t>ang Yang,</w:t>
      </w:r>
      <w:r w:rsidR="0091347E" w:rsidRPr="00A86B92">
        <w:rPr>
          <w:sz w:val="24"/>
          <w:szCs w:val="24"/>
          <w:lang w:val="en-CA" w:eastAsia="zh-CN"/>
        </w:rPr>
        <w:t xml:space="preserve"> Wen-</w:t>
      </w:r>
      <w:r w:rsidR="0089266F" w:rsidRPr="00A86B92">
        <w:rPr>
          <w:sz w:val="24"/>
          <w:szCs w:val="24"/>
          <w:lang w:val="en-CA" w:eastAsia="zh-CN"/>
        </w:rPr>
        <w:t>X</w:t>
      </w:r>
      <w:r w:rsidR="0091347E" w:rsidRPr="00A86B92">
        <w:rPr>
          <w:sz w:val="24"/>
          <w:szCs w:val="24"/>
          <w:lang w:val="en-CA" w:eastAsia="zh-CN"/>
        </w:rPr>
        <w:t>un Zhang,</w:t>
      </w:r>
      <w:r w:rsidR="009D3CF1" w:rsidRPr="00A86B92">
        <w:rPr>
          <w:sz w:val="24"/>
          <w:szCs w:val="24"/>
          <w:lang w:val="en-CA" w:eastAsia="zh-CN"/>
        </w:rPr>
        <w:t xml:space="preserve"> Jun-</w:t>
      </w:r>
      <w:r w:rsidR="0089266F" w:rsidRPr="00A86B92">
        <w:rPr>
          <w:sz w:val="24"/>
          <w:szCs w:val="24"/>
          <w:lang w:val="en-CA" w:eastAsia="zh-CN"/>
        </w:rPr>
        <w:t>M</w:t>
      </w:r>
      <w:r w:rsidR="009D3CF1" w:rsidRPr="00A86B92">
        <w:rPr>
          <w:sz w:val="24"/>
          <w:szCs w:val="24"/>
          <w:lang w:val="en-CA" w:eastAsia="zh-CN"/>
        </w:rPr>
        <w:t>ing Shi, Da-</w:t>
      </w:r>
      <w:r w:rsidR="00E13737" w:rsidRPr="00A86B92">
        <w:rPr>
          <w:sz w:val="24"/>
          <w:szCs w:val="24"/>
          <w:lang w:val="en-CA" w:eastAsia="zh-CN"/>
        </w:rPr>
        <w:t xml:space="preserve">Chuang </w:t>
      </w:r>
      <w:r w:rsidR="009D3CF1" w:rsidRPr="00A86B92">
        <w:rPr>
          <w:sz w:val="24"/>
          <w:szCs w:val="24"/>
          <w:lang w:val="en-CA" w:eastAsia="zh-CN"/>
        </w:rPr>
        <w:t>Fang.</w:t>
      </w:r>
    </w:p>
    <w:p w14:paraId="32682830" w14:textId="60737170" w:rsidR="00956C30" w:rsidRPr="00A86B92" w:rsidRDefault="00956C30" w:rsidP="00CA55F9">
      <w:pPr>
        <w:autoSpaceDE w:val="0"/>
        <w:autoSpaceDN w:val="0"/>
        <w:adjustRightInd w:val="0"/>
        <w:ind w:left="1134" w:hanging="850"/>
        <w:rPr>
          <w:sz w:val="24"/>
          <w:szCs w:val="24"/>
          <w:lang w:eastAsia="zh-CN"/>
        </w:rPr>
      </w:pPr>
      <w:r w:rsidRPr="00A86B92">
        <w:rPr>
          <w:sz w:val="24"/>
          <w:szCs w:val="24"/>
          <w:lang w:eastAsia="zh-CN"/>
        </w:rPr>
        <w:t xml:space="preserve">1982 </w:t>
      </w:r>
      <w:r w:rsidR="00780F24" w:rsidRPr="00A86B92">
        <w:rPr>
          <w:sz w:val="24"/>
          <w:szCs w:val="24"/>
          <w:lang w:eastAsia="zh-CN"/>
        </w:rPr>
        <w:tab/>
      </w:r>
      <w:r w:rsidRPr="00A86B92">
        <w:rPr>
          <w:b/>
          <w:bCs/>
          <w:sz w:val="24"/>
          <w:szCs w:val="24"/>
          <w:lang w:eastAsia="zh-CN"/>
        </w:rPr>
        <w:t>B.</w:t>
      </w:r>
      <w:r w:rsidR="00B7442D" w:rsidRPr="00A86B92">
        <w:rPr>
          <w:b/>
          <w:bCs/>
          <w:sz w:val="24"/>
          <w:szCs w:val="24"/>
          <w:lang w:eastAsia="zh-CN"/>
        </w:rPr>
        <w:t xml:space="preserve"> </w:t>
      </w:r>
      <w:r w:rsidRPr="00A86B92">
        <w:rPr>
          <w:b/>
          <w:bCs/>
          <w:sz w:val="24"/>
          <w:szCs w:val="24"/>
          <w:lang w:eastAsia="zh-CN"/>
        </w:rPr>
        <w:t>Eng.</w:t>
      </w:r>
      <w:r w:rsidR="0089266F" w:rsidRPr="00A86B92">
        <w:rPr>
          <w:sz w:val="24"/>
          <w:szCs w:val="24"/>
          <w:lang w:eastAsia="zh-CN"/>
        </w:rPr>
        <w:t xml:space="preserve"> in</w:t>
      </w:r>
      <w:r w:rsidRPr="00A86B92">
        <w:rPr>
          <w:sz w:val="24"/>
          <w:szCs w:val="24"/>
          <w:lang w:eastAsia="zh-CN"/>
        </w:rPr>
        <w:t xml:space="preserve"> Radio Engineering, </w:t>
      </w:r>
      <w:r w:rsidR="0089266F" w:rsidRPr="00A86B92">
        <w:rPr>
          <w:sz w:val="24"/>
          <w:szCs w:val="24"/>
          <w:lang w:eastAsia="zh-CN"/>
        </w:rPr>
        <w:t xml:space="preserve">Dept. of Radio Engineering, </w:t>
      </w:r>
      <w:r w:rsidRPr="00A86B92">
        <w:rPr>
          <w:sz w:val="24"/>
          <w:szCs w:val="24"/>
          <w:lang w:eastAsia="zh-CN"/>
        </w:rPr>
        <w:t>Fuzhou University, P. R. China</w:t>
      </w:r>
      <w:r w:rsidR="00B7442D" w:rsidRPr="00A86B92">
        <w:rPr>
          <w:sz w:val="24"/>
          <w:szCs w:val="24"/>
          <w:lang w:eastAsia="zh-CN"/>
        </w:rPr>
        <w:t>.</w:t>
      </w:r>
    </w:p>
    <w:p w14:paraId="60DA827E" w14:textId="77777777" w:rsidR="00A234A2" w:rsidRPr="00A86B92" w:rsidRDefault="00A234A2" w:rsidP="002672ED">
      <w:pPr>
        <w:autoSpaceDE w:val="0"/>
        <w:autoSpaceDN w:val="0"/>
        <w:adjustRightInd w:val="0"/>
        <w:rPr>
          <w:rFonts w:ascii="Arial" w:hAnsi="Arial" w:cs="Arial"/>
          <w:b/>
          <w:bCs/>
          <w:sz w:val="24"/>
          <w:szCs w:val="24"/>
          <w:lang w:eastAsia="zh-CN"/>
        </w:rPr>
      </w:pPr>
    </w:p>
    <w:p w14:paraId="0A004285" w14:textId="77777777" w:rsidR="00EC4654" w:rsidRDefault="00EC4654" w:rsidP="002672ED">
      <w:pPr>
        <w:autoSpaceDE w:val="0"/>
        <w:autoSpaceDN w:val="0"/>
        <w:adjustRightInd w:val="0"/>
        <w:rPr>
          <w:rFonts w:ascii="Arial" w:hAnsi="Arial" w:cs="Arial"/>
          <w:b/>
          <w:bCs/>
          <w:sz w:val="24"/>
          <w:szCs w:val="24"/>
          <w:lang w:eastAsia="zh-CN"/>
        </w:rPr>
      </w:pPr>
    </w:p>
    <w:p w14:paraId="39CCF96F" w14:textId="27D0A2BF" w:rsidR="002672ED" w:rsidRPr="00A86B92" w:rsidRDefault="002672ED" w:rsidP="002672E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POSTDOCTORAL TRAINING</w:t>
      </w:r>
      <w:r w:rsidR="00ED279A" w:rsidRPr="00A86B92">
        <w:rPr>
          <w:rFonts w:ascii="Arial" w:hAnsi="Arial" w:cs="Arial"/>
          <w:b/>
          <w:bCs/>
          <w:sz w:val="24"/>
          <w:szCs w:val="24"/>
          <w:lang w:eastAsia="zh-CN"/>
        </w:rPr>
        <w:t>:</w:t>
      </w:r>
    </w:p>
    <w:p w14:paraId="0789F31D" w14:textId="77777777" w:rsidR="00C56E67" w:rsidRPr="00A86B92" w:rsidRDefault="00C56E67" w:rsidP="002672ED">
      <w:pPr>
        <w:autoSpaceDE w:val="0"/>
        <w:autoSpaceDN w:val="0"/>
        <w:adjustRightInd w:val="0"/>
        <w:ind w:left="1134" w:hanging="708"/>
        <w:rPr>
          <w:sz w:val="24"/>
          <w:szCs w:val="24"/>
          <w:lang w:eastAsia="zh-CN"/>
        </w:rPr>
      </w:pPr>
    </w:p>
    <w:p w14:paraId="52406691" w14:textId="77777777" w:rsidR="002672ED" w:rsidRPr="00A86B92" w:rsidRDefault="002672ED" w:rsidP="00CA55F9">
      <w:pPr>
        <w:autoSpaceDE w:val="0"/>
        <w:autoSpaceDN w:val="0"/>
        <w:adjustRightInd w:val="0"/>
        <w:ind w:left="1134" w:hanging="850"/>
        <w:rPr>
          <w:sz w:val="24"/>
          <w:szCs w:val="24"/>
          <w:lang w:eastAsia="zh-CN"/>
        </w:rPr>
      </w:pPr>
      <w:r w:rsidRPr="00A86B92">
        <w:rPr>
          <w:sz w:val="24"/>
          <w:szCs w:val="24"/>
          <w:lang w:eastAsia="zh-CN"/>
        </w:rPr>
        <w:t xml:space="preserve">1993 </w:t>
      </w:r>
      <w:r w:rsidRPr="00A86B92">
        <w:rPr>
          <w:sz w:val="24"/>
          <w:szCs w:val="24"/>
          <w:lang w:eastAsia="zh-CN"/>
        </w:rPr>
        <w:tab/>
      </w:r>
      <w:r w:rsidRPr="00A86B92">
        <w:rPr>
          <w:b/>
          <w:bCs/>
          <w:sz w:val="24"/>
          <w:szCs w:val="24"/>
          <w:lang w:eastAsia="zh-CN"/>
        </w:rPr>
        <w:t>NSERC Postdoctoral Fellow</w:t>
      </w:r>
      <w:r w:rsidRPr="00A86B92">
        <w:rPr>
          <w:sz w:val="24"/>
          <w:szCs w:val="24"/>
          <w:lang w:eastAsia="zh-CN"/>
        </w:rPr>
        <w:t xml:space="preserve">, </w:t>
      </w:r>
      <w:r w:rsidR="002351F2" w:rsidRPr="00A86B92">
        <w:rPr>
          <w:sz w:val="24"/>
          <w:szCs w:val="24"/>
          <w:lang w:eastAsia="zh-CN"/>
        </w:rPr>
        <w:t xml:space="preserve">Electrical Engineering, </w:t>
      </w:r>
      <w:r w:rsidRPr="00A86B92">
        <w:rPr>
          <w:sz w:val="24"/>
          <w:szCs w:val="24"/>
          <w:lang w:eastAsia="zh-CN"/>
        </w:rPr>
        <w:t>McGill University, Montreal, Quebec, Canada</w:t>
      </w:r>
      <w:r w:rsidR="00580DDB" w:rsidRPr="00A86B92">
        <w:rPr>
          <w:sz w:val="24"/>
          <w:szCs w:val="24"/>
          <w:lang w:eastAsia="zh-CN"/>
        </w:rPr>
        <w:t>; S</w:t>
      </w:r>
      <w:r w:rsidRPr="00A86B92">
        <w:rPr>
          <w:sz w:val="24"/>
          <w:szCs w:val="24"/>
          <w:lang w:eastAsia="zh-CN"/>
        </w:rPr>
        <w:t>upervisor: Professor Peter P. Silvester</w:t>
      </w:r>
      <w:r w:rsidR="00B7442D" w:rsidRPr="00A86B92">
        <w:rPr>
          <w:sz w:val="24"/>
          <w:szCs w:val="24"/>
          <w:lang w:eastAsia="zh-CN"/>
        </w:rPr>
        <w:t>.</w:t>
      </w:r>
    </w:p>
    <w:p w14:paraId="0BABAA03" w14:textId="77777777" w:rsidR="009D3CF1" w:rsidRPr="00A86B92" w:rsidRDefault="009D3CF1" w:rsidP="00780F24">
      <w:pPr>
        <w:autoSpaceDE w:val="0"/>
        <w:autoSpaceDN w:val="0"/>
        <w:adjustRightInd w:val="0"/>
        <w:rPr>
          <w:rFonts w:ascii="Arial" w:hAnsi="Arial" w:cs="Arial"/>
          <w:b/>
          <w:bCs/>
          <w:sz w:val="24"/>
          <w:szCs w:val="24"/>
          <w:lang w:eastAsia="zh-CN"/>
        </w:rPr>
      </w:pPr>
    </w:p>
    <w:p w14:paraId="33E37772" w14:textId="77777777" w:rsidR="00EC4654" w:rsidRDefault="00EC4654" w:rsidP="00780F24">
      <w:pPr>
        <w:autoSpaceDE w:val="0"/>
        <w:autoSpaceDN w:val="0"/>
        <w:adjustRightInd w:val="0"/>
        <w:rPr>
          <w:rFonts w:ascii="Arial" w:hAnsi="Arial" w:cs="Arial"/>
          <w:b/>
          <w:bCs/>
          <w:sz w:val="24"/>
          <w:szCs w:val="24"/>
          <w:lang w:eastAsia="zh-CN"/>
        </w:rPr>
      </w:pPr>
    </w:p>
    <w:p w14:paraId="0A914738" w14:textId="59C2A579" w:rsidR="0083715F" w:rsidRDefault="0083715F" w:rsidP="00780F24">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LEADERSHIP </w:t>
      </w:r>
      <w:r w:rsidR="00AB0B8C">
        <w:rPr>
          <w:rFonts w:ascii="Arial" w:hAnsi="Arial" w:cs="Arial"/>
          <w:b/>
          <w:bCs/>
          <w:sz w:val="24"/>
          <w:szCs w:val="24"/>
          <w:lang w:eastAsia="zh-CN"/>
        </w:rPr>
        <w:t>POSITIONS</w:t>
      </w:r>
    </w:p>
    <w:p w14:paraId="4D6BB206" w14:textId="77777777" w:rsidR="00923FE2" w:rsidRDefault="00923FE2" w:rsidP="00780F24">
      <w:pPr>
        <w:autoSpaceDE w:val="0"/>
        <w:autoSpaceDN w:val="0"/>
        <w:adjustRightInd w:val="0"/>
        <w:rPr>
          <w:rFonts w:ascii="Arial" w:hAnsi="Arial" w:cs="Arial"/>
          <w:b/>
          <w:bCs/>
          <w:sz w:val="24"/>
          <w:szCs w:val="24"/>
          <w:lang w:eastAsia="zh-CN"/>
        </w:rPr>
      </w:pPr>
    </w:p>
    <w:p w14:paraId="370DAE5F" w14:textId="199B9FB1" w:rsidR="00F0089E" w:rsidRDefault="00F0089E" w:rsidP="00F0089E">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(voted in by society membership and elected),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050E0DE5" w14:textId="3E96DB6F" w:rsidR="00A84A5A" w:rsidRDefault="00A84A5A" w:rsidP="00A84A5A">
      <w:pPr>
        <w:autoSpaceDE w:val="0"/>
        <w:autoSpaceDN w:val="0"/>
        <w:adjustRightInd w:val="0"/>
        <w:ind w:left="1985" w:hanging="1701"/>
        <w:jc w:val="both"/>
        <w:rPr>
          <w:sz w:val="24"/>
          <w:szCs w:val="24"/>
          <w:lang w:eastAsia="zh-CN"/>
        </w:rPr>
      </w:pPr>
      <w:r w:rsidRPr="00A86B92">
        <w:rPr>
          <w:sz w:val="24"/>
          <w:szCs w:val="24"/>
          <w:lang w:eastAsia="zh-CN"/>
        </w:rPr>
        <w:t>202</w:t>
      </w:r>
      <w:r>
        <w:rPr>
          <w:sz w:val="24"/>
          <w:szCs w:val="24"/>
          <w:lang w:eastAsia="zh-CN"/>
        </w:rPr>
        <w:t>4</w:t>
      </w:r>
      <w:r w:rsidRPr="00A86B92">
        <w:rPr>
          <w:sz w:val="24"/>
          <w:szCs w:val="24"/>
          <w:lang w:eastAsia="zh-CN"/>
        </w:rPr>
        <w:t>-202</w:t>
      </w:r>
      <w:r>
        <w:rPr>
          <w:sz w:val="24"/>
          <w:szCs w:val="24"/>
          <w:lang w:eastAsia="zh-CN"/>
        </w:rPr>
        <w:t>6</w:t>
      </w:r>
      <w:r w:rsidRPr="00A86B92">
        <w:rPr>
          <w:sz w:val="24"/>
          <w:szCs w:val="24"/>
          <w:lang w:eastAsia="zh-CN"/>
        </w:rPr>
        <w:tab/>
      </w:r>
      <w:r w:rsidRPr="00E22405">
        <w:rPr>
          <w:b/>
          <w:bCs/>
          <w:sz w:val="24"/>
          <w:szCs w:val="24"/>
          <w:lang w:eastAsia="zh-CN"/>
        </w:rPr>
        <w:t>Vice Chair,</w:t>
      </w:r>
      <w:r>
        <w:rPr>
          <w:sz w:val="24"/>
          <w:szCs w:val="24"/>
          <w:lang w:eastAsia="zh-CN"/>
        </w:rPr>
        <w:t xml:space="preserve"> </w:t>
      </w:r>
      <w:r w:rsidR="00BA5C50">
        <w:rPr>
          <w:sz w:val="24"/>
          <w:szCs w:val="24"/>
          <w:lang w:eastAsia="zh-CN"/>
        </w:rPr>
        <w:t>Member</w:t>
      </w:r>
      <w:r w:rsidR="00A47743">
        <w:rPr>
          <w:sz w:val="24"/>
          <w:szCs w:val="24"/>
          <w:lang w:eastAsia="zh-CN"/>
        </w:rPr>
        <w:t>ship and Geographic</w:t>
      </w:r>
      <w:r w:rsidR="004E4CFF">
        <w:rPr>
          <w:sz w:val="24"/>
          <w:szCs w:val="24"/>
          <w:lang w:eastAsia="zh-CN"/>
        </w:rPr>
        <w:t xml:space="preserve"> Activities</w:t>
      </w:r>
      <w:r w:rsidR="00883812">
        <w:rPr>
          <w:sz w:val="24"/>
          <w:szCs w:val="24"/>
          <w:lang w:eastAsia="zh-CN"/>
        </w:rPr>
        <w:t xml:space="preserve"> Committee</w:t>
      </w:r>
      <w:r w:rsidRPr="00A86B92">
        <w:rPr>
          <w:sz w:val="24"/>
          <w:szCs w:val="24"/>
          <w:lang w:eastAsia="zh-CN"/>
        </w:rPr>
        <w:t xml:space="preserve">, IEEE </w:t>
      </w:r>
      <w:r>
        <w:rPr>
          <w:sz w:val="24"/>
          <w:szCs w:val="24"/>
          <w:lang w:eastAsia="zh-CN"/>
        </w:rPr>
        <w:t xml:space="preserve">Microwave Theory and Technology </w:t>
      </w:r>
      <w:r w:rsidRPr="00A86B92">
        <w:rPr>
          <w:sz w:val="24"/>
          <w:szCs w:val="24"/>
          <w:lang w:eastAsia="zh-CN"/>
        </w:rPr>
        <w:t>Society</w:t>
      </w:r>
      <w:r>
        <w:rPr>
          <w:sz w:val="24"/>
          <w:szCs w:val="24"/>
          <w:lang w:eastAsia="zh-CN"/>
        </w:rPr>
        <w:t xml:space="preserve"> (MTT-S).</w:t>
      </w:r>
    </w:p>
    <w:p w14:paraId="63EC4444" w14:textId="0484E0E1" w:rsidR="00146ACD" w:rsidRDefault="00146ACD" w:rsidP="00146ACD">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24</w:t>
      </w:r>
      <w:r w:rsidRPr="00A86B92">
        <w:rPr>
          <w:sz w:val="24"/>
          <w:szCs w:val="24"/>
          <w:lang w:eastAsia="zh-CN"/>
        </w:rPr>
        <w:t>-202</w:t>
      </w:r>
      <w:r>
        <w:rPr>
          <w:sz w:val="24"/>
          <w:szCs w:val="24"/>
          <w:lang w:eastAsia="zh-CN"/>
        </w:rPr>
        <w:t>5</w:t>
      </w:r>
      <w:r w:rsidRPr="00A86B92">
        <w:rPr>
          <w:sz w:val="24"/>
          <w:szCs w:val="24"/>
          <w:lang w:eastAsia="zh-CN"/>
        </w:rPr>
        <w:tab/>
      </w:r>
      <w:r w:rsidR="00CA1C07" w:rsidRPr="009B15CB">
        <w:rPr>
          <w:b/>
          <w:bCs/>
          <w:sz w:val="24"/>
          <w:szCs w:val="24"/>
          <w:lang w:eastAsia="zh-CN"/>
        </w:rPr>
        <w:t xml:space="preserve">Elected </w:t>
      </w:r>
      <w:r w:rsidRPr="00A86B92">
        <w:rPr>
          <w:b/>
          <w:bCs/>
          <w:sz w:val="24"/>
          <w:szCs w:val="24"/>
          <w:lang w:eastAsia="zh-CN"/>
        </w:rPr>
        <w:t>Chair, Wireless Power Transfer and Energy Conversion (TC-25)</w:t>
      </w:r>
      <w:r w:rsidR="002C4B68">
        <w:rPr>
          <w:b/>
          <w:bCs/>
          <w:sz w:val="24"/>
          <w:szCs w:val="24"/>
          <w:lang w:eastAsia="zh-CN"/>
        </w:rPr>
        <w:t xml:space="preserve"> </w:t>
      </w:r>
      <w:r w:rsidR="002C4B68" w:rsidRPr="00E22405">
        <w:rPr>
          <w:sz w:val="24"/>
          <w:szCs w:val="24"/>
          <w:lang w:eastAsia="zh-CN"/>
        </w:rPr>
        <w:t>(elected by peers)</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5649054" w14:textId="77777777"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w:t>
      </w:r>
      <w:r>
        <w:rPr>
          <w:sz w:val="24"/>
          <w:szCs w:val="24"/>
          <w:lang w:eastAsia="zh-CN"/>
        </w:rPr>
        <w:t>23</w:t>
      </w:r>
      <w:r w:rsidRPr="00A86B92">
        <w:rPr>
          <w:sz w:val="24"/>
          <w:szCs w:val="24"/>
          <w:lang w:eastAsia="zh-CN"/>
        </w:rPr>
        <w:t>-</w:t>
      </w:r>
      <w:r>
        <w:rPr>
          <w:sz w:val="24"/>
          <w:szCs w:val="24"/>
          <w:lang w:eastAsia="zh-CN"/>
        </w:rPr>
        <w:t>present</w:t>
      </w:r>
      <w:r>
        <w:rPr>
          <w:sz w:val="24"/>
          <w:szCs w:val="24"/>
          <w:lang w:eastAsia="zh-CN"/>
        </w:rPr>
        <w:tab/>
      </w:r>
      <w:r w:rsidRPr="00A86B92">
        <w:rPr>
          <w:b/>
          <w:sz w:val="24"/>
          <w:szCs w:val="24"/>
          <w:lang w:eastAsia="zh-CN"/>
        </w:rPr>
        <w:t>Head</w:t>
      </w:r>
      <w:r>
        <w:rPr>
          <w:b/>
          <w:sz w:val="24"/>
          <w:szCs w:val="24"/>
          <w:lang w:eastAsia="zh-CN"/>
        </w:rPr>
        <w:t xml:space="preserve"> (Acting)</w:t>
      </w:r>
      <w:r w:rsidRPr="00A86B92">
        <w:rPr>
          <w:sz w:val="24"/>
          <w:szCs w:val="24"/>
          <w:lang w:eastAsia="zh-CN"/>
        </w:rPr>
        <w:t xml:space="preserve">, Department of Electrical and Computer Engineering, Dalhousie University, Halifax, Nova Scotia. </w:t>
      </w:r>
    </w:p>
    <w:p w14:paraId="6F889C4A" w14:textId="2C45FAB1" w:rsidR="0083715F" w:rsidRPr="001931CB" w:rsidRDefault="0083715F" w:rsidP="0083715F">
      <w:pPr>
        <w:autoSpaceDE w:val="0"/>
        <w:autoSpaceDN w:val="0"/>
        <w:adjustRightInd w:val="0"/>
        <w:ind w:left="2016" w:hanging="1750"/>
        <w:jc w:val="both"/>
        <w:rPr>
          <w:sz w:val="24"/>
          <w:szCs w:val="24"/>
          <w:lang w:eastAsia="zh-CN"/>
        </w:rPr>
      </w:pPr>
      <w:r w:rsidRPr="00A86B92">
        <w:rPr>
          <w:sz w:val="24"/>
          <w:szCs w:val="24"/>
          <w:lang w:eastAsia="zh-CN"/>
        </w:rPr>
        <w:t>2021-2022</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Field Theory and Computational Electromagnetics (TC-1)</w:t>
      </w:r>
      <w:r w:rsidR="002C4B68">
        <w:rPr>
          <w:b/>
          <w:bCs/>
          <w:sz w:val="24"/>
          <w:szCs w:val="24"/>
          <w:lang w:eastAsia="zh-CN"/>
        </w:rPr>
        <w:t xml:space="preserve"> </w:t>
      </w:r>
      <w:r w:rsidR="002C4B68" w:rsidRPr="00D60D96">
        <w:rPr>
          <w:sz w:val="24"/>
          <w:szCs w:val="24"/>
          <w:lang w:eastAsia="zh-CN"/>
        </w:rPr>
        <w:t>(elected by peers)</w:t>
      </w:r>
      <w:r w:rsidR="002C4B68" w:rsidRPr="00A86B92">
        <w:rPr>
          <w:b/>
          <w:bCs/>
          <w:sz w:val="24"/>
          <w:szCs w:val="24"/>
          <w:lang w:eastAsia="zh-CN"/>
        </w:rPr>
        <w:t xml:space="preserve">, </w:t>
      </w:r>
      <w:r w:rsidRPr="009463E8">
        <w:rPr>
          <w:sz w:val="24"/>
          <w:szCs w:val="24"/>
          <w:lang w:eastAsia="zh-CN"/>
        </w:rPr>
        <w:t>IEEE Microwave Theory and Techniques Society</w:t>
      </w:r>
      <w:r w:rsidRPr="001931CB">
        <w:rPr>
          <w:sz w:val="24"/>
          <w:szCs w:val="24"/>
          <w:lang w:eastAsia="zh-CN"/>
        </w:rPr>
        <w:t>.</w:t>
      </w:r>
    </w:p>
    <w:p w14:paraId="66E0C2A2" w14:textId="3CB764B4"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lastRenderedPageBreak/>
        <w:t>2020-2022</w:t>
      </w:r>
      <w:r w:rsidRPr="00A86B92">
        <w:rPr>
          <w:sz w:val="24"/>
          <w:szCs w:val="24"/>
          <w:lang w:eastAsia="zh-CN"/>
        </w:rPr>
        <w:tab/>
      </w:r>
      <w:r w:rsidRPr="00A86B92">
        <w:rPr>
          <w:b/>
          <w:bCs/>
          <w:sz w:val="24"/>
          <w:szCs w:val="24"/>
          <w:lang w:eastAsia="zh-CN"/>
        </w:rPr>
        <w:t>Ad-Com Member</w:t>
      </w:r>
      <w:r w:rsidRPr="00A86B92">
        <w:rPr>
          <w:sz w:val="24"/>
          <w:szCs w:val="24"/>
          <w:lang w:eastAsia="zh-CN"/>
        </w:rPr>
        <w:t xml:space="preserve"> (</w:t>
      </w:r>
      <w:r w:rsidR="002C4B68">
        <w:rPr>
          <w:sz w:val="24"/>
          <w:szCs w:val="24"/>
          <w:lang w:eastAsia="zh-CN"/>
        </w:rPr>
        <w:t>elected</w:t>
      </w:r>
      <w:r w:rsidRPr="00A86B92">
        <w:rPr>
          <w:sz w:val="24"/>
          <w:szCs w:val="24"/>
          <w:lang w:eastAsia="zh-CN"/>
        </w:rPr>
        <w:t xml:space="preserve"> by society membership),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DF8CB05" w14:textId="573940F2" w:rsidR="00FB10FC" w:rsidRPr="00A86B92" w:rsidRDefault="00FB10FC" w:rsidP="00FB10FC">
      <w:pPr>
        <w:autoSpaceDE w:val="0"/>
        <w:autoSpaceDN w:val="0"/>
        <w:adjustRightInd w:val="0"/>
        <w:ind w:left="1985" w:hanging="1701"/>
        <w:jc w:val="both"/>
        <w:rPr>
          <w:sz w:val="24"/>
          <w:szCs w:val="24"/>
          <w:lang w:eastAsia="zh-CN"/>
        </w:rPr>
      </w:pPr>
      <w:r w:rsidRPr="00A86B92">
        <w:rPr>
          <w:sz w:val="24"/>
          <w:szCs w:val="24"/>
          <w:lang w:eastAsia="zh-CN"/>
        </w:rPr>
        <w:t>2020-2022</w:t>
      </w:r>
      <w:r w:rsidRPr="00A86B92">
        <w:rPr>
          <w:sz w:val="24"/>
          <w:szCs w:val="24"/>
          <w:lang w:eastAsia="zh-CN"/>
        </w:rPr>
        <w:tab/>
      </w:r>
      <w:r w:rsidRPr="00E22405">
        <w:rPr>
          <w:b/>
          <w:bCs/>
          <w:sz w:val="24"/>
          <w:szCs w:val="24"/>
          <w:lang w:eastAsia="zh-CN"/>
        </w:rPr>
        <w:t>Chair, Membership</w:t>
      </w:r>
      <w:r w:rsidR="00216FB6" w:rsidRPr="00E22405">
        <w:rPr>
          <w:b/>
          <w:bCs/>
          <w:sz w:val="24"/>
          <w:szCs w:val="24"/>
          <w:lang w:eastAsia="zh-CN"/>
        </w:rPr>
        <w:t xml:space="preserve"> and Benefits </w:t>
      </w:r>
      <w:r w:rsidR="00AB0B8C">
        <w:rPr>
          <w:b/>
          <w:bCs/>
          <w:sz w:val="24"/>
          <w:szCs w:val="24"/>
          <w:lang w:eastAsia="zh-CN"/>
        </w:rPr>
        <w:t xml:space="preserve">Committee </w:t>
      </w:r>
      <w:r w:rsidR="0076561E" w:rsidRPr="00D60D96">
        <w:rPr>
          <w:sz w:val="24"/>
          <w:szCs w:val="24"/>
          <w:lang w:eastAsia="zh-CN"/>
        </w:rPr>
        <w:t>(elected by peers)</w:t>
      </w:r>
      <w:r w:rsidR="0076561E" w:rsidRPr="00E22405">
        <w:rPr>
          <w:sz w:val="24"/>
          <w:szCs w:val="24"/>
          <w:lang w:eastAsia="zh-CN"/>
        </w:rPr>
        <w:t>,</w:t>
      </w:r>
      <w:r w:rsidRPr="00A86B92">
        <w:rPr>
          <w:sz w:val="24"/>
          <w:szCs w:val="24"/>
          <w:lang w:eastAsia="zh-CN"/>
        </w:rPr>
        <w:t xml:space="preserve"> IEEE Antennas and Propagation Society</w:t>
      </w:r>
      <w:r>
        <w:rPr>
          <w:sz w:val="24"/>
          <w:szCs w:val="24"/>
          <w:lang w:eastAsia="zh-CN"/>
        </w:rPr>
        <w:t xml:space="preserve"> </w:t>
      </w:r>
      <w:r w:rsidRPr="00A86B92">
        <w:rPr>
          <w:sz w:val="24"/>
          <w:szCs w:val="24"/>
          <w:lang w:eastAsia="zh-CN"/>
        </w:rPr>
        <w:t>(AP-S)</w:t>
      </w:r>
      <w:r>
        <w:rPr>
          <w:sz w:val="24"/>
          <w:szCs w:val="24"/>
          <w:lang w:eastAsia="zh-CN"/>
        </w:rPr>
        <w:t>.</w:t>
      </w:r>
      <w:r w:rsidRPr="00A86B92">
        <w:rPr>
          <w:sz w:val="24"/>
          <w:szCs w:val="24"/>
          <w:lang w:eastAsia="zh-CN"/>
        </w:rPr>
        <w:t xml:space="preserve"> </w:t>
      </w:r>
    </w:p>
    <w:p w14:paraId="5797B584" w14:textId="5D06671F"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2019-2020</w:t>
      </w:r>
      <w:r w:rsidRPr="00A86B92">
        <w:rPr>
          <w:sz w:val="24"/>
          <w:szCs w:val="24"/>
          <w:lang w:eastAsia="zh-CN"/>
        </w:rPr>
        <w:tab/>
      </w:r>
      <w:r w:rsidR="00CA1C07" w:rsidRPr="009B15CB">
        <w:rPr>
          <w:b/>
          <w:bCs/>
          <w:sz w:val="24"/>
          <w:szCs w:val="24"/>
          <w:lang w:eastAsia="zh-CN"/>
        </w:rPr>
        <w:t xml:space="preserve">Elected </w:t>
      </w:r>
      <w:r w:rsidRPr="00CA1C07">
        <w:rPr>
          <w:b/>
          <w:bCs/>
          <w:sz w:val="24"/>
          <w:szCs w:val="24"/>
          <w:lang w:eastAsia="zh-CN"/>
        </w:rPr>
        <w:t>C</w:t>
      </w:r>
      <w:r w:rsidRPr="00A86B92">
        <w:rPr>
          <w:b/>
          <w:bCs/>
          <w:sz w:val="24"/>
          <w:szCs w:val="24"/>
          <w:lang w:eastAsia="zh-CN"/>
        </w:rPr>
        <w:t>hair, Wireless Communications Committee (TC-23)</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721B5BAC" w14:textId="0FB61579" w:rsidR="0083715F"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2019-202</w:t>
      </w:r>
      <w:r w:rsidR="00773EF9">
        <w:rPr>
          <w:sz w:val="24"/>
          <w:szCs w:val="24"/>
          <w:lang w:eastAsia="zh-CN"/>
        </w:rPr>
        <w:t>3</w:t>
      </w:r>
      <w:r w:rsidRPr="00A86B92">
        <w:rPr>
          <w:sz w:val="24"/>
          <w:szCs w:val="24"/>
          <w:lang w:eastAsia="zh-CN"/>
        </w:rPr>
        <w:tab/>
      </w:r>
      <w:r w:rsidRPr="00A86B92">
        <w:rPr>
          <w:b/>
          <w:bCs/>
          <w:sz w:val="24"/>
          <w:szCs w:val="24"/>
          <w:lang w:eastAsia="zh-CN"/>
        </w:rPr>
        <w:t>Vice-Chair, Wireless Power Transfer and Energy Conversion (TC-25)</w:t>
      </w:r>
      <w:r w:rsidR="00E66AB9">
        <w:rPr>
          <w:b/>
          <w:bCs/>
          <w:sz w:val="24"/>
          <w:szCs w:val="24"/>
          <w:lang w:eastAsia="zh-CN"/>
        </w:rPr>
        <w:t xml:space="preserve"> </w:t>
      </w:r>
      <w:r w:rsidR="00E66AB9" w:rsidRPr="00D60D96">
        <w:rPr>
          <w:sz w:val="24"/>
          <w:szCs w:val="24"/>
          <w:lang w:eastAsia="zh-CN"/>
        </w:rPr>
        <w:t>(elected by peers),</w:t>
      </w:r>
      <w:r w:rsidR="00E66AB9"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0F24DFD3" w14:textId="67EE9565" w:rsidR="00592779" w:rsidRPr="00A86B92" w:rsidRDefault="00592779" w:rsidP="00592779">
      <w:pPr>
        <w:autoSpaceDE w:val="0"/>
        <w:autoSpaceDN w:val="0"/>
        <w:adjustRightInd w:val="0"/>
        <w:ind w:left="1985" w:hanging="1701"/>
        <w:jc w:val="both"/>
        <w:rPr>
          <w:sz w:val="24"/>
          <w:szCs w:val="24"/>
          <w:lang w:eastAsia="zh-CN"/>
        </w:rPr>
      </w:pPr>
      <w:r w:rsidRPr="00A86B92">
        <w:rPr>
          <w:sz w:val="24"/>
          <w:szCs w:val="24"/>
          <w:lang w:eastAsia="zh-CN"/>
        </w:rPr>
        <w:t>2011-2018</w:t>
      </w:r>
      <w:r>
        <w:rPr>
          <w:sz w:val="24"/>
          <w:szCs w:val="24"/>
          <w:lang w:eastAsia="zh-CN"/>
        </w:rPr>
        <w:tab/>
      </w:r>
      <w:r w:rsidRPr="00A86B92">
        <w:rPr>
          <w:b/>
          <w:sz w:val="24"/>
          <w:szCs w:val="24"/>
          <w:lang w:eastAsia="zh-CN"/>
        </w:rPr>
        <w:t>Head</w:t>
      </w:r>
      <w:r w:rsidRPr="00A86B92">
        <w:rPr>
          <w:sz w:val="24"/>
          <w:szCs w:val="24"/>
          <w:lang w:eastAsia="zh-CN"/>
        </w:rPr>
        <w:t xml:space="preserve">, Department of Electrical and Computer Engineering, Dalhousie University, Halifax, Nova Scotia. </w:t>
      </w:r>
    </w:p>
    <w:p w14:paraId="1E98C3B5" w14:textId="77777777" w:rsidR="0083715F" w:rsidRPr="00A86B92" w:rsidRDefault="0083715F" w:rsidP="0083715F">
      <w:pPr>
        <w:autoSpaceDE w:val="0"/>
        <w:autoSpaceDN w:val="0"/>
        <w:adjustRightInd w:val="0"/>
        <w:ind w:left="1985" w:hanging="1701"/>
        <w:jc w:val="both"/>
        <w:rPr>
          <w:b/>
          <w:bCs/>
          <w:sz w:val="24"/>
          <w:szCs w:val="24"/>
          <w:lang w:eastAsia="zh-CN"/>
        </w:rPr>
      </w:pPr>
      <w:r w:rsidRPr="00A86B92">
        <w:rPr>
          <w:sz w:val="24"/>
          <w:szCs w:val="24"/>
          <w:lang w:eastAsia="zh-CN"/>
        </w:rPr>
        <w:t xml:space="preserve">2018-2019 </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Pr="00A86B92">
        <w:rPr>
          <w:b/>
          <w:bCs/>
          <w:sz w:val="24"/>
          <w:szCs w:val="24"/>
          <w:lang w:eastAsia="zh-CN"/>
        </w:rPr>
        <w:t xml:space="preserve">NSERC (Natural Sciences and Engineering Research Council of Canada) Research Tools and Equipment Committee – </w:t>
      </w:r>
      <w:r w:rsidRPr="00A86B92">
        <w:rPr>
          <w:bCs/>
          <w:sz w:val="24"/>
          <w:szCs w:val="24"/>
          <w:lang w:eastAsia="zh-CN"/>
        </w:rPr>
        <w:t>Electrical and Computer Engineering.</w:t>
      </w:r>
    </w:p>
    <w:p w14:paraId="6598B1B8" w14:textId="77777777" w:rsidR="0083715F" w:rsidRDefault="0083715F" w:rsidP="0083715F">
      <w:pPr>
        <w:tabs>
          <w:tab w:val="left" w:pos="1980"/>
        </w:tabs>
        <w:autoSpaceDE w:val="0"/>
        <w:autoSpaceDN w:val="0"/>
        <w:adjustRightInd w:val="0"/>
        <w:ind w:left="1989" w:hanging="1701"/>
        <w:jc w:val="both"/>
        <w:rPr>
          <w:sz w:val="24"/>
          <w:szCs w:val="24"/>
          <w:lang w:eastAsia="zh-CN"/>
        </w:rPr>
      </w:pPr>
      <w:r w:rsidRPr="00A86B92">
        <w:rPr>
          <w:sz w:val="24"/>
          <w:szCs w:val="24"/>
          <w:lang w:eastAsia="zh-CN"/>
        </w:rPr>
        <w:t>2016-2019</w:t>
      </w:r>
      <w:r w:rsidRPr="00A86B92">
        <w:rPr>
          <w:sz w:val="24"/>
          <w:szCs w:val="24"/>
          <w:lang w:eastAsia="zh-CN"/>
        </w:rPr>
        <w:tab/>
      </w:r>
      <w:r w:rsidRPr="00A86B92">
        <w:rPr>
          <w:sz w:val="24"/>
          <w:szCs w:val="24"/>
          <w:lang w:eastAsia="zh-CN"/>
        </w:rPr>
        <w:tab/>
      </w:r>
      <w:r w:rsidRPr="00A86B92">
        <w:rPr>
          <w:b/>
          <w:bCs/>
          <w:sz w:val="24"/>
          <w:szCs w:val="24"/>
          <w:lang w:eastAsia="zh-CN"/>
        </w:rPr>
        <w:t>Co-Founder</w:t>
      </w:r>
      <w:r w:rsidRPr="00A86B92">
        <w:rPr>
          <w:sz w:val="24"/>
          <w:szCs w:val="24"/>
          <w:lang w:eastAsia="zh-CN"/>
        </w:rPr>
        <w:t xml:space="preserve"> and </w:t>
      </w:r>
      <w:r w:rsidRPr="00A86B92">
        <w:rPr>
          <w:b/>
          <w:sz w:val="24"/>
          <w:szCs w:val="24"/>
          <w:lang w:eastAsia="zh-CN"/>
        </w:rPr>
        <w:t>Vice-Chair of the Board of Directors</w:t>
      </w:r>
      <w:r w:rsidRPr="00A86B92">
        <w:rPr>
          <w:sz w:val="24"/>
          <w:szCs w:val="24"/>
          <w:lang w:eastAsia="zh-CN"/>
        </w:rPr>
        <w:t xml:space="preserve"> (part-time),</w:t>
      </w:r>
      <w:r w:rsidRPr="00A86B92">
        <w:rPr>
          <w:b/>
          <w:sz w:val="24"/>
          <w:szCs w:val="24"/>
          <w:lang w:eastAsia="zh-CN"/>
        </w:rPr>
        <w:t xml:space="preserve"> </w:t>
      </w:r>
      <w:r w:rsidRPr="00A86B92">
        <w:rPr>
          <w:sz w:val="24"/>
          <w:szCs w:val="24"/>
          <w:lang w:eastAsia="zh-CN"/>
        </w:rPr>
        <w:t>Sprouting Technology Co. Ltd., Chengdu, Sichuan, China.</w:t>
      </w:r>
    </w:p>
    <w:p w14:paraId="5BA7C5E0" w14:textId="77777777"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 Canada.</w:t>
      </w:r>
    </w:p>
    <w:p w14:paraId="6322EA30" w14:textId="37F30BD5" w:rsidR="004F7589" w:rsidRDefault="004F7589" w:rsidP="004F7589">
      <w:pPr>
        <w:autoSpaceDE w:val="0"/>
        <w:autoSpaceDN w:val="0"/>
        <w:adjustRightInd w:val="0"/>
        <w:ind w:left="1985" w:hanging="1691"/>
        <w:jc w:val="both"/>
        <w:rPr>
          <w:sz w:val="24"/>
          <w:szCs w:val="24"/>
          <w:lang w:eastAsia="zh-CN"/>
        </w:rPr>
      </w:pPr>
      <w:r w:rsidRPr="00A86B92">
        <w:rPr>
          <w:sz w:val="24"/>
          <w:szCs w:val="24"/>
          <w:lang w:eastAsia="zh-CN"/>
        </w:rPr>
        <w:t>2000-2001</w:t>
      </w:r>
      <w:r w:rsidRPr="00A86B92">
        <w:rPr>
          <w:sz w:val="24"/>
          <w:szCs w:val="24"/>
          <w:lang w:eastAsia="zh-CN"/>
        </w:rPr>
        <w:tab/>
      </w:r>
      <w:r w:rsidRPr="009B15CB">
        <w:rPr>
          <w:b/>
          <w:bCs/>
          <w:sz w:val="24"/>
          <w:szCs w:val="24"/>
          <w:lang w:eastAsia="zh-CN"/>
        </w:rPr>
        <w:t xml:space="preserve">Elected </w:t>
      </w:r>
      <w:r w:rsidRPr="004F7589">
        <w:rPr>
          <w:b/>
          <w:bCs/>
          <w:sz w:val="24"/>
          <w:szCs w:val="24"/>
          <w:lang w:eastAsia="zh-CN"/>
        </w:rPr>
        <w:t>C</w:t>
      </w:r>
      <w:r w:rsidRPr="00A86B92">
        <w:rPr>
          <w:b/>
          <w:bCs/>
          <w:sz w:val="24"/>
          <w:szCs w:val="24"/>
          <w:lang w:eastAsia="zh-CN"/>
        </w:rPr>
        <w:t>hair</w:t>
      </w:r>
      <w:r w:rsidRPr="00A86B92">
        <w:rPr>
          <w:sz w:val="24"/>
          <w:szCs w:val="24"/>
          <w:lang w:eastAsia="zh-CN"/>
        </w:rPr>
        <w:t xml:space="preserve"> of IEEE Canada Atlantic Section and a member of the Board of Directors for IEEE Canada (2000-2001).</w:t>
      </w:r>
    </w:p>
    <w:p w14:paraId="22BF857C" w14:textId="77777777" w:rsidR="004F7589" w:rsidRPr="00A86B92" w:rsidRDefault="004F7589" w:rsidP="009B15CB">
      <w:pPr>
        <w:autoSpaceDE w:val="0"/>
        <w:autoSpaceDN w:val="0"/>
        <w:adjustRightInd w:val="0"/>
        <w:ind w:left="1985" w:hanging="1701"/>
        <w:jc w:val="both"/>
        <w:rPr>
          <w:sz w:val="24"/>
          <w:szCs w:val="24"/>
          <w:lang w:eastAsia="zh-CN"/>
        </w:rPr>
      </w:pPr>
      <w:r w:rsidRPr="00A86B92">
        <w:rPr>
          <w:sz w:val="24"/>
          <w:szCs w:val="24"/>
          <w:lang w:eastAsia="zh-CN"/>
        </w:rPr>
        <w:t>2009-2011</w:t>
      </w:r>
      <w:r w:rsidRPr="00A86B92">
        <w:rPr>
          <w:sz w:val="24"/>
          <w:szCs w:val="24"/>
          <w:lang w:eastAsia="zh-CN"/>
        </w:rPr>
        <w:tab/>
      </w:r>
      <w:r w:rsidRPr="00A86B92">
        <w:rPr>
          <w:b/>
          <w:sz w:val="24"/>
          <w:szCs w:val="24"/>
          <w:lang w:eastAsia="zh-CN"/>
        </w:rPr>
        <w:t xml:space="preserve">Founding Chair </w:t>
      </w:r>
      <w:r w:rsidRPr="009B15CB">
        <w:rPr>
          <w:bCs/>
          <w:sz w:val="24"/>
          <w:szCs w:val="24"/>
          <w:lang w:eastAsia="zh-CN"/>
        </w:rPr>
        <w:t>of the Chapter</w:t>
      </w:r>
      <w:r w:rsidRPr="004F7589">
        <w:rPr>
          <w:bCs/>
          <w:sz w:val="24"/>
          <w:szCs w:val="24"/>
          <w:lang w:eastAsia="zh-CN"/>
        </w:rPr>
        <w:t xml:space="preserve"> of</w:t>
      </w:r>
      <w:r w:rsidRPr="00A86B92">
        <w:rPr>
          <w:sz w:val="24"/>
          <w:szCs w:val="24"/>
          <w:lang w:eastAsia="zh-CN"/>
        </w:rPr>
        <w:t xml:space="preserve"> IEEE Signal Processing/Microwave Theory &amp; Techniques, Canadian Atlantic Section.</w:t>
      </w:r>
    </w:p>
    <w:p w14:paraId="13907DF1" w14:textId="77777777" w:rsidR="004F7589" w:rsidRPr="00A86B92" w:rsidRDefault="004F7589" w:rsidP="009B15CB">
      <w:pPr>
        <w:autoSpaceDE w:val="0"/>
        <w:autoSpaceDN w:val="0"/>
        <w:adjustRightInd w:val="0"/>
        <w:ind w:left="1985" w:hanging="1691"/>
        <w:jc w:val="both"/>
        <w:rPr>
          <w:sz w:val="24"/>
          <w:szCs w:val="24"/>
          <w:lang w:eastAsia="zh-CN"/>
        </w:rPr>
      </w:pPr>
    </w:p>
    <w:p w14:paraId="2BAC4B1B" w14:textId="77777777" w:rsidR="0083715F" w:rsidRDefault="0083715F" w:rsidP="00780F24">
      <w:pPr>
        <w:autoSpaceDE w:val="0"/>
        <w:autoSpaceDN w:val="0"/>
        <w:adjustRightInd w:val="0"/>
        <w:rPr>
          <w:rFonts w:ascii="Arial" w:hAnsi="Arial" w:cs="Arial"/>
          <w:b/>
          <w:bCs/>
          <w:sz w:val="24"/>
          <w:szCs w:val="24"/>
          <w:lang w:eastAsia="zh-CN"/>
        </w:rPr>
      </w:pPr>
    </w:p>
    <w:p w14:paraId="53A5E6B1" w14:textId="4DA41AFD" w:rsidR="00956C30" w:rsidRPr="00A86B92" w:rsidRDefault="00956C30" w:rsidP="00780F24">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ACADEMIC APPOINTMENTS</w:t>
      </w:r>
      <w:r w:rsidR="00040250" w:rsidRPr="00A86B92">
        <w:rPr>
          <w:rFonts w:ascii="Arial" w:hAnsi="Arial" w:cs="Arial"/>
          <w:b/>
          <w:bCs/>
          <w:sz w:val="24"/>
          <w:szCs w:val="24"/>
          <w:lang w:eastAsia="zh-CN"/>
        </w:rPr>
        <w:t>:</w:t>
      </w:r>
    </w:p>
    <w:p w14:paraId="1E8FF795" w14:textId="77777777" w:rsidR="00580DDB" w:rsidRPr="00A86B92" w:rsidRDefault="00580DDB" w:rsidP="00780F24">
      <w:pPr>
        <w:autoSpaceDE w:val="0"/>
        <w:autoSpaceDN w:val="0"/>
        <w:adjustRightInd w:val="0"/>
        <w:rPr>
          <w:rFonts w:ascii="Arial" w:hAnsi="Arial" w:cs="Arial"/>
          <w:b/>
          <w:bCs/>
          <w:sz w:val="24"/>
          <w:szCs w:val="24"/>
          <w:lang w:eastAsia="zh-CN"/>
        </w:rPr>
      </w:pPr>
    </w:p>
    <w:p w14:paraId="43B13D1B" w14:textId="737AB470" w:rsidR="0083715F" w:rsidRPr="00A86B92" w:rsidRDefault="0083715F" w:rsidP="0083715F">
      <w:pPr>
        <w:autoSpaceDE w:val="0"/>
        <w:autoSpaceDN w:val="0"/>
        <w:adjustRightInd w:val="0"/>
        <w:ind w:left="1985" w:hanging="1701"/>
        <w:jc w:val="both"/>
        <w:rPr>
          <w:sz w:val="24"/>
          <w:szCs w:val="24"/>
          <w:lang w:eastAsia="zh-CN"/>
        </w:rPr>
      </w:pPr>
      <w:r w:rsidRPr="00A86B92">
        <w:rPr>
          <w:sz w:val="24"/>
          <w:szCs w:val="24"/>
          <w:lang w:eastAsia="zh-CN"/>
        </w:rPr>
        <w:t>2002-</w:t>
      </w:r>
      <w:r>
        <w:rPr>
          <w:sz w:val="24"/>
          <w:szCs w:val="24"/>
          <w:lang w:eastAsia="zh-CN"/>
        </w:rPr>
        <w:t>present</w:t>
      </w:r>
      <w:r w:rsidRPr="00A86B92">
        <w:rPr>
          <w:sz w:val="24"/>
          <w:szCs w:val="24"/>
          <w:lang w:eastAsia="zh-CN"/>
        </w:rPr>
        <w:tab/>
      </w:r>
      <w:r w:rsidRPr="00A86B92">
        <w:rPr>
          <w:b/>
          <w:bCs/>
          <w:sz w:val="24"/>
          <w:szCs w:val="24"/>
          <w:lang w:eastAsia="zh-CN"/>
        </w:rPr>
        <w:t>Professor</w:t>
      </w:r>
      <w:r w:rsidRPr="00A86B92">
        <w:rPr>
          <w:sz w:val="24"/>
          <w:szCs w:val="24"/>
          <w:lang w:eastAsia="zh-CN"/>
        </w:rPr>
        <w:t>, Department of Electrical and Computer Engineering, Dalhousie University, Halifax, Nova Scotia.</w:t>
      </w:r>
    </w:p>
    <w:p w14:paraId="164BFD2C"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1998-2002 </w:t>
      </w:r>
      <w:r w:rsidR="00452659" w:rsidRPr="00A86B92">
        <w:rPr>
          <w:sz w:val="24"/>
          <w:szCs w:val="24"/>
          <w:lang w:eastAsia="zh-CN"/>
        </w:rPr>
        <w:tab/>
      </w:r>
      <w:r w:rsidRPr="00A86B92">
        <w:rPr>
          <w:b/>
          <w:bCs/>
          <w:sz w:val="24"/>
          <w:szCs w:val="24"/>
          <w:lang w:eastAsia="zh-CN"/>
        </w:rPr>
        <w:t>Associate Professor</w:t>
      </w:r>
      <w:r w:rsidRPr="00A86B92">
        <w:rPr>
          <w:sz w:val="24"/>
          <w:szCs w:val="24"/>
          <w:lang w:eastAsia="zh-CN"/>
        </w:rPr>
        <w:t>, Department of Electrical and Computer Engineering,</w:t>
      </w:r>
      <w:r w:rsidR="00452659" w:rsidRPr="00A86B92">
        <w:rPr>
          <w:sz w:val="24"/>
          <w:szCs w:val="24"/>
          <w:lang w:eastAsia="zh-CN"/>
        </w:rPr>
        <w:t xml:space="preserve"> </w:t>
      </w:r>
      <w:r w:rsidRPr="00A86B92">
        <w:rPr>
          <w:sz w:val="24"/>
          <w:szCs w:val="24"/>
          <w:lang w:eastAsia="zh-CN"/>
        </w:rPr>
        <w:t>Dalhousie University, Halifax, Nova Scotia, Canada</w:t>
      </w:r>
      <w:r w:rsidR="00B7442D" w:rsidRPr="00A86B92">
        <w:rPr>
          <w:sz w:val="24"/>
          <w:szCs w:val="24"/>
          <w:lang w:eastAsia="zh-CN"/>
        </w:rPr>
        <w:t>.</w:t>
      </w:r>
    </w:p>
    <w:p w14:paraId="7C3C3881" w14:textId="77777777" w:rsidR="00B7442D" w:rsidRPr="00A86B92" w:rsidRDefault="00956C30" w:rsidP="00900C1C">
      <w:pPr>
        <w:autoSpaceDE w:val="0"/>
        <w:autoSpaceDN w:val="0"/>
        <w:adjustRightInd w:val="0"/>
        <w:ind w:left="1985"/>
        <w:jc w:val="both"/>
        <w:rPr>
          <w:sz w:val="24"/>
          <w:szCs w:val="24"/>
          <w:lang w:eastAsia="zh-CN"/>
        </w:rPr>
      </w:pPr>
      <w:r w:rsidRPr="00A86B92">
        <w:rPr>
          <w:sz w:val="24"/>
          <w:szCs w:val="24"/>
          <w:lang w:eastAsia="zh-CN"/>
        </w:rPr>
        <w:t>(</w:t>
      </w:r>
      <w:r w:rsidR="00374E73" w:rsidRPr="00A86B92">
        <w:rPr>
          <w:sz w:val="24"/>
          <w:szCs w:val="24"/>
          <w:lang w:eastAsia="zh-CN"/>
        </w:rPr>
        <w:t>Averaged</w:t>
      </w:r>
      <w:r w:rsidRPr="00A86B92">
        <w:rPr>
          <w:sz w:val="24"/>
          <w:szCs w:val="24"/>
          <w:lang w:eastAsia="zh-CN"/>
        </w:rPr>
        <w:t xml:space="preserve"> teaching load: 3 undergraduate and 2 graduate courses per year)</w:t>
      </w:r>
    </w:p>
    <w:p w14:paraId="2D509D8F" w14:textId="3F0E4F0F" w:rsidR="00B7442D"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1993-1998 </w:t>
      </w:r>
      <w:r w:rsidR="00452659" w:rsidRPr="00A86B92">
        <w:rPr>
          <w:sz w:val="24"/>
          <w:szCs w:val="24"/>
          <w:lang w:eastAsia="zh-CN"/>
        </w:rPr>
        <w:tab/>
      </w:r>
      <w:r w:rsidRPr="00A86B92">
        <w:rPr>
          <w:b/>
          <w:bCs/>
          <w:sz w:val="24"/>
          <w:szCs w:val="24"/>
          <w:lang w:eastAsia="zh-CN"/>
        </w:rPr>
        <w:t>Assistant Professor</w:t>
      </w:r>
      <w:r w:rsidRPr="00A86B92">
        <w:rPr>
          <w:sz w:val="24"/>
          <w:szCs w:val="24"/>
          <w:lang w:eastAsia="zh-CN"/>
        </w:rPr>
        <w:t>, Department of Electrical and Computer Engineering,</w:t>
      </w:r>
      <w:r w:rsidR="00580DDB" w:rsidRPr="00A86B92">
        <w:rPr>
          <w:sz w:val="24"/>
          <w:szCs w:val="24"/>
          <w:lang w:eastAsia="zh-CN"/>
        </w:rPr>
        <w:t xml:space="preserve"> </w:t>
      </w:r>
      <w:r w:rsidR="002177BE" w:rsidRPr="00A86B92">
        <w:rPr>
          <w:sz w:val="24"/>
          <w:szCs w:val="24"/>
          <w:lang w:eastAsia="zh-CN"/>
        </w:rPr>
        <w:t xml:space="preserve"> </w:t>
      </w:r>
      <w:r w:rsidRPr="00A86B92">
        <w:rPr>
          <w:sz w:val="24"/>
          <w:szCs w:val="24"/>
          <w:lang w:eastAsia="zh-CN"/>
        </w:rPr>
        <w:t>Dalhousie University, Halifax, Nova Scotia</w:t>
      </w:r>
      <w:r w:rsidR="00B7442D" w:rsidRPr="00A86B92">
        <w:rPr>
          <w:sz w:val="24"/>
          <w:szCs w:val="24"/>
          <w:lang w:eastAsia="zh-CN"/>
        </w:rPr>
        <w:t>. (Averaged teaching load: 3 undergraduate and 2 graduate courses per year)</w:t>
      </w:r>
    </w:p>
    <w:p w14:paraId="08B9319F"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1988-1992 </w:t>
      </w:r>
      <w:r w:rsidR="002177BE" w:rsidRPr="00A86B92">
        <w:rPr>
          <w:sz w:val="24"/>
          <w:szCs w:val="24"/>
          <w:lang w:eastAsia="zh-CN"/>
        </w:rPr>
        <w:tab/>
      </w:r>
      <w:r w:rsidRPr="00A86B92">
        <w:rPr>
          <w:b/>
          <w:bCs/>
          <w:sz w:val="24"/>
          <w:szCs w:val="24"/>
          <w:lang w:eastAsia="zh-CN"/>
        </w:rPr>
        <w:t>Teaching Assistant</w:t>
      </w:r>
      <w:r w:rsidRPr="00A86B92">
        <w:rPr>
          <w:sz w:val="24"/>
          <w:szCs w:val="24"/>
          <w:lang w:eastAsia="zh-CN"/>
        </w:rPr>
        <w:t>, University of Ottawa, Ontario</w:t>
      </w:r>
    </w:p>
    <w:p w14:paraId="43B15CDB" w14:textId="77777777" w:rsidR="00956C30" w:rsidRPr="00A86B92" w:rsidRDefault="00956C30" w:rsidP="00900C1C">
      <w:pPr>
        <w:autoSpaceDE w:val="0"/>
        <w:autoSpaceDN w:val="0"/>
        <w:adjustRightInd w:val="0"/>
        <w:ind w:left="1985" w:hanging="1701"/>
        <w:jc w:val="both"/>
        <w:rPr>
          <w:sz w:val="24"/>
          <w:szCs w:val="24"/>
          <w:lang w:eastAsia="zh-CN"/>
        </w:rPr>
      </w:pPr>
      <w:r w:rsidRPr="00A86B92">
        <w:rPr>
          <w:sz w:val="24"/>
          <w:szCs w:val="24"/>
          <w:lang w:eastAsia="zh-CN"/>
        </w:rPr>
        <w:t xml:space="preserve">1985-1988 </w:t>
      </w:r>
      <w:r w:rsidR="002177BE" w:rsidRPr="00A86B92">
        <w:rPr>
          <w:sz w:val="24"/>
          <w:szCs w:val="24"/>
          <w:lang w:eastAsia="zh-CN"/>
        </w:rPr>
        <w:tab/>
      </w:r>
      <w:r w:rsidRPr="00A86B92">
        <w:rPr>
          <w:b/>
          <w:bCs/>
          <w:sz w:val="24"/>
          <w:szCs w:val="24"/>
          <w:lang w:eastAsia="zh-CN"/>
        </w:rPr>
        <w:t>Lecturer</w:t>
      </w:r>
      <w:r w:rsidR="009A6E4E" w:rsidRPr="00A86B92">
        <w:rPr>
          <w:b/>
          <w:bCs/>
          <w:sz w:val="24"/>
          <w:szCs w:val="24"/>
          <w:lang w:eastAsia="zh-CN"/>
        </w:rPr>
        <w:t xml:space="preserve"> (equi</w:t>
      </w:r>
      <w:r w:rsidR="00524CA9" w:rsidRPr="00A86B92">
        <w:rPr>
          <w:b/>
          <w:bCs/>
          <w:sz w:val="24"/>
          <w:szCs w:val="24"/>
          <w:lang w:eastAsia="zh-CN"/>
        </w:rPr>
        <w:t>valent to Assistant Professor)</w:t>
      </w:r>
      <w:r w:rsidRPr="00A86B92">
        <w:rPr>
          <w:sz w:val="24"/>
          <w:szCs w:val="24"/>
          <w:lang w:eastAsia="zh-CN"/>
        </w:rPr>
        <w:t>, Fuzhou University, P. R. China</w:t>
      </w:r>
    </w:p>
    <w:p w14:paraId="06440AF7" w14:textId="77777777" w:rsidR="006B6CFD" w:rsidRDefault="006B6CFD" w:rsidP="00CA55F9">
      <w:pPr>
        <w:autoSpaceDE w:val="0"/>
        <w:autoSpaceDN w:val="0"/>
        <w:adjustRightInd w:val="0"/>
        <w:ind w:hanging="1701"/>
        <w:jc w:val="both"/>
        <w:rPr>
          <w:rFonts w:ascii="Arial" w:hAnsi="Arial" w:cs="Arial"/>
          <w:b/>
          <w:bCs/>
          <w:sz w:val="24"/>
          <w:szCs w:val="24"/>
          <w:lang w:eastAsia="zh-CN"/>
        </w:rPr>
      </w:pPr>
    </w:p>
    <w:p w14:paraId="58A90190" w14:textId="3B9822D6" w:rsidR="004F7589" w:rsidRPr="00A86B92" w:rsidDel="002E2A7D" w:rsidRDefault="004F7589" w:rsidP="00CA55F9">
      <w:pPr>
        <w:autoSpaceDE w:val="0"/>
        <w:autoSpaceDN w:val="0"/>
        <w:adjustRightInd w:val="0"/>
        <w:ind w:hanging="1701"/>
        <w:jc w:val="both"/>
        <w:rPr>
          <w:del w:id="3" w:author="Zhizhang David Chen" w:date="2023-12-02T17:34:00Z"/>
          <w:rFonts w:ascii="Arial" w:hAnsi="Arial" w:cs="Arial"/>
          <w:b/>
          <w:bCs/>
          <w:sz w:val="24"/>
          <w:szCs w:val="24"/>
          <w:lang w:eastAsia="zh-CN"/>
        </w:rPr>
      </w:pPr>
    </w:p>
    <w:p w14:paraId="7B654B31" w14:textId="77777777" w:rsidR="006B6CFD" w:rsidRPr="00A86B92" w:rsidRDefault="006B6CFD" w:rsidP="006B6CFD">
      <w:pPr>
        <w:autoSpaceDE w:val="0"/>
        <w:autoSpaceDN w:val="0"/>
        <w:adjustRightInd w:val="0"/>
        <w:rPr>
          <w:rFonts w:ascii="Arial" w:hAnsi="Arial" w:cs="Arial"/>
          <w:b/>
          <w:bCs/>
          <w:sz w:val="24"/>
          <w:szCs w:val="24"/>
          <w:lang w:eastAsia="zh-CN"/>
        </w:rPr>
      </w:pPr>
    </w:p>
    <w:p w14:paraId="7802901B" w14:textId="77777777" w:rsidR="006B6CFD" w:rsidRPr="00A86B92" w:rsidRDefault="003A22D7" w:rsidP="006B6CFD">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OTHER MAJOR</w:t>
      </w:r>
      <w:r w:rsidR="006B6CFD" w:rsidRPr="00A86B92">
        <w:rPr>
          <w:rFonts w:ascii="Arial" w:hAnsi="Arial" w:cs="Arial"/>
          <w:b/>
          <w:bCs/>
          <w:sz w:val="24"/>
          <w:szCs w:val="24"/>
          <w:lang w:eastAsia="zh-CN"/>
        </w:rPr>
        <w:t xml:space="preserve"> APPOINTMENTS</w:t>
      </w:r>
      <w:r w:rsidR="00040250" w:rsidRPr="00A86B92">
        <w:rPr>
          <w:rFonts w:ascii="Arial" w:hAnsi="Arial" w:cs="Arial"/>
          <w:b/>
          <w:bCs/>
          <w:sz w:val="24"/>
          <w:szCs w:val="24"/>
          <w:lang w:eastAsia="zh-CN"/>
        </w:rPr>
        <w:t>:</w:t>
      </w:r>
    </w:p>
    <w:p w14:paraId="155F5F03" w14:textId="77777777" w:rsidR="00C56E67" w:rsidRPr="00A86B92" w:rsidRDefault="00C56E67" w:rsidP="00416D57">
      <w:pPr>
        <w:pStyle w:val="BodyText"/>
        <w:ind w:left="1980" w:hanging="1530"/>
        <w:rPr>
          <w:szCs w:val="24"/>
          <w:lang w:eastAsia="zh-CN"/>
        </w:rPr>
      </w:pPr>
    </w:p>
    <w:p w14:paraId="2D9851A9" w14:textId="77A90C65" w:rsidR="00B612A5" w:rsidRPr="00A86B92" w:rsidDel="002E2A7D" w:rsidRDefault="00B612A5" w:rsidP="00B612A5">
      <w:pPr>
        <w:tabs>
          <w:tab w:val="left" w:pos="1980"/>
        </w:tabs>
        <w:autoSpaceDE w:val="0"/>
        <w:autoSpaceDN w:val="0"/>
        <w:adjustRightInd w:val="0"/>
        <w:ind w:left="1989" w:hanging="1701"/>
        <w:jc w:val="both"/>
        <w:rPr>
          <w:del w:id="4" w:author="Zhizhang David Chen" w:date="2023-12-02T17:35:00Z"/>
          <w:sz w:val="24"/>
          <w:szCs w:val="24"/>
          <w:lang w:eastAsia="zh-CN"/>
        </w:rPr>
      </w:pPr>
      <w:bookmarkStart w:id="5" w:name="_Hlk5460009"/>
      <w:del w:id="6" w:author="Zhizhang David Chen" w:date="2023-12-02T17:35:00Z">
        <w:r w:rsidRPr="00A86B92" w:rsidDel="002E2A7D">
          <w:rPr>
            <w:sz w:val="24"/>
            <w:szCs w:val="24"/>
            <w:lang w:eastAsia="zh-CN"/>
          </w:rPr>
          <w:delText>2016-</w:delText>
        </w:r>
        <w:r w:rsidR="00E13737" w:rsidRPr="00A86B92" w:rsidDel="002E2A7D">
          <w:rPr>
            <w:sz w:val="24"/>
            <w:szCs w:val="24"/>
            <w:lang w:eastAsia="zh-CN"/>
          </w:rPr>
          <w:delText>2023</w:delText>
        </w:r>
        <w:r w:rsidRPr="00A86B92" w:rsidDel="002E2A7D">
          <w:rPr>
            <w:sz w:val="24"/>
            <w:szCs w:val="24"/>
            <w:lang w:eastAsia="zh-CN"/>
          </w:rPr>
          <w:tab/>
        </w:r>
        <w:r w:rsidRPr="00A86B92" w:rsidDel="002E2A7D">
          <w:rPr>
            <w:sz w:val="24"/>
            <w:szCs w:val="24"/>
            <w:lang w:eastAsia="zh-CN"/>
          </w:rPr>
          <w:tab/>
        </w:r>
        <w:r w:rsidRPr="00A86B92" w:rsidDel="002E2A7D">
          <w:rPr>
            <w:b/>
            <w:sz w:val="24"/>
            <w:szCs w:val="24"/>
            <w:lang w:eastAsia="zh-CN"/>
          </w:rPr>
          <w:delText xml:space="preserve">Distinguished Visiting Professor, </w:delText>
        </w:r>
        <w:r w:rsidRPr="00A86B92" w:rsidDel="002E2A7D">
          <w:rPr>
            <w:sz w:val="24"/>
            <w:szCs w:val="24"/>
            <w:lang w:eastAsia="zh-CN"/>
          </w:rPr>
          <w:delText>College of Physical Science and Technology, Xiamen University, Xiamen, China</w:delText>
        </w:r>
        <w:r w:rsidR="00B7442D" w:rsidRPr="00A86B92" w:rsidDel="002E2A7D">
          <w:rPr>
            <w:sz w:val="24"/>
            <w:szCs w:val="24"/>
            <w:lang w:eastAsia="zh-CN"/>
          </w:rPr>
          <w:delText>.</w:delText>
        </w:r>
      </w:del>
    </w:p>
    <w:bookmarkEnd w:id="5"/>
    <w:p w14:paraId="4781992F" w14:textId="55A9B80A" w:rsidR="00363239" w:rsidRPr="00A86B92" w:rsidDel="002E2A7D" w:rsidRDefault="00363239" w:rsidP="00363239">
      <w:pPr>
        <w:autoSpaceDE w:val="0"/>
        <w:autoSpaceDN w:val="0"/>
        <w:adjustRightInd w:val="0"/>
        <w:ind w:left="1985" w:hanging="1701"/>
        <w:jc w:val="both"/>
        <w:rPr>
          <w:del w:id="7" w:author="Zhizhang David Chen" w:date="2023-12-02T17:35:00Z"/>
          <w:sz w:val="24"/>
          <w:szCs w:val="24"/>
          <w:lang w:eastAsia="zh-CN"/>
        </w:rPr>
      </w:pPr>
      <w:del w:id="8" w:author="Zhizhang David Chen" w:date="2023-12-02T17:35:00Z">
        <w:r w:rsidRPr="00A86B92" w:rsidDel="002E2A7D">
          <w:rPr>
            <w:sz w:val="24"/>
            <w:szCs w:val="24"/>
            <w:lang w:eastAsia="zh-CN"/>
          </w:rPr>
          <w:delText>2013-201</w:delText>
        </w:r>
        <w:r w:rsidR="00602A1F" w:rsidRPr="00A86B92" w:rsidDel="002E2A7D">
          <w:rPr>
            <w:sz w:val="24"/>
            <w:szCs w:val="24"/>
            <w:lang w:eastAsia="zh-CN"/>
          </w:rPr>
          <w:delText>9</w:delText>
        </w:r>
        <w:r w:rsidRPr="00A86B92" w:rsidDel="002E2A7D">
          <w:rPr>
            <w:sz w:val="24"/>
            <w:szCs w:val="24"/>
            <w:lang w:eastAsia="zh-CN"/>
          </w:rPr>
          <w:tab/>
        </w:r>
        <w:r w:rsidRPr="00A86B92" w:rsidDel="002E2A7D">
          <w:rPr>
            <w:b/>
            <w:sz w:val="24"/>
            <w:szCs w:val="24"/>
            <w:lang w:eastAsia="zh-CN"/>
          </w:rPr>
          <w:delText xml:space="preserve">Adjunct Professor, </w:delText>
        </w:r>
        <w:r w:rsidRPr="00A86B92" w:rsidDel="002E2A7D">
          <w:rPr>
            <w:sz w:val="24"/>
            <w:szCs w:val="24"/>
            <w:lang w:eastAsia="zh-CN"/>
          </w:rPr>
          <w:delText>School of Electronic Engineering, the University of Electronic Science and Technology, Chengdu, China</w:delText>
        </w:r>
        <w:r w:rsidR="00B7442D" w:rsidRPr="00A86B92" w:rsidDel="002E2A7D">
          <w:rPr>
            <w:sz w:val="24"/>
            <w:szCs w:val="24"/>
            <w:lang w:eastAsia="zh-CN"/>
          </w:rPr>
          <w:delText>.</w:delText>
        </w:r>
      </w:del>
    </w:p>
    <w:p w14:paraId="51DE8347" w14:textId="631D7077" w:rsidR="002A08D2" w:rsidRPr="00A86B92" w:rsidRDefault="002A08D2" w:rsidP="002A08D2">
      <w:pPr>
        <w:autoSpaceDE w:val="0"/>
        <w:autoSpaceDN w:val="0"/>
        <w:adjustRightInd w:val="0"/>
        <w:ind w:left="1985" w:hanging="1701"/>
        <w:jc w:val="both"/>
        <w:rPr>
          <w:b/>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C</w:t>
      </w:r>
      <w:r w:rsidRPr="00A86B92">
        <w:rPr>
          <w:b/>
          <w:sz w:val="24"/>
          <w:szCs w:val="24"/>
        </w:rPr>
        <w:t xml:space="preserve">yclical Graduate Program Review </w:t>
      </w:r>
      <w:r w:rsidR="001C4E53" w:rsidRPr="00A86B92">
        <w:rPr>
          <w:b/>
          <w:sz w:val="24"/>
          <w:szCs w:val="24"/>
        </w:rPr>
        <w:t>Committee</w:t>
      </w:r>
      <w:r w:rsidRPr="00A86B92">
        <w:rPr>
          <w:b/>
          <w:sz w:val="24"/>
          <w:szCs w:val="24"/>
        </w:rPr>
        <w:t xml:space="preserve"> </w:t>
      </w:r>
      <w:r w:rsidRPr="00A86B92">
        <w:rPr>
          <w:sz w:val="24"/>
          <w:szCs w:val="24"/>
        </w:rPr>
        <w:t>for Electrical and Computer Engineering</w:t>
      </w:r>
      <w:r w:rsidR="00C37D34" w:rsidRPr="00A86B92">
        <w:rPr>
          <w:sz w:val="24"/>
          <w:szCs w:val="24"/>
        </w:rPr>
        <w:t>, McMaster University, Hamilton, Ontario, Canada</w:t>
      </w:r>
      <w:r w:rsidR="00B7442D" w:rsidRPr="00A86B92">
        <w:rPr>
          <w:sz w:val="24"/>
          <w:szCs w:val="24"/>
        </w:rPr>
        <w:t>.</w:t>
      </w:r>
    </w:p>
    <w:p w14:paraId="605F2783" w14:textId="7B706C41" w:rsidR="0086295F" w:rsidRPr="00A86B92" w:rsidRDefault="0086295F" w:rsidP="007520E6">
      <w:pPr>
        <w:autoSpaceDE w:val="0"/>
        <w:autoSpaceDN w:val="0"/>
        <w:adjustRightInd w:val="0"/>
        <w:ind w:left="1985" w:hanging="1701"/>
        <w:jc w:val="both"/>
        <w:rPr>
          <w:b/>
          <w:sz w:val="24"/>
          <w:szCs w:val="24"/>
          <w:lang w:eastAsia="zh-CN"/>
        </w:rPr>
      </w:pPr>
      <w:r w:rsidRPr="00A86B92">
        <w:rPr>
          <w:sz w:val="24"/>
          <w:szCs w:val="24"/>
          <w:lang w:eastAsia="zh-CN"/>
        </w:rPr>
        <w:t>2012</w:t>
      </w:r>
      <w:r w:rsidRPr="00A86B92">
        <w:rPr>
          <w:b/>
          <w:sz w:val="24"/>
          <w:szCs w:val="24"/>
          <w:lang w:eastAsia="zh-CN"/>
        </w:rPr>
        <w:tab/>
        <w:t>Canadian En</w:t>
      </w:r>
      <w:r w:rsidR="00131AA1" w:rsidRPr="00A86B92">
        <w:rPr>
          <w:b/>
          <w:sz w:val="24"/>
          <w:szCs w:val="24"/>
          <w:lang w:eastAsia="zh-CN"/>
        </w:rPr>
        <w:t>gineering Accreditation Board Program Visiting Team</w:t>
      </w:r>
      <w:r w:rsidR="0075448B" w:rsidRPr="00A86B92">
        <w:rPr>
          <w:b/>
          <w:sz w:val="24"/>
          <w:szCs w:val="24"/>
          <w:lang w:eastAsia="zh-CN"/>
        </w:rPr>
        <w:t xml:space="preserve"> </w:t>
      </w:r>
      <w:r w:rsidR="0075448B" w:rsidRPr="00A86B92">
        <w:rPr>
          <w:sz w:val="24"/>
          <w:szCs w:val="24"/>
          <w:lang w:eastAsia="zh-CN"/>
        </w:rPr>
        <w:t>for ECE Program of the University of Alberta, November 2012.</w:t>
      </w:r>
      <w:r w:rsidR="00131AA1" w:rsidRPr="00A86B92">
        <w:rPr>
          <w:b/>
          <w:sz w:val="24"/>
          <w:szCs w:val="24"/>
          <w:lang w:eastAsia="zh-CN"/>
        </w:rPr>
        <w:t xml:space="preserve"> </w:t>
      </w:r>
    </w:p>
    <w:p w14:paraId="3D7BBBEF" w14:textId="22F5F074" w:rsidR="004353A3" w:rsidRPr="00A86B92" w:rsidRDefault="004353A3" w:rsidP="007520E6">
      <w:pPr>
        <w:autoSpaceDE w:val="0"/>
        <w:autoSpaceDN w:val="0"/>
        <w:adjustRightInd w:val="0"/>
        <w:ind w:left="1985" w:hanging="1701"/>
        <w:jc w:val="both"/>
        <w:rPr>
          <w:b/>
          <w:bCs/>
          <w:sz w:val="24"/>
          <w:szCs w:val="24"/>
          <w:lang w:eastAsia="zh-CN"/>
        </w:rPr>
      </w:pPr>
      <w:r w:rsidRPr="00A86B92">
        <w:rPr>
          <w:sz w:val="24"/>
          <w:szCs w:val="24"/>
          <w:lang w:eastAsia="zh-CN"/>
        </w:rPr>
        <w:t>2008-2011</w:t>
      </w:r>
      <w:r w:rsidRPr="00A86B92">
        <w:rPr>
          <w:sz w:val="24"/>
          <w:szCs w:val="24"/>
          <w:lang w:eastAsia="zh-CN"/>
        </w:rPr>
        <w:tab/>
      </w:r>
      <w:r w:rsidRPr="00A86B92">
        <w:rPr>
          <w:b/>
          <w:bCs/>
          <w:sz w:val="24"/>
          <w:szCs w:val="24"/>
          <w:lang w:eastAsia="zh-CN"/>
        </w:rPr>
        <w:t xml:space="preserve">NSERC (Natural Sciences and Engineering Research Council of Canada) Discovery Grant Committee – </w:t>
      </w:r>
      <w:r w:rsidRPr="00A86B92">
        <w:rPr>
          <w:bCs/>
          <w:sz w:val="24"/>
          <w:szCs w:val="24"/>
          <w:lang w:eastAsia="zh-CN"/>
        </w:rPr>
        <w:t>Electrical and Computer Engineering</w:t>
      </w:r>
      <w:r w:rsidR="00B7442D" w:rsidRPr="00A86B92">
        <w:rPr>
          <w:bCs/>
          <w:sz w:val="24"/>
          <w:szCs w:val="24"/>
          <w:lang w:eastAsia="zh-CN"/>
        </w:rPr>
        <w:t>.</w:t>
      </w:r>
    </w:p>
    <w:p w14:paraId="4EE59684" w14:textId="66396594" w:rsidR="008F6349" w:rsidRPr="00A86B92" w:rsidRDefault="008F6349" w:rsidP="007520E6">
      <w:pPr>
        <w:pStyle w:val="BodyText"/>
        <w:ind w:left="1980" w:hanging="1701"/>
        <w:rPr>
          <w:kern w:val="36"/>
          <w:szCs w:val="24"/>
          <w:lang w:eastAsia="zh-CN"/>
        </w:rPr>
      </w:pPr>
      <w:r w:rsidRPr="00A86B92">
        <w:rPr>
          <w:szCs w:val="24"/>
          <w:lang w:eastAsia="zh-CN"/>
        </w:rPr>
        <w:lastRenderedPageBreak/>
        <w:t>2007</w:t>
      </w:r>
      <w:r w:rsidRPr="00A86B92">
        <w:rPr>
          <w:szCs w:val="24"/>
          <w:lang w:eastAsia="zh-CN"/>
        </w:rPr>
        <w:tab/>
      </w:r>
      <w:r w:rsidRPr="00A86B92">
        <w:rPr>
          <w:b/>
          <w:szCs w:val="24"/>
          <w:lang w:eastAsia="zh-CN"/>
        </w:rPr>
        <w:t xml:space="preserve">Visiting </w:t>
      </w:r>
      <w:r w:rsidR="006C48C8" w:rsidRPr="00A86B92">
        <w:rPr>
          <w:rFonts w:hint="eastAsia"/>
          <w:b/>
          <w:szCs w:val="24"/>
          <w:lang w:eastAsia="zh-CN"/>
        </w:rPr>
        <w:t>Fellow</w:t>
      </w:r>
      <w:r w:rsidRPr="00A86B92">
        <w:rPr>
          <w:szCs w:val="24"/>
          <w:lang w:eastAsia="zh-CN"/>
        </w:rPr>
        <w:t xml:space="preserve">, </w:t>
      </w:r>
      <w:r w:rsidR="00D520B8" w:rsidRPr="00A86B92">
        <w:rPr>
          <w:szCs w:val="24"/>
          <w:lang w:eastAsia="zh-CN"/>
        </w:rPr>
        <w:t xml:space="preserve">Royal Society of United Kingdom and </w:t>
      </w:r>
      <w:r w:rsidRPr="00A86B92">
        <w:rPr>
          <w:szCs w:val="24"/>
          <w:lang w:eastAsia="zh-CN"/>
        </w:rPr>
        <w:t>School of Electrical and Electronic Engineering, University of Nottingham, Nottingham, United Kingdom, financially sponsored</w:t>
      </w:r>
      <w:r w:rsidR="00B7442D" w:rsidRPr="00A86B92">
        <w:rPr>
          <w:szCs w:val="24"/>
          <w:lang w:eastAsia="zh-CN"/>
        </w:rPr>
        <w:t>.</w:t>
      </w:r>
      <w:r w:rsidRPr="00A86B92">
        <w:rPr>
          <w:szCs w:val="24"/>
          <w:lang w:eastAsia="zh-CN"/>
        </w:rPr>
        <w:t xml:space="preserve"> </w:t>
      </w:r>
    </w:p>
    <w:p w14:paraId="58CC25DC" w14:textId="4E98EB1F" w:rsidR="008F6349" w:rsidRPr="00A86B92" w:rsidRDefault="008F6349" w:rsidP="007520E6">
      <w:pPr>
        <w:pStyle w:val="BodyText"/>
        <w:ind w:left="1980" w:hanging="1701"/>
        <w:rPr>
          <w:kern w:val="36"/>
          <w:szCs w:val="24"/>
          <w:lang w:val="fr-FR" w:eastAsia="zh-CN"/>
        </w:rPr>
      </w:pPr>
      <w:r w:rsidRPr="00A86B92">
        <w:rPr>
          <w:szCs w:val="24"/>
          <w:lang w:val="fr-CA" w:eastAsia="zh-CN"/>
        </w:rPr>
        <w:t>2007</w:t>
      </w:r>
      <w:r w:rsidRPr="00A86B92">
        <w:rPr>
          <w:szCs w:val="24"/>
          <w:lang w:val="fr-CA" w:eastAsia="zh-CN"/>
        </w:rPr>
        <w:tab/>
      </w:r>
      <w:r w:rsidR="005F6EAB" w:rsidRPr="00A86B92">
        <w:rPr>
          <w:b/>
          <w:szCs w:val="24"/>
          <w:lang w:eastAsia="zh-CN"/>
        </w:rPr>
        <w:t>Visiting</w:t>
      </w:r>
      <w:r w:rsidRPr="00A86B92">
        <w:rPr>
          <w:b/>
          <w:szCs w:val="24"/>
          <w:lang w:val="fr-CA" w:eastAsia="zh-CN"/>
        </w:rPr>
        <w:t xml:space="preserve"> Full Professor</w:t>
      </w:r>
      <w:r w:rsidRPr="00A86B92">
        <w:rPr>
          <w:szCs w:val="24"/>
          <w:lang w:val="fr-CA" w:eastAsia="zh-CN"/>
        </w:rPr>
        <w:t xml:space="preserve">, </w:t>
      </w:r>
      <w:r w:rsidRPr="00A86B92">
        <w:rPr>
          <w:kern w:val="36"/>
          <w:szCs w:val="24"/>
          <w:lang w:val="fr-FR" w:eastAsia="zh-CN"/>
        </w:rPr>
        <w:t>École Nationale Supérieure des</w:t>
      </w:r>
      <w:r w:rsidRPr="00A86B92">
        <w:rPr>
          <w:szCs w:val="24"/>
          <w:lang w:val="fr-CA"/>
        </w:rPr>
        <w:t xml:space="preserve"> Télécommunications </w:t>
      </w:r>
      <w:r w:rsidRPr="00A86B92">
        <w:rPr>
          <w:kern w:val="36"/>
          <w:szCs w:val="24"/>
          <w:lang w:val="fr-FR" w:eastAsia="zh-CN"/>
        </w:rPr>
        <w:t xml:space="preserve">de Bretagne, Brest, </w:t>
      </w:r>
      <w:r w:rsidR="00386ECC" w:rsidRPr="00A86B92">
        <w:rPr>
          <w:kern w:val="36"/>
          <w:szCs w:val="24"/>
          <w:lang w:val="fr-FR" w:eastAsia="zh-CN"/>
        </w:rPr>
        <w:t>France.</w:t>
      </w:r>
    </w:p>
    <w:p w14:paraId="2AD555F2" w14:textId="77777777" w:rsidR="00671FE3" w:rsidRPr="00A86B92" w:rsidRDefault="00671FE3" w:rsidP="007520E6">
      <w:pPr>
        <w:autoSpaceDE w:val="0"/>
        <w:autoSpaceDN w:val="0"/>
        <w:adjustRightInd w:val="0"/>
        <w:ind w:left="1985" w:hanging="1701"/>
        <w:jc w:val="both"/>
        <w:rPr>
          <w:sz w:val="24"/>
          <w:szCs w:val="24"/>
          <w:lang w:eastAsia="zh-CN"/>
        </w:rPr>
      </w:pPr>
      <w:bookmarkStart w:id="9" w:name="_Hlk5458531"/>
      <w:r w:rsidRPr="00A86B92">
        <w:rPr>
          <w:sz w:val="24"/>
          <w:szCs w:val="24"/>
          <w:lang w:eastAsia="zh-CN"/>
        </w:rPr>
        <w:t xml:space="preserve">2006-2009 </w:t>
      </w:r>
      <w:r w:rsidRPr="00A86B92">
        <w:rPr>
          <w:sz w:val="24"/>
          <w:szCs w:val="24"/>
          <w:lang w:eastAsia="zh-CN"/>
        </w:rPr>
        <w:tab/>
      </w:r>
      <w:r w:rsidR="006C48C8" w:rsidRPr="00A86B92">
        <w:rPr>
          <w:rFonts w:hint="eastAsia"/>
          <w:b/>
          <w:bCs/>
          <w:sz w:val="24"/>
          <w:szCs w:val="24"/>
          <w:lang w:eastAsia="zh-CN"/>
        </w:rPr>
        <w:t>Guest</w:t>
      </w:r>
      <w:r w:rsidRPr="00A86B92">
        <w:rPr>
          <w:b/>
          <w:bCs/>
          <w:sz w:val="24"/>
          <w:szCs w:val="24"/>
          <w:lang w:eastAsia="zh-CN"/>
        </w:rPr>
        <w:t xml:space="preserve"> Professor</w:t>
      </w:r>
      <w:r w:rsidRPr="00A86B92">
        <w:rPr>
          <w:sz w:val="24"/>
          <w:szCs w:val="24"/>
          <w:lang w:eastAsia="zh-CN"/>
        </w:rPr>
        <w:t xml:space="preserve">, </w:t>
      </w:r>
      <w:r w:rsidR="00F0727B" w:rsidRPr="00A86B92">
        <w:rPr>
          <w:sz w:val="24"/>
          <w:szCs w:val="24"/>
          <w:lang w:eastAsia="zh-CN"/>
        </w:rPr>
        <w:t xml:space="preserve">School of Electronic Information and Electrical Engineering, </w:t>
      </w:r>
      <w:r w:rsidRPr="00A86B92">
        <w:rPr>
          <w:sz w:val="24"/>
          <w:szCs w:val="24"/>
          <w:lang w:eastAsia="zh-CN"/>
        </w:rPr>
        <w:t>Shanghai</w:t>
      </w:r>
      <w:r w:rsidR="001A2991" w:rsidRPr="00A86B92">
        <w:rPr>
          <w:sz w:val="24"/>
          <w:szCs w:val="24"/>
          <w:lang w:eastAsia="zh-CN"/>
        </w:rPr>
        <w:t xml:space="preserve"> Jiao T</w:t>
      </w:r>
      <w:r w:rsidRPr="00A86B92">
        <w:rPr>
          <w:sz w:val="24"/>
          <w:szCs w:val="24"/>
          <w:lang w:eastAsia="zh-CN"/>
        </w:rPr>
        <w:t xml:space="preserve">ong University, </w:t>
      </w:r>
      <w:r w:rsidR="00425A9A" w:rsidRPr="00A86B92">
        <w:rPr>
          <w:sz w:val="24"/>
          <w:szCs w:val="24"/>
          <w:lang w:eastAsia="zh-CN"/>
        </w:rPr>
        <w:t xml:space="preserve">Shanghai, </w:t>
      </w:r>
      <w:r w:rsidRPr="00A86B92">
        <w:rPr>
          <w:sz w:val="24"/>
          <w:szCs w:val="24"/>
          <w:lang w:eastAsia="zh-CN"/>
        </w:rPr>
        <w:t>China</w:t>
      </w:r>
      <w:r w:rsidR="00386ECC" w:rsidRPr="00A86B92">
        <w:rPr>
          <w:sz w:val="24"/>
          <w:szCs w:val="24"/>
          <w:lang w:eastAsia="zh-CN"/>
        </w:rPr>
        <w:t>.</w:t>
      </w:r>
    </w:p>
    <w:bookmarkEnd w:id="9"/>
    <w:p w14:paraId="554EE367" w14:textId="30D07F7C" w:rsidR="00671FE3" w:rsidRPr="00A86B92" w:rsidRDefault="001A2991" w:rsidP="007520E6">
      <w:pPr>
        <w:autoSpaceDE w:val="0"/>
        <w:autoSpaceDN w:val="0"/>
        <w:adjustRightInd w:val="0"/>
        <w:ind w:left="1985" w:hanging="1701"/>
        <w:jc w:val="both"/>
        <w:rPr>
          <w:sz w:val="24"/>
          <w:szCs w:val="24"/>
          <w:lang w:eastAsia="zh-CN"/>
        </w:rPr>
      </w:pPr>
      <w:r w:rsidRPr="00A86B92">
        <w:rPr>
          <w:sz w:val="24"/>
          <w:szCs w:val="24"/>
          <w:lang w:eastAsia="zh-CN"/>
        </w:rPr>
        <w:t>2006-</w:t>
      </w:r>
      <w:r w:rsidR="00550430" w:rsidRPr="00A86B92">
        <w:rPr>
          <w:sz w:val="24"/>
          <w:szCs w:val="24"/>
          <w:lang w:eastAsia="zh-CN"/>
        </w:rPr>
        <w:t>present</w:t>
      </w:r>
      <w:r w:rsidR="00671FE3" w:rsidRPr="00A86B92">
        <w:rPr>
          <w:sz w:val="24"/>
          <w:szCs w:val="24"/>
          <w:lang w:eastAsia="zh-CN"/>
        </w:rPr>
        <w:t xml:space="preserve"> </w:t>
      </w:r>
      <w:r w:rsidR="00671FE3" w:rsidRPr="00A86B92">
        <w:rPr>
          <w:sz w:val="24"/>
          <w:szCs w:val="24"/>
          <w:lang w:eastAsia="zh-CN"/>
        </w:rPr>
        <w:tab/>
      </w:r>
      <w:r w:rsidR="006C48C8" w:rsidRPr="00A86B92">
        <w:rPr>
          <w:rFonts w:hint="eastAsia"/>
          <w:b/>
          <w:sz w:val="24"/>
          <w:szCs w:val="24"/>
          <w:lang w:eastAsia="zh-CN"/>
        </w:rPr>
        <w:t>Adjunct</w:t>
      </w:r>
      <w:r w:rsidR="00671FE3" w:rsidRPr="00A86B92">
        <w:rPr>
          <w:b/>
          <w:bCs/>
          <w:sz w:val="24"/>
          <w:szCs w:val="24"/>
          <w:lang w:eastAsia="zh-CN"/>
        </w:rPr>
        <w:t xml:space="preserve"> </w:t>
      </w:r>
      <w:r w:rsidR="00E13737" w:rsidRPr="00A86B92">
        <w:rPr>
          <w:b/>
          <w:bCs/>
          <w:sz w:val="24"/>
          <w:szCs w:val="24"/>
          <w:lang w:eastAsia="zh-CN"/>
        </w:rPr>
        <w:t xml:space="preserve">Full </w:t>
      </w:r>
      <w:r w:rsidR="00671FE3" w:rsidRPr="00A86B92">
        <w:rPr>
          <w:b/>
          <w:bCs/>
          <w:sz w:val="24"/>
          <w:szCs w:val="24"/>
          <w:lang w:eastAsia="zh-CN"/>
        </w:rPr>
        <w:t>Professor</w:t>
      </w:r>
      <w:r w:rsidR="00671FE3" w:rsidRPr="00A86B92">
        <w:rPr>
          <w:sz w:val="24"/>
          <w:szCs w:val="24"/>
          <w:lang w:eastAsia="zh-CN"/>
        </w:rPr>
        <w:t xml:space="preserve">, </w:t>
      </w:r>
      <w:r w:rsidR="00F0727B" w:rsidRPr="00A86B92">
        <w:rPr>
          <w:sz w:val="24"/>
          <w:szCs w:val="24"/>
          <w:lang w:eastAsia="zh-CN"/>
        </w:rPr>
        <w:t xml:space="preserve">College of Physics and Information Engineering, </w:t>
      </w:r>
      <w:r w:rsidR="00425A9A" w:rsidRPr="00A86B92">
        <w:rPr>
          <w:sz w:val="24"/>
          <w:szCs w:val="24"/>
          <w:lang w:eastAsia="zh-CN"/>
        </w:rPr>
        <w:t xml:space="preserve">Fuzhou University, Fuzhou, </w:t>
      </w:r>
      <w:r w:rsidR="00671FE3" w:rsidRPr="00A86B92">
        <w:rPr>
          <w:sz w:val="24"/>
          <w:szCs w:val="24"/>
          <w:lang w:eastAsia="zh-CN"/>
        </w:rPr>
        <w:t>China</w:t>
      </w:r>
      <w:r w:rsidR="00386ECC" w:rsidRPr="00A86B92">
        <w:rPr>
          <w:sz w:val="24"/>
          <w:szCs w:val="24"/>
          <w:lang w:eastAsia="zh-CN"/>
        </w:rPr>
        <w:t>.</w:t>
      </w:r>
    </w:p>
    <w:p w14:paraId="4E76D2FD"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2005-</w:t>
      </w:r>
      <w:r w:rsidR="00550430" w:rsidRPr="00A86B92">
        <w:rPr>
          <w:sz w:val="24"/>
          <w:szCs w:val="24"/>
          <w:lang w:eastAsia="zh-CN"/>
        </w:rPr>
        <w:t>2009</w:t>
      </w:r>
      <w:r w:rsidRPr="00A86B92">
        <w:rPr>
          <w:sz w:val="24"/>
          <w:szCs w:val="24"/>
          <w:lang w:eastAsia="zh-CN"/>
        </w:rPr>
        <w:tab/>
      </w:r>
      <w:r w:rsidRPr="00A86B92">
        <w:rPr>
          <w:b/>
          <w:sz w:val="24"/>
          <w:szCs w:val="24"/>
          <w:lang w:eastAsia="zh-CN"/>
        </w:rPr>
        <w:t>Senior Research Advisor (part-time)</w:t>
      </w:r>
      <w:r w:rsidRPr="00A86B92">
        <w:rPr>
          <w:sz w:val="24"/>
          <w:szCs w:val="24"/>
          <w:lang w:eastAsia="zh-CN"/>
        </w:rPr>
        <w:t xml:space="preserve">, </w:t>
      </w:r>
      <w:r w:rsidR="000C0701" w:rsidRPr="00A86B92">
        <w:rPr>
          <w:sz w:val="24"/>
          <w:szCs w:val="24"/>
          <w:lang w:eastAsia="zh-CN"/>
        </w:rPr>
        <w:t>Cobham Tracking and Locating Ltd. (formerly Seimac Ltd.)</w:t>
      </w:r>
      <w:r w:rsidR="00386ECC" w:rsidRPr="00A86B92">
        <w:rPr>
          <w:sz w:val="24"/>
          <w:szCs w:val="24"/>
          <w:lang w:eastAsia="zh-CN"/>
        </w:rPr>
        <w:t>.</w:t>
      </w:r>
    </w:p>
    <w:p w14:paraId="3F891551" w14:textId="01F80A62" w:rsidR="006B6CFD" w:rsidRPr="00A86B92" w:rsidRDefault="006B6CFD" w:rsidP="007520E6">
      <w:pPr>
        <w:autoSpaceDE w:val="0"/>
        <w:autoSpaceDN w:val="0"/>
        <w:adjustRightInd w:val="0"/>
        <w:ind w:left="1985" w:hanging="1701"/>
        <w:jc w:val="both"/>
        <w:rPr>
          <w:b/>
          <w:bCs/>
          <w:sz w:val="24"/>
          <w:szCs w:val="24"/>
          <w:lang w:eastAsia="zh-CN"/>
        </w:rPr>
      </w:pPr>
      <w:r w:rsidRPr="00A86B92">
        <w:rPr>
          <w:sz w:val="24"/>
          <w:szCs w:val="24"/>
          <w:lang w:eastAsia="zh-CN"/>
        </w:rPr>
        <w:t>2004-2007</w:t>
      </w:r>
      <w:r w:rsidRPr="00A86B92">
        <w:rPr>
          <w:sz w:val="24"/>
          <w:szCs w:val="24"/>
          <w:lang w:eastAsia="zh-CN"/>
        </w:rPr>
        <w:tab/>
      </w:r>
      <w:r w:rsidRPr="00A86B92">
        <w:rPr>
          <w:b/>
          <w:bCs/>
          <w:sz w:val="24"/>
          <w:szCs w:val="24"/>
          <w:lang w:eastAsia="zh-CN"/>
        </w:rPr>
        <w:t>NSERC (Natural Sciences and Engineering Research Council of Canada) Strategic Project Selection Panel</w:t>
      </w:r>
      <w:r w:rsidR="00D520B8" w:rsidRPr="00A86B92">
        <w:rPr>
          <w:b/>
          <w:bCs/>
          <w:sz w:val="24"/>
          <w:szCs w:val="24"/>
          <w:lang w:eastAsia="zh-CN"/>
        </w:rPr>
        <w:t xml:space="preserve"> </w:t>
      </w:r>
      <w:r w:rsidRPr="00A86B92">
        <w:rPr>
          <w:b/>
          <w:bCs/>
          <w:sz w:val="24"/>
          <w:szCs w:val="24"/>
          <w:lang w:eastAsia="zh-CN"/>
        </w:rPr>
        <w:t xml:space="preserve">– </w:t>
      </w:r>
      <w:r w:rsidRPr="00A86B92">
        <w:rPr>
          <w:bCs/>
          <w:sz w:val="24"/>
          <w:szCs w:val="24"/>
          <w:lang w:eastAsia="zh-CN"/>
        </w:rPr>
        <w:t>Information and Communication Technology</w:t>
      </w:r>
      <w:r w:rsidRPr="00A86B92">
        <w:rPr>
          <w:sz w:val="24"/>
          <w:szCs w:val="24"/>
          <w:lang w:eastAsia="zh-CN"/>
        </w:rPr>
        <w:t>, Canada</w:t>
      </w:r>
      <w:r w:rsidR="00386ECC" w:rsidRPr="00A86B92">
        <w:rPr>
          <w:sz w:val="24"/>
          <w:szCs w:val="24"/>
          <w:lang w:eastAsia="zh-CN"/>
        </w:rPr>
        <w:t>.</w:t>
      </w:r>
    </w:p>
    <w:p w14:paraId="0903A35D" w14:textId="51A0E261" w:rsidR="006B6CFD" w:rsidRPr="00A86B92" w:rsidDel="002E2A7D" w:rsidRDefault="00B37B79" w:rsidP="007520E6">
      <w:pPr>
        <w:autoSpaceDE w:val="0"/>
        <w:autoSpaceDN w:val="0"/>
        <w:adjustRightInd w:val="0"/>
        <w:ind w:left="1985" w:hanging="1701"/>
        <w:jc w:val="both"/>
        <w:rPr>
          <w:del w:id="10" w:author="Zhizhang David Chen" w:date="2023-12-02T17:36:00Z"/>
          <w:sz w:val="24"/>
          <w:szCs w:val="24"/>
          <w:lang w:eastAsia="zh-CN"/>
        </w:rPr>
      </w:pPr>
      <w:del w:id="11" w:author="Zhizhang David Chen" w:date="2023-12-02T17:36:00Z">
        <w:r w:rsidRPr="00A86B92" w:rsidDel="002E2A7D">
          <w:rPr>
            <w:sz w:val="24"/>
            <w:szCs w:val="24"/>
            <w:lang w:eastAsia="zh-CN"/>
          </w:rPr>
          <w:delText>2004-</w:delText>
        </w:r>
        <w:r w:rsidR="00E13737" w:rsidRPr="00A86B92" w:rsidDel="002E2A7D">
          <w:rPr>
            <w:sz w:val="24"/>
            <w:szCs w:val="24"/>
            <w:lang w:eastAsia="zh-CN"/>
          </w:rPr>
          <w:delText>2019</w:delText>
        </w:r>
        <w:r w:rsidR="006B6CFD" w:rsidRPr="00A86B92" w:rsidDel="002E2A7D">
          <w:rPr>
            <w:sz w:val="24"/>
            <w:szCs w:val="24"/>
            <w:lang w:eastAsia="zh-CN"/>
          </w:rPr>
          <w:tab/>
        </w:r>
        <w:r w:rsidR="006B6CFD" w:rsidRPr="00A86B92" w:rsidDel="002E2A7D">
          <w:rPr>
            <w:b/>
            <w:bCs/>
            <w:sz w:val="24"/>
            <w:szCs w:val="24"/>
            <w:lang w:eastAsia="zh-CN"/>
          </w:rPr>
          <w:delText>Adjunct Full Professor</w:delText>
        </w:r>
        <w:r w:rsidR="006B6CFD" w:rsidRPr="00A86B92" w:rsidDel="002E2A7D">
          <w:rPr>
            <w:sz w:val="24"/>
            <w:szCs w:val="24"/>
            <w:lang w:eastAsia="zh-CN"/>
          </w:rPr>
          <w:delText xml:space="preserve">, </w:delText>
        </w:r>
        <w:r w:rsidR="00105ED9" w:rsidRPr="00A86B92" w:rsidDel="002E2A7D">
          <w:rPr>
            <w:sz w:val="24"/>
            <w:szCs w:val="24"/>
            <w:lang w:eastAsia="zh-CN"/>
          </w:rPr>
          <w:delText xml:space="preserve">School of Electronic Information, </w:delText>
        </w:r>
        <w:r w:rsidR="006B6CFD" w:rsidRPr="00A86B92" w:rsidDel="002E2A7D">
          <w:rPr>
            <w:sz w:val="24"/>
            <w:szCs w:val="24"/>
            <w:lang w:eastAsia="zh-CN"/>
          </w:rPr>
          <w:delText>Beijing University of Aeronautics and Astronautics</w:delText>
        </w:r>
        <w:r w:rsidR="00B00F0E" w:rsidRPr="00A86B92" w:rsidDel="002E2A7D">
          <w:rPr>
            <w:sz w:val="24"/>
            <w:szCs w:val="24"/>
            <w:lang w:eastAsia="zh-CN"/>
          </w:rPr>
          <w:delText xml:space="preserve"> (Beihang University)</w:delText>
        </w:r>
        <w:r w:rsidR="006B6CFD" w:rsidRPr="00A86B92" w:rsidDel="002E2A7D">
          <w:rPr>
            <w:sz w:val="24"/>
            <w:szCs w:val="24"/>
            <w:lang w:eastAsia="zh-CN"/>
          </w:rPr>
          <w:delText>, Beijing, China</w:delText>
        </w:r>
        <w:r w:rsidR="00386ECC" w:rsidRPr="00A86B92" w:rsidDel="002E2A7D">
          <w:rPr>
            <w:sz w:val="24"/>
            <w:szCs w:val="24"/>
            <w:lang w:eastAsia="zh-CN"/>
          </w:rPr>
          <w:delText>.</w:delText>
        </w:r>
      </w:del>
    </w:p>
    <w:p w14:paraId="6B9EDF94" w14:textId="77777777" w:rsidR="006B6CFD" w:rsidRPr="00A86B92" w:rsidRDefault="006B6CFD" w:rsidP="007520E6">
      <w:pPr>
        <w:autoSpaceDE w:val="0"/>
        <w:autoSpaceDN w:val="0"/>
        <w:adjustRightInd w:val="0"/>
        <w:ind w:left="1985" w:hanging="1701"/>
        <w:jc w:val="both"/>
        <w:rPr>
          <w:sz w:val="24"/>
          <w:szCs w:val="24"/>
          <w:lang w:eastAsia="zh-CN"/>
        </w:rPr>
      </w:pPr>
      <w:bookmarkStart w:id="12" w:name="_Hlk5460049"/>
      <w:r w:rsidRPr="00A86B92">
        <w:rPr>
          <w:sz w:val="24"/>
          <w:szCs w:val="24"/>
          <w:lang w:eastAsia="zh-CN"/>
        </w:rPr>
        <w:t xml:space="preserve">1999-2000 </w:t>
      </w:r>
      <w:r w:rsidRPr="00A86B92">
        <w:rPr>
          <w:sz w:val="24"/>
          <w:szCs w:val="24"/>
          <w:lang w:eastAsia="zh-CN"/>
        </w:rPr>
        <w:tab/>
      </w:r>
      <w:r w:rsidRPr="00A86B92">
        <w:rPr>
          <w:b/>
          <w:bCs/>
          <w:sz w:val="24"/>
          <w:szCs w:val="24"/>
          <w:lang w:eastAsia="zh-CN"/>
        </w:rPr>
        <w:t>Visiting Faculty</w:t>
      </w:r>
      <w:r w:rsidRPr="00A86B92">
        <w:rPr>
          <w:sz w:val="24"/>
          <w:szCs w:val="24"/>
          <w:lang w:eastAsia="zh-CN"/>
        </w:rPr>
        <w:t xml:space="preserve">, </w:t>
      </w:r>
      <w:r w:rsidR="00105ED9" w:rsidRPr="00A86B92">
        <w:rPr>
          <w:sz w:val="24"/>
          <w:szCs w:val="24"/>
          <w:lang w:eastAsia="zh-CN"/>
        </w:rPr>
        <w:t xml:space="preserve">Department of Electronic and Electrical Engineering, </w:t>
      </w:r>
      <w:r w:rsidRPr="00A86B92">
        <w:rPr>
          <w:sz w:val="24"/>
          <w:szCs w:val="24"/>
          <w:lang w:eastAsia="zh-CN"/>
        </w:rPr>
        <w:t>Hong Kong University of Science and Technology</w:t>
      </w:r>
      <w:r w:rsidR="00DC422A" w:rsidRPr="00A86B92">
        <w:rPr>
          <w:sz w:val="24"/>
          <w:szCs w:val="24"/>
          <w:lang w:eastAsia="zh-CN"/>
        </w:rPr>
        <w:t>, Hong Kong</w:t>
      </w:r>
      <w:r w:rsidR="00386ECC" w:rsidRPr="00A86B92">
        <w:rPr>
          <w:sz w:val="24"/>
          <w:szCs w:val="24"/>
          <w:lang w:eastAsia="zh-CN"/>
        </w:rPr>
        <w:t>.</w:t>
      </w:r>
    </w:p>
    <w:p w14:paraId="48F424D4" w14:textId="77777777" w:rsidR="006B6CFD" w:rsidRPr="00A86B92" w:rsidRDefault="006B6CFD" w:rsidP="007520E6">
      <w:pPr>
        <w:autoSpaceDE w:val="0"/>
        <w:autoSpaceDN w:val="0"/>
        <w:adjustRightInd w:val="0"/>
        <w:ind w:left="1985" w:hanging="1701"/>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Summer Visiting Professor</w:t>
      </w:r>
      <w:r w:rsidRPr="00A86B92">
        <w:rPr>
          <w:sz w:val="24"/>
          <w:szCs w:val="24"/>
          <w:lang w:eastAsia="zh-CN"/>
        </w:rPr>
        <w:t>, Nortel Networks Ltd., Ottawa, Ontario, Canada</w:t>
      </w:r>
      <w:r w:rsidR="00386ECC" w:rsidRPr="00A86B92">
        <w:rPr>
          <w:sz w:val="24"/>
          <w:szCs w:val="24"/>
          <w:lang w:eastAsia="zh-CN"/>
        </w:rPr>
        <w:t>.</w:t>
      </w:r>
    </w:p>
    <w:bookmarkEnd w:id="12"/>
    <w:p w14:paraId="5935C0CA" w14:textId="77777777" w:rsidR="00956C30" w:rsidRDefault="00956C30" w:rsidP="00956C30">
      <w:pPr>
        <w:autoSpaceDE w:val="0"/>
        <w:autoSpaceDN w:val="0"/>
        <w:adjustRightInd w:val="0"/>
        <w:rPr>
          <w:sz w:val="24"/>
          <w:szCs w:val="24"/>
          <w:lang w:eastAsia="zh-CN"/>
        </w:rPr>
      </w:pPr>
    </w:p>
    <w:p w14:paraId="0210241A" w14:textId="77777777" w:rsidR="004F7589" w:rsidRDefault="004F7589" w:rsidP="00A82BA9">
      <w:pPr>
        <w:autoSpaceDE w:val="0"/>
        <w:autoSpaceDN w:val="0"/>
        <w:adjustRightInd w:val="0"/>
        <w:jc w:val="both"/>
        <w:rPr>
          <w:rFonts w:ascii="Arial" w:hAnsi="Arial" w:cs="Arial"/>
          <w:b/>
          <w:bCs/>
          <w:sz w:val="24"/>
          <w:szCs w:val="24"/>
          <w:lang w:eastAsia="zh-CN"/>
        </w:rPr>
      </w:pPr>
    </w:p>
    <w:p w14:paraId="5DE29301" w14:textId="35FE9112" w:rsidR="00A82BA9" w:rsidRPr="00A86B92" w:rsidRDefault="00A82BA9" w:rsidP="00A82BA9">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JOURNAL EDITORSHIP:</w:t>
      </w:r>
    </w:p>
    <w:p w14:paraId="582E82C6" w14:textId="77777777" w:rsidR="00A82BA9" w:rsidRPr="00A86B92" w:rsidRDefault="00A82BA9" w:rsidP="00A82BA9">
      <w:pPr>
        <w:autoSpaceDE w:val="0"/>
        <w:autoSpaceDN w:val="0"/>
        <w:adjustRightInd w:val="0"/>
        <w:ind w:left="1701"/>
        <w:jc w:val="both"/>
        <w:rPr>
          <w:rFonts w:ascii="Arial" w:hAnsi="Arial" w:cs="Arial"/>
          <w:b/>
          <w:bCs/>
          <w:sz w:val="24"/>
          <w:szCs w:val="24"/>
          <w:lang w:eastAsia="zh-CN"/>
        </w:rPr>
      </w:pPr>
    </w:p>
    <w:p w14:paraId="1D36FC34" w14:textId="482F273E" w:rsidR="00004FF4" w:rsidRDefault="00004FF4" w:rsidP="00A82BA9">
      <w:pPr>
        <w:autoSpaceDE w:val="0"/>
        <w:autoSpaceDN w:val="0"/>
        <w:adjustRightInd w:val="0"/>
        <w:ind w:left="1701" w:hanging="1417"/>
        <w:jc w:val="both"/>
        <w:rPr>
          <w:sz w:val="24"/>
          <w:szCs w:val="24"/>
          <w:lang w:eastAsia="zh-CN"/>
        </w:rPr>
      </w:pPr>
      <w:bookmarkStart w:id="13" w:name="_Hlk152431970"/>
      <w:r w:rsidRPr="00004FF4">
        <w:rPr>
          <w:sz w:val="24"/>
          <w:szCs w:val="24"/>
          <w:lang w:eastAsia="zh-CN"/>
        </w:rPr>
        <w:t>2020-present</w:t>
      </w:r>
      <w:r w:rsidRPr="00004FF4">
        <w:rPr>
          <w:sz w:val="24"/>
          <w:szCs w:val="24"/>
          <w:lang w:eastAsia="zh-CN"/>
        </w:rPr>
        <w:tab/>
      </w:r>
      <w:r w:rsidRPr="00E22405">
        <w:rPr>
          <w:b/>
          <w:bCs/>
          <w:sz w:val="24"/>
          <w:szCs w:val="24"/>
          <w:lang w:eastAsia="zh-CN"/>
        </w:rPr>
        <w:t>Topic Editor, Founding Editorial Board</w:t>
      </w:r>
      <w:r w:rsidRPr="00004FF4">
        <w:rPr>
          <w:sz w:val="24"/>
          <w:szCs w:val="24"/>
          <w:lang w:eastAsia="zh-CN"/>
        </w:rPr>
        <w:t xml:space="preserve">, </w:t>
      </w:r>
      <w:r w:rsidRPr="002E2A7D">
        <w:rPr>
          <w:i/>
          <w:iCs/>
          <w:sz w:val="24"/>
          <w:szCs w:val="24"/>
          <w:lang w:eastAsia="zh-CN"/>
          <w:rPrChange w:id="14" w:author="Zhizhang David Chen" w:date="2023-12-02T17:40:00Z">
            <w:rPr>
              <w:sz w:val="24"/>
              <w:szCs w:val="24"/>
              <w:lang w:eastAsia="zh-CN"/>
            </w:rPr>
          </w:rPrChange>
        </w:rPr>
        <w:t>IEEE Journal of Microwaves</w:t>
      </w:r>
      <w:r w:rsidRPr="00004FF4">
        <w:rPr>
          <w:sz w:val="24"/>
          <w:szCs w:val="24"/>
          <w:lang w:eastAsia="zh-CN"/>
        </w:rPr>
        <w:t xml:space="preserve"> (</w:t>
      </w:r>
      <w:r w:rsidR="00F85973">
        <w:rPr>
          <w:sz w:val="24"/>
          <w:szCs w:val="24"/>
          <w:lang w:eastAsia="zh-CN"/>
        </w:rPr>
        <w:t>o</w:t>
      </w:r>
      <w:r w:rsidRPr="00004FF4">
        <w:rPr>
          <w:sz w:val="24"/>
          <w:szCs w:val="24"/>
          <w:lang w:eastAsia="zh-CN"/>
        </w:rPr>
        <w:t xml:space="preserve">pen </w:t>
      </w:r>
      <w:r w:rsidR="00F85973">
        <w:rPr>
          <w:sz w:val="24"/>
          <w:szCs w:val="24"/>
          <w:lang w:eastAsia="zh-CN"/>
        </w:rPr>
        <w:t>a</w:t>
      </w:r>
      <w:r w:rsidRPr="00004FF4">
        <w:rPr>
          <w:sz w:val="24"/>
          <w:szCs w:val="24"/>
          <w:lang w:eastAsia="zh-CN"/>
        </w:rPr>
        <w:t xml:space="preserve">ccess). </w:t>
      </w:r>
    </w:p>
    <w:p w14:paraId="0B5BD7F9" w14:textId="464069C2" w:rsidR="00A82BA9" w:rsidRPr="0054264B"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202</w:t>
      </w:r>
      <w:r>
        <w:rPr>
          <w:sz w:val="24"/>
          <w:szCs w:val="24"/>
          <w:lang w:eastAsia="zh-CN"/>
        </w:rPr>
        <w:t>3</w:t>
      </w:r>
      <w:r w:rsidRPr="00A86B92">
        <w:rPr>
          <w:sz w:val="24"/>
          <w:szCs w:val="24"/>
          <w:lang w:eastAsia="zh-CN"/>
        </w:rPr>
        <w:t>-</w:t>
      </w:r>
      <w:r>
        <w:rPr>
          <w:sz w:val="24"/>
          <w:szCs w:val="24"/>
          <w:lang w:eastAsia="zh-CN"/>
        </w:rPr>
        <w:t>2024</w:t>
      </w:r>
      <w:r w:rsidRPr="00A86B92">
        <w:rPr>
          <w:sz w:val="24"/>
          <w:szCs w:val="24"/>
          <w:lang w:eastAsia="zh-CN"/>
        </w:rPr>
        <w:tab/>
      </w:r>
      <w:r w:rsidRPr="0054264B">
        <w:rPr>
          <w:b/>
          <w:bCs/>
          <w:sz w:val="24"/>
          <w:szCs w:val="24"/>
          <w:lang w:eastAsia="zh-CN"/>
        </w:rPr>
        <w:t>Guest Editor</w:t>
      </w:r>
      <w:r w:rsidRPr="0054264B">
        <w:rPr>
          <w:b/>
          <w:sz w:val="24"/>
          <w:szCs w:val="24"/>
          <w:lang w:eastAsia="zh-CN"/>
        </w:rPr>
        <w:t xml:space="preserve">, </w:t>
      </w:r>
      <w:r w:rsidRPr="00E22405">
        <w:rPr>
          <w:b/>
          <w:sz w:val="24"/>
          <w:szCs w:val="24"/>
          <w:lang w:eastAsia="zh-CN"/>
        </w:rPr>
        <w:t>Special Issue</w:t>
      </w:r>
      <w:r w:rsidRPr="00225B60">
        <w:rPr>
          <w:bCs/>
          <w:sz w:val="24"/>
          <w:szCs w:val="24"/>
          <w:lang w:eastAsia="zh-CN"/>
        </w:rPr>
        <w:t xml:space="preserve"> on </w:t>
      </w:r>
      <w:r w:rsidRPr="00225B60">
        <w:rPr>
          <w:bCs/>
          <w:sz w:val="24"/>
          <w:szCs w:val="24"/>
        </w:rPr>
        <w:t>M</w:t>
      </w:r>
      <w:r w:rsidRPr="00225B60">
        <w:rPr>
          <w:sz w:val="24"/>
          <w:szCs w:val="24"/>
        </w:rPr>
        <w:t>easurement-Computation Fusion for Advanced Electromagnetic Modeling, Simulation, and Evaluation</w:t>
      </w:r>
      <w:r>
        <w:rPr>
          <w:sz w:val="24"/>
          <w:szCs w:val="24"/>
        </w:rPr>
        <w:t xml:space="preserve">, </w:t>
      </w:r>
      <w:r w:rsidRPr="0054264B">
        <w:rPr>
          <w:i/>
          <w:iCs/>
          <w:sz w:val="24"/>
          <w:szCs w:val="24"/>
          <w:lang w:eastAsia="zh-CN"/>
        </w:rPr>
        <w:t>IEEE Antennas and Propagation Letters</w:t>
      </w:r>
      <w:r>
        <w:rPr>
          <w:sz w:val="24"/>
          <w:szCs w:val="24"/>
          <w:lang w:eastAsia="zh-CN"/>
        </w:rPr>
        <w:t xml:space="preserve">, </w:t>
      </w:r>
      <w:r w:rsidR="00AB0B8C">
        <w:rPr>
          <w:sz w:val="24"/>
          <w:szCs w:val="24"/>
          <w:lang w:eastAsia="zh-CN"/>
        </w:rPr>
        <w:t>November</w:t>
      </w:r>
      <w:r>
        <w:rPr>
          <w:sz w:val="24"/>
          <w:szCs w:val="24"/>
          <w:lang w:eastAsia="zh-CN"/>
        </w:rPr>
        <w:t xml:space="preserve"> 2024.</w:t>
      </w:r>
    </w:p>
    <w:p w14:paraId="2055EE89" w14:textId="30E40CE6" w:rsidR="00656657" w:rsidRPr="00A86B92" w:rsidRDefault="00656657" w:rsidP="00A82BA9">
      <w:pPr>
        <w:autoSpaceDE w:val="0"/>
        <w:autoSpaceDN w:val="0"/>
        <w:adjustRightInd w:val="0"/>
        <w:ind w:left="1701" w:hanging="1417"/>
        <w:jc w:val="both"/>
        <w:rPr>
          <w:i/>
          <w:sz w:val="24"/>
          <w:szCs w:val="24"/>
          <w:lang w:eastAsia="zh-CN"/>
        </w:rPr>
      </w:pPr>
      <w:r w:rsidRPr="00656657">
        <w:rPr>
          <w:sz w:val="24"/>
          <w:szCs w:val="24"/>
          <w:lang w:eastAsia="zh-CN"/>
        </w:rPr>
        <w:t>20</w:t>
      </w:r>
      <w:r w:rsidR="0074363F">
        <w:rPr>
          <w:sz w:val="24"/>
          <w:szCs w:val="24"/>
          <w:lang w:eastAsia="zh-CN"/>
        </w:rPr>
        <w:t>2</w:t>
      </w:r>
      <w:ins w:id="15" w:author="Zhizhang David Chen" w:date="2023-12-02T17:49:00Z">
        <w:r w:rsidR="007D338E">
          <w:rPr>
            <w:sz w:val="24"/>
            <w:szCs w:val="24"/>
            <w:lang w:eastAsia="zh-CN"/>
          </w:rPr>
          <w:t>3</w:t>
        </w:r>
      </w:ins>
      <w:del w:id="16" w:author="Zhizhang David Chen" w:date="2023-12-02T17:49:00Z">
        <w:r w:rsidR="0074363F" w:rsidDel="007D338E">
          <w:rPr>
            <w:sz w:val="24"/>
            <w:szCs w:val="24"/>
            <w:lang w:eastAsia="zh-CN"/>
          </w:rPr>
          <w:delText>2</w:delText>
        </w:r>
      </w:del>
      <w:r w:rsidRPr="00656657">
        <w:rPr>
          <w:sz w:val="24"/>
          <w:szCs w:val="24"/>
          <w:lang w:eastAsia="zh-CN"/>
        </w:rPr>
        <w:t>-20</w:t>
      </w:r>
      <w:r w:rsidR="0074363F">
        <w:rPr>
          <w:sz w:val="24"/>
          <w:szCs w:val="24"/>
          <w:lang w:eastAsia="zh-CN"/>
        </w:rPr>
        <w:t>2</w:t>
      </w:r>
      <w:ins w:id="17" w:author="Zhizhang David Chen" w:date="2023-12-02T17:49:00Z">
        <w:r w:rsidR="007D338E">
          <w:rPr>
            <w:sz w:val="24"/>
            <w:szCs w:val="24"/>
            <w:lang w:eastAsia="zh-CN"/>
          </w:rPr>
          <w:t>4</w:t>
        </w:r>
      </w:ins>
      <w:del w:id="18" w:author="Zhizhang David Chen" w:date="2023-12-02T17:49:00Z">
        <w:r w:rsidR="0074363F" w:rsidDel="007D338E">
          <w:rPr>
            <w:sz w:val="24"/>
            <w:szCs w:val="24"/>
            <w:lang w:eastAsia="zh-CN"/>
          </w:rPr>
          <w:delText>3</w:delText>
        </w:r>
      </w:del>
      <w:r w:rsidRPr="00656657">
        <w:rPr>
          <w:sz w:val="24"/>
          <w:szCs w:val="24"/>
          <w:lang w:eastAsia="zh-CN"/>
        </w:rPr>
        <w:tab/>
      </w:r>
      <w:r w:rsidRPr="00E22405">
        <w:rPr>
          <w:b/>
          <w:bCs/>
          <w:sz w:val="24"/>
          <w:szCs w:val="24"/>
          <w:lang w:eastAsia="zh-CN"/>
        </w:rPr>
        <w:t>Guest Editor, Special Issue</w:t>
      </w:r>
      <w:r w:rsidRPr="00656657">
        <w:rPr>
          <w:sz w:val="24"/>
          <w:szCs w:val="24"/>
          <w:lang w:eastAsia="zh-CN"/>
        </w:rPr>
        <w:t xml:space="preserve"> on 20</w:t>
      </w:r>
      <w:r w:rsidR="0074363F">
        <w:rPr>
          <w:sz w:val="24"/>
          <w:szCs w:val="24"/>
          <w:lang w:eastAsia="zh-CN"/>
        </w:rPr>
        <w:t>2</w:t>
      </w:r>
      <w:ins w:id="19" w:author="Zhizhang David Chen" w:date="2023-12-02T17:49:00Z">
        <w:r w:rsidR="007D338E">
          <w:rPr>
            <w:sz w:val="24"/>
            <w:szCs w:val="24"/>
            <w:lang w:eastAsia="zh-CN"/>
          </w:rPr>
          <w:t>3</w:t>
        </w:r>
      </w:ins>
      <w:del w:id="20" w:author="Zhizhang David Chen" w:date="2023-12-02T17:49:00Z">
        <w:r w:rsidR="0074363F" w:rsidDel="007D338E">
          <w:rPr>
            <w:sz w:val="24"/>
            <w:szCs w:val="24"/>
            <w:lang w:eastAsia="zh-CN"/>
          </w:rPr>
          <w:delText>2</w:delText>
        </w:r>
      </w:del>
      <w:r w:rsidRPr="00656657">
        <w:rPr>
          <w:sz w:val="24"/>
          <w:szCs w:val="24"/>
          <w:lang w:eastAsia="zh-CN"/>
        </w:rPr>
        <w:t xml:space="preserve"> IEEE International Wireless Symposium, </w:t>
      </w:r>
      <w:r w:rsidRPr="00E22405">
        <w:rPr>
          <w:i/>
          <w:iCs/>
          <w:sz w:val="24"/>
          <w:szCs w:val="24"/>
          <w:lang w:eastAsia="zh-CN"/>
        </w:rPr>
        <w:t>IEEE Transactions on Microwave Theory and Techniques</w:t>
      </w:r>
      <w:r w:rsidRPr="00656657">
        <w:rPr>
          <w:sz w:val="24"/>
          <w:szCs w:val="24"/>
          <w:lang w:eastAsia="zh-CN"/>
        </w:rPr>
        <w:t xml:space="preserve">, </w:t>
      </w:r>
      <w:del w:id="21" w:author="Zhizhang David Chen" w:date="2023-12-02T17:50:00Z">
        <w:r w:rsidRPr="00656657" w:rsidDel="007D338E">
          <w:rPr>
            <w:sz w:val="24"/>
            <w:szCs w:val="24"/>
            <w:lang w:eastAsia="zh-CN"/>
          </w:rPr>
          <w:delText xml:space="preserve">No. 2, </w:delText>
        </w:r>
      </w:del>
      <w:r w:rsidRPr="00656657">
        <w:rPr>
          <w:sz w:val="24"/>
          <w:szCs w:val="24"/>
          <w:lang w:eastAsia="zh-CN"/>
        </w:rPr>
        <w:t xml:space="preserve">Vol. </w:t>
      </w:r>
      <w:ins w:id="22" w:author="Zhizhang David Chen" w:date="2023-12-02T17:50:00Z">
        <w:r w:rsidR="007D338E">
          <w:rPr>
            <w:sz w:val="24"/>
            <w:szCs w:val="24"/>
            <w:lang w:eastAsia="zh-CN"/>
          </w:rPr>
          <w:t>72</w:t>
        </w:r>
      </w:ins>
      <w:del w:id="23" w:author="Zhizhang David Chen" w:date="2023-12-02T17:50:00Z">
        <w:r w:rsidRPr="00656657" w:rsidDel="007D338E">
          <w:rPr>
            <w:sz w:val="24"/>
            <w:szCs w:val="24"/>
            <w:lang w:eastAsia="zh-CN"/>
          </w:rPr>
          <w:delText>67</w:delText>
        </w:r>
      </w:del>
      <w:r w:rsidRPr="00656657">
        <w:rPr>
          <w:sz w:val="24"/>
          <w:szCs w:val="24"/>
          <w:lang w:eastAsia="zh-CN"/>
        </w:rPr>
        <w:t xml:space="preserve">, </w:t>
      </w:r>
      <w:ins w:id="24" w:author="Zhizhang David Chen" w:date="2023-12-02T17:51:00Z">
        <w:r w:rsidR="007D338E">
          <w:rPr>
            <w:sz w:val="24"/>
            <w:szCs w:val="24"/>
            <w:lang w:eastAsia="zh-CN"/>
          </w:rPr>
          <w:t xml:space="preserve">No. 2, </w:t>
        </w:r>
      </w:ins>
      <w:r w:rsidRPr="00656657">
        <w:rPr>
          <w:sz w:val="24"/>
          <w:szCs w:val="24"/>
          <w:lang w:eastAsia="zh-CN"/>
        </w:rPr>
        <w:t>February 20</w:t>
      </w:r>
      <w:ins w:id="25" w:author="Zhizhang David Chen" w:date="2023-12-02T17:40:00Z">
        <w:r w:rsidR="002E2A7D">
          <w:rPr>
            <w:sz w:val="24"/>
            <w:szCs w:val="24"/>
            <w:lang w:eastAsia="zh-CN"/>
          </w:rPr>
          <w:t>2</w:t>
        </w:r>
      </w:ins>
      <w:ins w:id="26" w:author="Zhizhang David Chen" w:date="2023-12-02T17:51:00Z">
        <w:r w:rsidR="007D338E">
          <w:rPr>
            <w:sz w:val="24"/>
            <w:szCs w:val="24"/>
            <w:lang w:eastAsia="zh-CN"/>
          </w:rPr>
          <w:t>4</w:t>
        </w:r>
      </w:ins>
      <w:del w:id="27" w:author="Zhizhang David Chen" w:date="2023-12-02T17:40:00Z">
        <w:r w:rsidRPr="00656657" w:rsidDel="002E2A7D">
          <w:rPr>
            <w:sz w:val="24"/>
            <w:szCs w:val="24"/>
            <w:lang w:eastAsia="zh-CN"/>
          </w:rPr>
          <w:delText>19</w:delText>
        </w:r>
      </w:del>
      <w:r w:rsidRPr="00656657">
        <w:rPr>
          <w:sz w:val="24"/>
          <w:szCs w:val="24"/>
          <w:lang w:eastAsia="zh-CN"/>
        </w:rPr>
        <w:t xml:space="preserve">. </w:t>
      </w:r>
    </w:p>
    <w:p w14:paraId="0D452A3D" w14:textId="77777777"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2019-2022</w:t>
      </w:r>
      <w:r w:rsidRPr="00A86B92">
        <w:rPr>
          <w:sz w:val="24"/>
          <w:szCs w:val="24"/>
          <w:lang w:eastAsia="zh-CN"/>
        </w:rPr>
        <w:tab/>
      </w:r>
      <w:r w:rsidRPr="00A86B92">
        <w:rPr>
          <w:b/>
          <w:sz w:val="24"/>
          <w:szCs w:val="24"/>
          <w:lang w:eastAsia="zh-CN"/>
        </w:rPr>
        <w:t xml:space="preserve">Track Editor </w:t>
      </w:r>
      <w:r w:rsidRPr="00A86B92">
        <w:rPr>
          <w:bCs/>
          <w:sz w:val="24"/>
          <w:szCs w:val="24"/>
          <w:lang w:eastAsia="zh-CN"/>
        </w:rPr>
        <w:t>on Electromagnetic Theory and Analysis Techniques</w:t>
      </w:r>
      <w:r w:rsidRPr="00A86B92">
        <w:rPr>
          <w:sz w:val="24"/>
          <w:szCs w:val="24"/>
          <w:lang w:eastAsia="zh-CN"/>
        </w:rPr>
        <w:t xml:space="preserve">, </w:t>
      </w:r>
      <w:r w:rsidRPr="00A86B92">
        <w:rPr>
          <w:i/>
          <w:iCs/>
          <w:sz w:val="24"/>
          <w:szCs w:val="24"/>
          <w:lang w:eastAsia="zh-CN"/>
        </w:rPr>
        <w:t>IEEE Transactions on Microwave Theory and Techniques.</w:t>
      </w:r>
      <w:r w:rsidRPr="00A86B92">
        <w:rPr>
          <w:sz w:val="24"/>
          <w:szCs w:val="24"/>
          <w:lang w:eastAsia="zh-CN"/>
        </w:rPr>
        <w:t xml:space="preserve"> </w:t>
      </w:r>
    </w:p>
    <w:p w14:paraId="0D62CEDE" w14:textId="3AE498A9" w:rsidR="001B258A" w:rsidRPr="00E22405" w:rsidRDefault="001B258A" w:rsidP="001B258A">
      <w:pPr>
        <w:autoSpaceDE w:val="0"/>
        <w:autoSpaceDN w:val="0"/>
        <w:adjustRightInd w:val="0"/>
        <w:ind w:left="1701" w:hanging="1417"/>
        <w:jc w:val="both"/>
        <w:rPr>
          <w:sz w:val="24"/>
          <w:szCs w:val="24"/>
          <w:lang w:eastAsia="zh-CN"/>
        </w:rPr>
      </w:pPr>
      <w:r w:rsidRPr="00A86B92">
        <w:rPr>
          <w:sz w:val="24"/>
          <w:szCs w:val="24"/>
          <w:lang w:eastAsia="zh-CN"/>
        </w:rPr>
        <w:t>2004-</w:t>
      </w:r>
      <w:r>
        <w:rPr>
          <w:sz w:val="24"/>
          <w:szCs w:val="24"/>
          <w:lang w:eastAsia="zh-CN"/>
        </w:rPr>
        <w:t>2022</w:t>
      </w:r>
      <w:r w:rsidRPr="00A86B92">
        <w:rPr>
          <w:sz w:val="24"/>
          <w:szCs w:val="24"/>
          <w:lang w:eastAsia="zh-CN"/>
        </w:rPr>
        <w:t xml:space="preserve"> </w:t>
      </w:r>
      <w:r w:rsidRPr="00A86B92">
        <w:rPr>
          <w:sz w:val="24"/>
          <w:szCs w:val="24"/>
          <w:lang w:eastAsia="zh-CN"/>
        </w:rPr>
        <w:tab/>
      </w:r>
      <w:r w:rsidRPr="00A86B92">
        <w:rPr>
          <w:b/>
          <w:bCs/>
          <w:sz w:val="24"/>
          <w:szCs w:val="24"/>
          <w:lang w:eastAsia="zh-CN"/>
        </w:rPr>
        <w:t>Editorial Board</w:t>
      </w:r>
      <w:r w:rsidRPr="00A86B92">
        <w:rPr>
          <w:sz w:val="24"/>
          <w:szCs w:val="24"/>
          <w:lang w:eastAsia="zh-CN"/>
        </w:rPr>
        <w:t xml:space="preserve">, </w:t>
      </w:r>
      <w:r w:rsidRPr="00A86B92">
        <w:rPr>
          <w:i/>
          <w:iCs/>
          <w:sz w:val="24"/>
          <w:szCs w:val="24"/>
          <w:lang w:eastAsia="zh-CN"/>
        </w:rPr>
        <w:t>International Journal of Numerical Modelling</w:t>
      </w:r>
      <w:r w:rsidR="00225B60">
        <w:rPr>
          <w:i/>
          <w:iCs/>
          <w:sz w:val="24"/>
          <w:szCs w:val="24"/>
          <w:lang w:eastAsia="zh-CN"/>
        </w:rPr>
        <w:t>:</w:t>
      </w:r>
      <w:r w:rsidRPr="00A86B92">
        <w:rPr>
          <w:i/>
          <w:iCs/>
          <w:sz w:val="24"/>
          <w:szCs w:val="24"/>
          <w:lang w:eastAsia="zh-CN"/>
        </w:rPr>
        <w:t xml:space="preserve"> Electronic Networks, Devices and Fields</w:t>
      </w:r>
      <w:r w:rsidRPr="00A86B92">
        <w:rPr>
          <w:sz w:val="24"/>
          <w:szCs w:val="24"/>
          <w:lang w:eastAsia="zh-CN"/>
        </w:rPr>
        <w:t>, John Wiley &amp; Sons.</w:t>
      </w:r>
    </w:p>
    <w:p w14:paraId="317213F1" w14:textId="63910DA1" w:rsidR="00A82BA9" w:rsidRPr="00A86B92" w:rsidRDefault="00A82BA9" w:rsidP="00E22405">
      <w:pPr>
        <w:tabs>
          <w:tab w:val="left" w:pos="1694"/>
        </w:tabs>
        <w:autoSpaceDE w:val="0"/>
        <w:autoSpaceDN w:val="0"/>
        <w:adjustRightInd w:val="0"/>
        <w:ind w:left="1701" w:hanging="1417"/>
        <w:jc w:val="both"/>
        <w:rPr>
          <w:i/>
          <w:sz w:val="24"/>
          <w:szCs w:val="24"/>
          <w:lang w:eastAsia="zh-CN"/>
        </w:rPr>
      </w:pPr>
      <w:r w:rsidRPr="00A86B92">
        <w:rPr>
          <w:sz w:val="24"/>
          <w:szCs w:val="24"/>
          <w:lang w:eastAsia="zh-CN"/>
        </w:rPr>
        <w:t>2018-2019</w:t>
      </w:r>
      <w:r w:rsidR="000C5D94">
        <w:rPr>
          <w:sz w:val="24"/>
          <w:szCs w:val="24"/>
          <w:lang w:eastAsia="zh-CN"/>
        </w:rPr>
        <w:tab/>
      </w:r>
      <w:r w:rsidR="00AA1028">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Wireless Power Transfer Conference, IEEE Transactions on Microwave Theory and Techniques</w:t>
      </w:r>
      <w:r w:rsidRPr="00A86B92">
        <w:rPr>
          <w:iCs/>
          <w:sz w:val="24"/>
          <w:szCs w:val="24"/>
          <w:lang w:eastAsia="zh-CN"/>
        </w:rPr>
        <w:t xml:space="preserve">, </w:t>
      </w:r>
      <w:del w:id="28" w:author="Zhizhang David Chen" w:date="2023-12-02T17:44:00Z">
        <w:r w:rsidRPr="00A86B92" w:rsidDel="007D338E">
          <w:rPr>
            <w:iCs/>
            <w:sz w:val="24"/>
            <w:szCs w:val="24"/>
            <w:lang w:eastAsia="zh-CN"/>
          </w:rPr>
          <w:delText xml:space="preserve">No. 5, </w:delText>
        </w:r>
      </w:del>
      <w:r w:rsidRPr="00A86B92">
        <w:rPr>
          <w:iCs/>
          <w:sz w:val="24"/>
          <w:szCs w:val="24"/>
          <w:lang w:eastAsia="zh-CN"/>
        </w:rPr>
        <w:t xml:space="preserve">Vol. 67, </w:t>
      </w:r>
      <w:ins w:id="29" w:author="Zhizhang David Chen" w:date="2023-12-02T17:44:00Z">
        <w:r w:rsidR="007D338E">
          <w:rPr>
            <w:iCs/>
            <w:sz w:val="24"/>
            <w:szCs w:val="24"/>
            <w:lang w:eastAsia="zh-CN"/>
          </w:rPr>
          <w:t xml:space="preserve">No. 5, </w:t>
        </w:r>
      </w:ins>
      <w:r w:rsidRPr="00A86B92">
        <w:rPr>
          <w:iCs/>
          <w:sz w:val="24"/>
          <w:szCs w:val="24"/>
          <w:lang w:eastAsia="zh-CN"/>
        </w:rPr>
        <w:t>May 2019.</w:t>
      </w:r>
      <w:r w:rsidRPr="00A86B92">
        <w:rPr>
          <w:sz w:val="24"/>
          <w:szCs w:val="24"/>
          <w:lang w:eastAsia="zh-CN"/>
        </w:rPr>
        <w:t xml:space="preserve"> </w:t>
      </w:r>
    </w:p>
    <w:p w14:paraId="0073DDB8" w14:textId="3D6D2D1A" w:rsidR="00A82BA9" w:rsidRPr="00A86B92" w:rsidRDefault="00A82BA9" w:rsidP="00A82BA9">
      <w:pPr>
        <w:autoSpaceDE w:val="0"/>
        <w:autoSpaceDN w:val="0"/>
        <w:adjustRightInd w:val="0"/>
        <w:ind w:left="1701" w:hanging="1417"/>
        <w:jc w:val="both"/>
        <w:rPr>
          <w:i/>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sz w:val="24"/>
          <w:szCs w:val="24"/>
          <w:lang w:eastAsia="zh-CN"/>
        </w:rPr>
        <w:t>Special Issue</w:t>
      </w:r>
      <w:r w:rsidRPr="00A86B92">
        <w:rPr>
          <w:sz w:val="24"/>
          <w:szCs w:val="24"/>
          <w:lang w:eastAsia="zh-CN"/>
        </w:rPr>
        <w:t xml:space="preserve"> on </w:t>
      </w:r>
      <w:r w:rsidRPr="00A86B92">
        <w:rPr>
          <w:i/>
          <w:sz w:val="24"/>
          <w:szCs w:val="24"/>
          <w:lang w:eastAsia="zh-CN"/>
        </w:rPr>
        <w:t>2018 IEEE International Wireless Symposium, IEEE Transactions on Microwave Theory and Techniques</w:t>
      </w:r>
      <w:r w:rsidRPr="00A86B92">
        <w:rPr>
          <w:iCs/>
          <w:sz w:val="24"/>
          <w:szCs w:val="24"/>
          <w:lang w:eastAsia="zh-CN"/>
        </w:rPr>
        <w:t xml:space="preserve">, </w:t>
      </w:r>
      <w:del w:id="30" w:author="Zhizhang David Chen" w:date="2023-12-02T17:44:00Z">
        <w:r w:rsidRPr="00A86B92" w:rsidDel="007D338E">
          <w:rPr>
            <w:iCs/>
            <w:sz w:val="24"/>
            <w:szCs w:val="24"/>
            <w:lang w:eastAsia="zh-CN"/>
          </w:rPr>
          <w:delText xml:space="preserve">No. </w:delText>
        </w:r>
      </w:del>
      <w:del w:id="31" w:author="Zhizhang David Chen" w:date="2023-12-02T17:43:00Z">
        <w:r w:rsidRPr="00A86B92" w:rsidDel="007D338E">
          <w:rPr>
            <w:iCs/>
            <w:sz w:val="24"/>
            <w:szCs w:val="24"/>
            <w:lang w:eastAsia="zh-CN"/>
          </w:rPr>
          <w:delText>2</w:delText>
        </w:r>
      </w:del>
      <w:del w:id="32" w:author="Zhizhang David Chen" w:date="2023-12-02T17:44:00Z">
        <w:r w:rsidRPr="00A86B92" w:rsidDel="007D338E">
          <w:rPr>
            <w:iCs/>
            <w:sz w:val="24"/>
            <w:szCs w:val="24"/>
            <w:lang w:eastAsia="zh-CN"/>
          </w:rPr>
          <w:delText xml:space="preserve">, </w:delText>
        </w:r>
      </w:del>
      <w:r w:rsidRPr="00A86B92">
        <w:rPr>
          <w:iCs/>
          <w:sz w:val="24"/>
          <w:szCs w:val="24"/>
          <w:lang w:eastAsia="zh-CN"/>
        </w:rPr>
        <w:t xml:space="preserve">Vol. 67, </w:t>
      </w:r>
      <w:ins w:id="33" w:author="Zhizhang David Chen" w:date="2023-12-02T17:44:00Z">
        <w:r w:rsidR="007D338E">
          <w:rPr>
            <w:iCs/>
            <w:sz w:val="24"/>
            <w:szCs w:val="24"/>
            <w:lang w:eastAsia="zh-CN"/>
          </w:rPr>
          <w:t xml:space="preserve">No. 2, </w:t>
        </w:r>
      </w:ins>
      <w:r w:rsidRPr="00A86B92">
        <w:rPr>
          <w:iCs/>
          <w:sz w:val="24"/>
          <w:szCs w:val="24"/>
          <w:lang w:eastAsia="zh-CN"/>
        </w:rPr>
        <w:t>February 2019.</w:t>
      </w:r>
      <w:r w:rsidRPr="00A86B92">
        <w:rPr>
          <w:sz w:val="24"/>
          <w:szCs w:val="24"/>
          <w:lang w:eastAsia="zh-CN"/>
        </w:rPr>
        <w:t xml:space="preserve"> </w:t>
      </w:r>
    </w:p>
    <w:p w14:paraId="780D9529" w14:textId="4A7CDCCD" w:rsidR="00A82BA9"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2016-2019</w:t>
      </w:r>
      <w:r w:rsidRPr="00A86B92">
        <w:rPr>
          <w:sz w:val="24"/>
          <w:szCs w:val="24"/>
          <w:lang w:eastAsia="zh-CN"/>
        </w:rPr>
        <w:tab/>
      </w:r>
      <w:r w:rsidRPr="00A86B92">
        <w:rPr>
          <w:b/>
          <w:sz w:val="24"/>
          <w:szCs w:val="24"/>
          <w:lang w:eastAsia="zh-CN"/>
        </w:rPr>
        <w:t>Associate Editor</w:t>
      </w:r>
      <w:r w:rsidRPr="00A86B92">
        <w:rPr>
          <w:sz w:val="24"/>
          <w:szCs w:val="24"/>
          <w:lang w:eastAsia="zh-CN"/>
        </w:rPr>
        <w:t xml:space="preserve">, </w:t>
      </w:r>
      <w:r w:rsidR="00455D56" w:rsidRPr="00D60D96">
        <w:rPr>
          <w:b/>
          <w:bCs/>
          <w:sz w:val="24"/>
          <w:szCs w:val="24"/>
          <w:lang w:eastAsia="zh-CN"/>
        </w:rPr>
        <w:t>Founding Editorial Board</w:t>
      </w:r>
      <w:r w:rsidR="00A73C05">
        <w:rPr>
          <w:sz w:val="24"/>
          <w:szCs w:val="24"/>
          <w:lang w:eastAsia="zh-CN"/>
        </w:rPr>
        <w:t>,</w:t>
      </w:r>
      <w:r w:rsidR="00455D56" w:rsidRPr="00A86B92">
        <w:rPr>
          <w:i/>
          <w:sz w:val="24"/>
          <w:szCs w:val="24"/>
          <w:lang w:eastAsia="zh-CN"/>
        </w:rPr>
        <w:t xml:space="preserve"> </w:t>
      </w:r>
      <w:r w:rsidRPr="00A86B92">
        <w:rPr>
          <w:i/>
          <w:sz w:val="24"/>
          <w:szCs w:val="24"/>
          <w:lang w:eastAsia="zh-CN"/>
        </w:rPr>
        <w:t>IEEE</w:t>
      </w:r>
      <w:r w:rsidRPr="00A86B92">
        <w:rPr>
          <w:sz w:val="24"/>
          <w:szCs w:val="24"/>
          <w:lang w:eastAsia="zh-CN"/>
        </w:rPr>
        <w:t xml:space="preserve"> </w:t>
      </w:r>
      <w:r w:rsidRPr="00A86B92">
        <w:rPr>
          <w:i/>
          <w:sz w:val="24"/>
          <w:szCs w:val="24"/>
          <w:lang w:eastAsia="zh-CN"/>
        </w:rPr>
        <w:t>Journal on Multiscale and Multiphysics Computational Techniques</w:t>
      </w:r>
      <w:r w:rsidRPr="00A86B92">
        <w:rPr>
          <w:sz w:val="24"/>
          <w:szCs w:val="24"/>
          <w:lang w:eastAsia="zh-CN"/>
        </w:rPr>
        <w:t>.</w:t>
      </w:r>
    </w:p>
    <w:p w14:paraId="2B08D0F4" w14:textId="5D78E50D" w:rsidR="00464CC4" w:rsidRPr="00A86B92" w:rsidRDefault="00464CC4" w:rsidP="00A82BA9">
      <w:pPr>
        <w:autoSpaceDE w:val="0"/>
        <w:autoSpaceDN w:val="0"/>
        <w:adjustRightInd w:val="0"/>
        <w:ind w:left="1701" w:hanging="1417"/>
        <w:jc w:val="both"/>
        <w:rPr>
          <w:sz w:val="24"/>
          <w:szCs w:val="24"/>
          <w:lang w:eastAsia="zh-CN"/>
        </w:rPr>
      </w:pPr>
      <w:r w:rsidRPr="00A86B92">
        <w:rPr>
          <w:sz w:val="24"/>
          <w:szCs w:val="24"/>
          <w:lang w:eastAsia="zh-CN"/>
        </w:rPr>
        <w:t>1996-</w:t>
      </w:r>
      <w:r>
        <w:rPr>
          <w:sz w:val="24"/>
          <w:szCs w:val="24"/>
          <w:lang w:eastAsia="zh-CN"/>
        </w:rPr>
        <w:t>2019</w:t>
      </w:r>
      <w:r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Editorial Board </w:t>
      </w:r>
      <w:r w:rsidRPr="00A86B92">
        <w:rPr>
          <w:sz w:val="24"/>
          <w:szCs w:val="24"/>
          <w:lang w:eastAsia="zh-CN"/>
        </w:rPr>
        <w:t xml:space="preserve">for </w:t>
      </w:r>
      <w:r w:rsidRPr="00A86B92">
        <w:rPr>
          <w:i/>
          <w:iCs/>
          <w:sz w:val="24"/>
          <w:szCs w:val="24"/>
          <w:lang w:eastAsia="zh-CN"/>
        </w:rPr>
        <w:t>IEEE Transactions on Microwave Theory and Technique.</w:t>
      </w:r>
    </w:p>
    <w:p w14:paraId="3C204460" w14:textId="05FA9AA6"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2016-2017</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2016 Numerical Electromagnetic Modeling and Optimization (NEMO)</w:t>
      </w:r>
      <w:r w:rsidRPr="00A86B92">
        <w:rPr>
          <w:i/>
          <w:sz w:val="24"/>
          <w:szCs w:val="24"/>
          <w:lang w:eastAsia="zh-CN"/>
        </w:rPr>
        <w:t xml:space="preserve">, IEEE Transactions on Microwave Theory and Techniques, </w:t>
      </w:r>
      <w:del w:id="34" w:author="Zhizhang David Chen" w:date="2023-12-02T17:46:00Z">
        <w:r w:rsidRPr="00A86B92" w:rsidDel="007D338E">
          <w:rPr>
            <w:sz w:val="24"/>
            <w:szCs w:val="24"/>
            <w:lang w:eastAsia="zh-CN"/>
          </w:rPr>
          <w:delText xml:space="preserve">No.8, </w:delText>
        </w:r>
      </w:del>
      <w:r w:rsidRPr="00A86B92">
        <w:rPr>
          <w:sz w:val="24"/>
          <w:szCs w:val="24"/>
          <w:lang w:eastAsia="zh-CN"/>
        </w:rPr>
        <w:t xml:space="preserve">Vol. </w:t>
      </w:r>
      <w:ins w:id="35" w:author="Zhizhang David Chen" w:date="2023-12-02T17:48:00Z">
        <w:r w:rsidR="007D338E">
          <w:rPr>
            <w:sz w:val="24"/>
            <w:szCs w:val="24"/>
            <w:lang w:eastAsia="zh-CN"/>
          </w:rPr>
          <w:t>65</w:t>
        </w:r>
      </w:ins>
      <w:del w:id="36" w:author="Zhizhang David Chen" w:date="2023-12-02T17:48:00Z">
        <w:r w:rsidRPr="00A86B92" w:rsidDel="007D338E">
          <w:rPr>
            <w:sz w:val="24"/>
            <w:szCs w:val="24"/>
            <w:lang w:eastAsia="zh-CN"/>
          </w:rPr>
          <w:delText>56</w:delText>
        </w:r>
      </w:del>
      <w:r w:rsidRPr="00A86B92">
        <w:rPr>
          <w:sz w:val="24"/>
          <w:szCs w:val="24"/>
          <w:lang w:eastAsia="zh-CN"/>
        </w:rPr>
        <w:t xml:space="preserve">, </w:t>
      </w:r>
      <w:ins w:id="37" w:author="Zhizhang David Chen" w:date="2023-12-02T17:46:00Z">
        <w:r w:rsidR="007D338E">
          <w:rPr>
            <w:sz w:val="24"/>
            <w:szCs w:val="24"/>
            <w:lang w:eastAsia="zh-CN"/>
          </w:rPr>
          <w:t xml:space="preserve">No. 8, </w:t>
        </w:r>
      </w:ins>
      <w:r w:rsidRPr="00A86B92">
        <w:rPr>
          <w:sz w:val="24"/>
          <w:szCs w:val="24"/>
          <w:lang w:eastAsia="zh-CN"/>
        </w:rPr>
        <w:t>August 2017.</w:t>
      </w:r>
    </w:p>
    <w:p w14:paraId="3CEBED45" w14:textId="5E25C47D"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lastRenderedPageBreak/>
        <w:t>2015-2016</w:t>
      </w:r>
      <w:r w:rsidRPr="00A86B92">
        <w:rPr>
          <w:sz w:val="24"/>
          <w:szCs w:val="24"/>
          <w:lang w:eastAsia="zh-CN"/>
        </w:rPr>
        <w:tab/>
      </w:r>
      <w:r w:rsidRPr="00A86B92">
        <w:rPr>
          <w:b/>
          <w:sz w:val="24"/>
          <w:szCs w:val="24"/>
          <w:lang w:eastAsia="zh-CN"/>
        </w:rPr>
        <w:t>Guest Editor</w:t>
      </w:r>
      <w:r w:rsidRPr="00A86B92">
        <w:rPr>
          <w:sz w:val="24"/>
          <w:szCs w:val="24"/>
          <w:lang w:eastAsia="zh-CN"/>
        </w:rPr>
        <w:t xml:space="preserve">, </w:t>
      </w:r>
      <w:r w:rsidRPr="00E22405">
        <w:rPr>
          <w:b/>
          <w:bCs/>
          <w:iCs/>
          <w:sz w:val="24"/>
          <w:szCs w:val="24"/>
          <w:lang w:eastAsia="zh-CN"/>
        </w:rPr>
        <w:t>Special Issue</w:t>
      </w:r>
      <w:r w:rsidRPr="00E22405">
        <w:rPr>
          <w:iCs/>
          <w:sz w:val="24"/>
          <w:szCs w:val="24"/>
          <w:lang w:eastAsia="zh-CN"/>
        </w:rPr>
        <w:t xml:space="preserve"> for the IEEE 2015 Numerical Electromagnetic Modeling and Optimization (NEMO)</w:t>
      </w:r>
      <w:r w:rsidRPr="00A86B92">
        <w:rPr>
          <w:i/>
          <w:sz w:val="24"/>
          <w:szCs w:val="24"/>
          <w:lang w:eastAsia="zh-CN"/>
        </w:rPr>
        <w:t xml:space="preserve">, IEEE Transactions on Microwave Theory and Techniques, </w:t>
      </w:r>
      <w:ins w:id="38" w:author="Zhizhang David Chen" w:date="2023-12-02T17:47:00Z">
        <w:r w:rsidR="007D338E">
          <w:rPr>
            <w:iCs/>
            <w:sz w:val="24"/>
            <w:szCs w:val="24"/>
            <w:lang w:eastAsia="zh-CN"/>
          </w:rPr>
          <w:t xml:space="preserve">Vol. 64, No. 8, </w:t>
        </w:r>
      </w:ins>
      <w:r w:rsidRPr="00A86B92">
        <w:rPr>
          <w:sz w:val="24"/>
          <w:szCs w:val="24"/>
          <w:lang w:eastAsia="zh-CN"/>
        </w:rPr>
        <w:t>August 2016.</w:t>
      </w:r>
    </w:p>
    <w:p w14:paraId="41FA341A"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2014-2020</w:t>
      </w:r>
      <w:r w:rsidRPr="00A86B92">
        <w:rPr>
          <w:sz w:val="24"/>
          <w:szCs w:val="24"/>
          <w:lang w:eastAsia="zh-CN"/>
        </w:rPr>
        <w:tab/>
      </w:r>
      <w:r w:rsidRPr="00A86B92">
        <w:rPr>
          <w:b/>
          <w:sz w:val="24"/>
          <w:szCs w:val="24"/>
          <w:lang w:eastAsia="zh-CN"/>
        </w:rPr>
        <w:t>Editorial Board</w:t>
      </w:r>
      <w:r w:rsidRPr="00A86B92">
        <w:rPr>
          <w:sz w:val="24"/>
          <w:szCs w:val="24"/>
          <w:lang w:eastAsia="zh-CN"/>
        </w:rPr>
        <w:t xml:space="preserve">, </w:t>
      </w:r>
      <w:r w:rsidRPr="00A86B92">
        <w:rPr>
          <w:i/>
          <w:sz w:val="24"/>
          <w:szCs w:val="24"/>
          <w:lang w:eastAsia="zh-CN"/>
        </w:rPr>
        <w:t>Journal of Wireless Power Transfer</w:t>
      </w:r>
      <w:r w:rsidRPr="00A86B92">
        <w:rPr>
          <w:sz w:val="24"/>
          <w:szCs w:val="24"/>
          <w:lang w:eastAsia="zh-CN"/>
        </w:rPr>
        <w:t>, Cambridge Press</w:t>
      </w:r>
    </w:p>
    <w:p w14:paraId="36ADA096" w14:textId="77777777" w:rsidR="00A82BA9" w:rsidRPr="00A86B92" w:rsidRDefault="00A82BA9" w:rsidP="00A82BA9">
      <w:pPr>
        <w:autoSpaceDE w:val="0"/>
        <w:autoSpaceDN w:val="0"/>
        <w:adjustRightInd w:val="0"/>
        <w:ind w:left="1701" w:hanging="1417"/>
        <w:jc w:val="both"/>
        <w:rPr>
          <w:sz w:val="24"/>
          <w:szCs w:val="24"/>
          <w:lang w:eastAsia="zh-CN"/>
        </w:rPr>
      </w:pPr>
      <w:r w:rsidRPr="00A86B92">
        <w:rPr>
          <w:sz w:val="24"/>
          <w:szCs w:val="24"/>
          <w:lang w:eastAsia="zh-CN"/>
        </w:rPr>
        <w:t>2013</w:t>
      </w:r>
      <w:r w:rsidRPr="00A86B92">
        <w:rPr>
          <w:sz w:val="24"/>
          <w:szCs w:val="24"/>
          <w:lang w:eastAsia="zh-CN"/>
        </w:rPr>
        <w:tab/>
      </w:r>
      <w:r w:rsidRPr="00A86B92">
        <w:rPr>
          <w:b/>
          <w:sz w:val="24"/>
          <w:szCs w:val="24"/>
          <w:lang w:eastAsia="zh-CN"/>
        </w:rPr>
        <w:t>Guest Editor</w:t>
      </w:r>
      <w:r w:rsidRPr="00A86B92">
        <w:rPr>
          <w:sz w:val="24"/>
          <w:szCs w:val="24"/>
          <w:lang w:eastAsia="zh-CN"/>
        </w:rPr>
        <w:t xml:space="preserve">, Special Issue on Wireless Power Transmission, </w:t>
      </w:r>
      <w:r w:rsidRPr="00A86B92">
        <w:rPr>
          <w:i/>
          <w:sz w:val="24"/>
          <w:szCs w:val="24"/>
          <w:lang w:eastAsia="zh-CN"/>
        </w:rPr>
        <w:t>IEEE Microwave Magazine</w:t>
      </w:r>
      <w:r w:rsidRPr="00A86B92">
        <w:rPr>
          <w:sz w:val="24"/>
          <w:szCs w:val="24"/>
          <w:lang w:eastAsia="zh-CN"/>
        </w:rPr>
        <w:t>, Vol. 14, No. 2, April 2013.</w:t>
      </w:r>
    </w:p>
    <w:p w14:paraId="3446C221" w14:textId="77777777" w:rsidR="00A82BA9" w:rsidRPr="00A86B92" w:rsidRDefault="00A82BA9" w:rsidP="00A82BA9">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Guest Editor</w:t>
      </w:r>
      <w:r w:rsidRPr="00A86B92">
        <w:rPr>
          <w:sz w:val="24"/>
          <w:szCs w:val="24"/>
          <w:lang w:eastAsia="zh-CN"/>
        </w:rPr>
        <w:t xml:space="preserve">, </w:t>
      </w:r>
      <w:r w:rsidRPr="00A86B92">
        <w:rPr>
          <w:i/>
          <w:iCs/>
          <w:sz w:val="24"/>
          <w:szCs w:val="24"/>
          <w:lang w:eastAsia="zh-CN"/>
        </w:rPr>
        <w:t>International Journal of Numerical Modelling-Electronic Networks, Devices and Fields (Johns Wiley)</w:t>
      </w:r>
      <w:r w:rsidRPr="00A86B92">
        <w:rPr>
          <w:sz w:val="24"/>
          <w:szCs w:val="24"/>
          <w:lang w:eastAsia="zh-CN"/>
        </w:rPr>
        <w:t>, Focused issue on the 5</w:t>
      </w:r>
      <w:r w:rsidRPr="00A86B92">
        <w:rPr>
          <w:sz w:val="24"/>
          <w:szCs w:val="24"/>
          <w:vertAlign w:val="superscript"/>
          <w:lang w:eastAsia="zh-CN"/>
        </w:rPr>
        <w:t>th</w:t>
      </w:r>
      <w:r w:rsidRPr="00A86B92">
        <w:rPr>
          <w:i/>
          <w:iCs/>
          <w:sz w:val="24"/>
          <w:szCs w:val="24"/>
          <w:lang w:eastAsia="zh-CN"/>
        </w:rPr>
        <w:t xml:space="preserve"> </w:t>
      </w:r>
      <w:r w:rsidRPr="00A86B92">
        <w:rPr>
          <w:sz w:val="24"/>
          <w:szCs w:val="24"/>
          <w:lang w:eastAsia="zh-CN"/>
        </w:rPr>
        <w:t>International Workshop on Computational Electromagnetics in the Time</w:t>
      </w:r>
      <w:r w:rsidRPr="00A86B92">
        <w:rPr>
          <w:i/>
          <w:iCs/>
          <w:sz w:val="24"/>
          <w:szCs w:val="24"/>
          <w:lang w:eastAsia="zh-CN"/>
        </w:rPr>
        <w:t xml:space="preserve"> </w:t>
      </w:r>
      <w:r w:rsidRPr="00A86B92">
        <w:rPr>
          <w:sz w:val="24"/>
          <w:szCs w:val="24"/>
          <w:lang w:eastAsia="zh-CN"/>
        </w:rPr>
        <w:t>Domain, May/June 2004.</w:t>
      </w:r>
    </w:p>
    <w:bookmarkEnd w:id="13"/>
    <w:p w14:paraId="19922CBB" w14:textId="0BBFFCC4" w:rsidR="00A82BA9" w:rsidRPr="00A86B92" w:rsidRDefault="00A82BA9" w:rsidP="00A82BA9">
      <w:pPr>
        <w:autoSpaceDE w:val="0"/>
        <w:autoSpaceDN w:val="0"/>
        <w:adjustRightInd w:val="0"/>
        <w:ind w:left="1701" w:hanging="1417"/>
        <w:jc w:val="both"/>
        <w:rPr>
          <w:i/>
          <w:iCs/>
          <w:sz w:val="24"/>
          <w:szCs w:val="24"/>
          <w:lang w:eastAsia="zh-CN"/>
        </w:rPr>
      </w:pPr>
    </w:p>
    <w:p w14:paraId="7E31F52C" w14:textId="77777777" w:rsidR="00091B84" w:rsidRPr="00A86B92" w:rsidRDefault="00091B84" w:rsidP="00956C30">
      <w:pPr>
        <w:autoSpaceDE w:val="0"/>
        <w:autoSpaceDN w:val="0"/>
        <w:adjustRightInd w:val="0"/>
        <w:rPr>
          <w:rFonts w:ascii="Arial" w:hAnsi="Arial" w:cs="Arial"/>
          <w:b/>
          <w:bCs/>
          <w:sz w:val="24"/>
          <w:szCs w:val="24"/>
          <w:lang w:eastAsia="zh-CN"/>
        </w:rPr>
      </w:pPr>
    </w:p>
    <w:p w14:paraId="5D97997C" w14:textId="348A1FFB" w:rsidR="00956C30" w:rsidRPr="00A86B92" w:rsidRDefault="00717A7C" w:rsidP="00956C30">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 xml:space="preserve">OTHER </w:t>
      </w:r>
      <w:r w:rsidR="00E36121" w:rsidRPr="00A86B92">
        <w:rPr>
          <w:rFonts w:ascii="Arial" w:hAnsi="Arial" w:cs="Arial"/>
          <w:b/>
          <w:bCs/>
          <w:sz w:val="24"/>
          <w:szCs w:val="24"/>
          <w:lang w:eastAsia="zh-CN"/>
        </w:rPr>
        <w:t>HONORS</w:t>
      </w:r>
      <w:r w:rsidR="001B627F" w:rsidRPr="00A86B92">
        <w:rPr>
          <w:rFonts w:ascii="Arial" w:hAnsi="Arial" w:cs="Arial"/>
          <w:b/>
          <w:bCs/>
          <w:sz w:val="24"/>
          <w:szCs w:val="24"/>
          <w:lang w:eastAsia="zh-CN"/>
        </w:rPr>
        <w:t xml:space="preserve"> AND DISTINCTION</w:t>
      </w:r>
      <w:r w:rsidR="00956C30" w:rsidRPr="00A86B92">
        <w:rPr>
          <w:rFonts w:ascii="Arial" w:hAnsi="Arial" w:cs="Arial"/>
          <w:b/>
          <w:bCs/>
          <w:sz w:val="24"/>
          <w:szCs w:val="24"/>
          <w:lang w:eastAsia="zh-CN"/>
        </w:rPr>
        <w:t>S</w:t>
      </w:r>
      <w:r w:rsidR="001D2CAA" w:rsidRPr="00A86B92">
        <w:rPr>
          <w:rFonts w:ascii="Arial" w:hAnsi="Arial" w:cs="Arial"/>
          <w:b/>
          <w:bCs/>
          <w:sz w:val="24"/>
          <w:szCs w:val="24"/>
          <w:lang w:eastAsia="zh-CN"/>
        </w:rPr>
        <w:t>:</w:t>
      </w:r>
      <w:r w:rsidR="001B627F" w:rsidRPr="00A86B92">
        <w:rPr>
          <w:rFonts w:ascii="Arial" w:hAnsi="Arial" w:cs="Arial"/>
          <w:b/>
          <w:bCs/>
          <w:sz w:val="24"/>
          <w:szCs w:val="24"/>
          <w:lang w:eastAsia="zh-CN"/>
        </w:rPr>
        <w:t xml:space="preserve"> </w:t>
      </w:r>
    </w:p>
    <w:p w14:paraId="1BE817AB" w14:textId="77777777" w:rsidR="002177BE" w:rsidRPr="00A86B92" w:rsidRDefault="002177BE" w:rsidP="00956C30">
      <w:pPr>
        <w:autoSpaceDE w:val="0"/>
        <w:autoSpaceDN w:val="0"/>
        <w:adjustRightInd w:val="0"/>
        <w:rPr>
          <w:rFonts w:ascii="Arial" w:hAnsi="Arial" w:cs="Arial"/>
          <w:b/>
          <w:bCs/>
          <w:sz w:val="24"/>
          <w:szCs w:val="24"/>
          <w:lang w:eastAsia="zh-CN"/>
        </w:rPr>
      </w:pPr>
    </w:p>
    <w:p w14:paraId="31E0CAFF" w14:textId="510C35DC" w:rsidR="0031596C" w:rsidRPr="00A86B92" w:rsidRDefault="0031596C" w:rsidP="009F31E2">
      <w:pPr>
        <w:autoSpaceDE w:val="0"/>
        <w:autoSpaceDN w:val="0"/>
        <w:adjustRightInd w:val="0"/>
        <w:ind w:left="1701" w:hanging="1417"/>
        <w:jc w:val="both"/>
        <w:rPr>
          <w:sz w:val="24"/>
          <w:szCs w:val="24"/>
          <w:lang w:eastAsia="zh-CN"/>
        </w:rPr>
      </w:pPr>
      <w:bookmarkStart w:id="39" w:name="_Hlk5458941"/>
      <w:r w:rsidRPr="00A86B92">
        <w:rPr>
          <w:sz w:val="24"/>
          <w:szCs w:val="24"/>
          <w:lang w:eastAsia="zh-CN"/>
        </w:rPr>
        <w:t xml:space="preserve">2017-2022 </w:t>
      </w:r>
      <w:r w:rsidRPr="00A86B92">
        <w:rPr>
          <w:sz w:val="24"/>
          <w:szCs w:val="24"/>
          <w:lang w:eastAsia="zh-CN"/>
        </w:rPr>
        <w:tab/>
      </w:r>
      <w:r w:rsidR="00EF5E1F">
        <w:rPr>
          <w:b/>
          <w:sz w:val="24"/>
          <w:szCs w:val="24"/>
          <w:lang w:eastAsia="zh-CN"/>
        </w:rPr>
        <w:t xml:space="preserve">Distinguished </w:t>
      </w:r>
      <w:r w:rsidR="00CA692E">
        <w:rPr>
          <w:b/>
          <w:sz w:val="24"/>
          <w:szCs w:val="24"/>
          <w:lang w:eastAsia="zh-CN"/>
        </w:rPr>
        <w:t xml:space="preserve">University </w:t>
      </w:r>
      <w:r w:rsidRPr="00A86B92">
        <w:rPr>
          <w:b/>
          <w:sz w:val="24"/>
          <w:szCs w:val="24"/>
          <w:lang w:eastAsia="zh-CN"/>
        </w:rPr>
        <w:t>Research Professor,</w:t>
      </w:r>
      <w:r w:rsidRPr="00A86B92">
        <w:rPr>
          <w:b/>
          <w:bCs/>
          <w:sz w:val="24"/>
          <w:szCs w:val="24"/>
          <w:lang w:eastAsia="zh-CN"/>
        </w:rPr>
        <w:t xml:space="preserve"> </w:t>
      </w:r>
      <w:r w:rsidRPr="00A86B92">
        <w:rPr>
          <w:bCs/>
          <w:sz w:val="24"/>
          <w:szCs w:val="24"/>
          <w:lang w:eastAsia="zh-CN"/>
        </w:rPr>
        <w:t>Dalhousie University, Canada</w:t>
      </w:r>
      <w:r w:rsidR="00386ECC" w:rsidRPr="00A86B92">
        <w:rPr>
          <w:bCs/>
          <w:sz w:val="24"/>
          <w:szCs w:val="24"/>
          <w:lang w:eastAsia="zh-CN"/>
        </w:rPr>
        <w:t>.</w:t>
      </w:r>
    </w:p>
    <w:p w14:paraId="17D8643E" w14:textId="77777777" w:rsidR="00475C73" w:rsidRDefault="00475C73" w:rsidP="009F31E2">
      <w:pPr>
        <w:autoSpaceDE w:val="0"/>
        <w:autoSpaceDN w:val="0"/>
        <w:adjustRightInd w:val="0"/>
        <w:ind w:left="1701" w:hanging="1417"/>
        <w:jc w:val="both"/>
        <w:rPr>
          <w:bCs/>
          <w:sz w:val="24"/>
          <w:szCs w:val="24"/>
          <w:lang w:eastAsia="zh-CN"/>
        </w:rPr>
      </w:pPr>
      <w:r w:rsidRPr="00A86B92">
        <w:rPr>
          <w:sz w:val="24"/>
          <w:szCs w:val="24"/>
          <w:lang w:eastAsia="zh-CN"/>
        </w:rPr>
        <w:t>201</w:t>
      </w:r>
      <w:r w:rsidR="001C7E11" w:rsidRPr="00A86B92">
        <w:rPr>
          <w:sz w:val="24"/>
          <w:szCs w:val="24"/>
          <w:lang w:eastAsia="zh-CN"/>
        </w:rPr>
        <w:t>6</w:t>
      </w:r>
      <w:r w:rsidRPr="00A86B92">
        <w:rPr>
          <w:sz w:val="24"/>
          <w:szCs w:val="24"/>
          <w:lang w:eastAsia="zh-CN"/>
        </w:rPr>
        <w:t xml:space="preserve"> </w:t>
      </w:r>
      <w:r w:rsidRPr="00A86B92">
        <w:rPr>
          <w:sz w:val="24"/>
          <w:szCs w:val="24"/>
          <w:lang w:eastAsia="zh-CN"/>
        </w:rPr>
        <w:tab/>
      </w:r>
      <w:r w:rsidR="001C7E11" w:rsidRPr="00A86B92">
        <w:rPr>
          <w:b/>
          <w:sz w:val="24"/>
          <w:szCs w:val="24"/>
          <w:lang w:eastAsia="zh-CN"/>
        </w:rPr>
        <w:t xml:space="preserve">2015 </w:t>
      </w:r>
      <w:r w:rsidRPr="00A86B92">
        <w:rPr>
          <w:b/>
          <w:bCs/>
          <w:sz w:val="24"/>
          <w:szCs w:val="24"/>
          <w:lang w:eastAsia="zh-CN"/>
        </w:rPr>
        <w:t xml:space="preserve">Senior Faculty Research 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4E0DE970" w14:textId="4216A3B5" w:rsidR="002A08D2" w:rsidRPr="00A86B92" w:rsidRDefault="002A08D2" w:rsidP="009F31E2">
      <w:pPr>
        <w:autoSpaceDE w:val="0"/>
        <w:autoSpaceDN w:val="0"/>
        <w:adjustRightInd w:val="0"/>
        <w:ind w:left="1701" w:hanging="1417"/>
        <w:jc w:val="both"/>
        <w:rPr>
          <w:sz w:val="24"/>
          <w:szCs w:val="24"/>
        </w:rPr>
      </w:pPr>
      <w:r w:rsidRPr="00A86B92">
        <w:rPr>
          <w:sz w:val="24"/>
          <w:szCs w:val="24"/>
          <w:lang w:eastAsia="zh-CN"/>
        </w:rPr>
        <w:t>2013</w:t>
      </w:r>
      <w:r w:rsidRPr="00A86B92">
        <w:rPr>
          <w:sz w:val="24"/>
          <w:szCs w:val="24"/>
          <w:lang w:eastAsia="zh-CN"/>
        </w:rPr>
        <w:tab/>
      </w:r>
      <w:r w:rsidRPr="00A86B92">
        <w:rPr>
          <w:b/>
          <w:sz w:val="24"/>
          <w:szCs w:val="24"/>
        </w:rPr>
        <w:t>Fessenden Telecommunications Medal</w:t>
      </w:r>
      <w:r w:rsidR="00D73484" w:rsidRPr="00A86B92">
        <w:rPr>
          <w:b/>
          <w:sz w:val="24"/>
          <w:szCs w:val="24"/>
        </w:rPr>
        <w:t xml:space="preserve"> </w:t>
      </w:r>
      <w:r w:rsidR="00D73484" w:rsidRPr="00A86B92">
        <w:rPr>
          <w:sz w:val="24"/>
          <w:szCs w:val="24"/>
        </w:rPr>
        <w:t xml:space="preserve">for contributions </w:t>
      </w:r>
      <w:r w:rsidR="00AB0B8C">
        <w:rPr>
          <w:sz w:val="24"/>
          <w:szCs w:val="24"/>
        </w:rPr>
        <w:t>to</w:t>
      </w:r>
      <w:r w:rsidR="00AB0B8C" w:rsidRPr="00A86B92">
        <w:rPr>
          <w:sz w:val="24"/>
          <w:szCs w:val="24"/>
        </w:rPr>
        <w:t xml:space="preserve"> </w:t>
      </w:r>
      <w:r w:rsidR="00D73484" w:rsidRPr="00A86B92">
        <w:rPr>
          <w:sz w:val="24"/>
          <w:szCs w:val="24"/>
        </w:rPr>
        <w:t xml:space="preserve">electromagnetic </w:t>
      </w:r>
      <w:r w:rsidR="00AB0B8C">
        <w:rPr>
          <w:sz w:val="24"/>
          <w:szCs w:val="24"/>
        </w:rPr>
        <w:t>modelling</w:t>
      </w:r>
      <w:r w:rsidR="00AB0B8C" w:rsidRPr="00A86B92">
        <w:rPr>
          <w:sz w:val="24"/>
          <w:szCs w:val="24"/>
        </w:rPr>
        <w:t xml:space="preserve"> </w:t>
      </w:r>
      <w:r w:rsidR="00D73484" w:rsidRPr="00A86B92">
        <w:rPr>
          <w:sz w:val="24"/>
          <w:szCs w:val="24"/>
        </w:rPr>
        <w:t>of communication devices and systems</w:t>
      </w:r>
      <w:r w:rsidR="003E674B" w:rsidRPr="00A86B92">
        <w:rPr>
          <w:sz w:val="24"/>
          <w:szCs w:val="24"/>
        </w:rPr>
        <w:t xml:space="preserve">, </w:t>
      </w:r>
      <w:r w:rsidR="003E674B" w:rsidRPr="00A86B92">
        <w:rPr>
          <w:sz w:val="24"/>
          <w:szCs w:val="24"/>
          <w:lang w:eastAsia="zh-CN"/>
        </w:rPr>
        <w:t>IEEE Canada.</w:t>
      </w:r>
    </w:p>
    <w:p w14:paraId="06C14176" w14:textId="77777777" w:rsidR="002A08D2" w:rsidRPr="00A86B92" w:rsidRDefault="002A08D2" w:rsidP="009F31E2">
      <w:pPr>
        <w:autoSpaceDE w:val="0"/>
        <w:autoSpaceDN w:val="0"/>
        <w:adjustRightInd w:val="0"/>
        <w:ind w:left="1701" w:hanging="1417"/>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(Inducted)</w:t>
      </w:r>
      <w:r w:rsidR="00386ECC" w:rsidRPr="00A86B92">
        <w:rPr>
          <w:bCs/>
          <w:sz w:val="24"/>
          <w:szCs w:val="24"/>
          <w:lang w:eastAsia="zh-CN"/>
        </w:rPr>
        <w:t>.</w:t>
      </w:r>
    </w:p>
    <w:p w14:paraId="3EF90231" w14:textId="77777777" w:rsidR="00EF3E11" w:rsidRPr="00A86B92" w:rsidRDefault="00EF3E11" w:rsidP="009F31E2">
      <w:pPr>
        <w:autoSpaceDE w:val="0"/>
        <w:autoSpaceDN w:val="0"/>
        <w:adjustRightInd w:val="0"/>
        <w:ind w:left="1701" w:hanging="1417"/>
        <w:jc w:val="both"/>
        <w:rPr>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Canadian Academy of Engineering (Inducted)</w:t>
      </w:r>
      <w:r w:rsidR="00386ECC" w:rsidRPr="00A86B92">
        <w:rPr>
          <w:bCs/>
          <w:sz w:val="24"/>
          <w:szCs w:val="24"/>
          <w:lang w:eastAsia="zh-CN"/>
        </w:rPr>
        <w:t>.</w:t>
      </w:r>
      <w:r w:rsidR="00D73484" w:rsidRPr="00A86B92">
        <w:rPr>
          <w:bCs/>
          <w:sz w:val="24"/>
          <w:szCs w:val="24"/>
          <w:lang w:eastAsia="zh-CN"/>
        </w:rPr>
        <w:t xml:space="preserve"> </w:t>
      </w:r>
      <w:r w:rsidRPr="00A86B92">
        <w:rPr>
          <w:bCs/>
          <w:sz w:val="24"/>
          <w:szCs w:val="24"/>
          <w:lang w:eastAsia="zh-CN"/>
        </w:rPr>
        <w:t xml:space="preserve"> </w:t>
      </w:r>
    </w:p>
    <w:p w14:paraId="71D5DFB9" w14:textId="799326C6" w:rsidR="00EF3E11" w:rsidRPr="00A86B92" w:rsidRDefault="00EF3E11" w:rsidP="009F31E2">
      <w:pPr>
        <w:autoSpaceDE w:val="0"/>
        <w:autoSpaceDN w:val="0"/>
        <w:adjustRightInd w:val="0"/>
        <w:ind w:left="1701" w:hanging="1417"/>
        <w:jc w:val="both"/>
        <w:rPr>
          <w:bCs/>
          <w:sz w:val="24"/>
          <w:szCs w:val="24"/>
          <w:lang w:eastAsia="zh-CN"/>
        </w:rPr>
      </w:pPr>
      <w:r w:rsidRPr="00A86B92">
        <w:rPr>
          <w:sz w:val="24"/>
          <w:szCs w:val="24"/>
          <w:lang w:eastAsia="zh-CN"/>
        </w:rPr>
        <w:t xml:space="preserve">2010 </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IEEE (Institute of Electrical and Electronic Engineering) (Elected)</w:t>
      </w:r>
      <w:r w:rsidR="00D73484" w:rsidRPr="00A86B92">
        <w:rPr>
          <w:bCs/>
          <w:sz w:val="24"/>
          <w:szCs w:val="24"/>
          <w:lang w:eastAsia="zh-CN"/>
        </w:rPr>
        <w:t xml:space="preserve"> </w:t>
      </w:r>
      <w:r w:rsidR="00D73484" w:rsidRPr="00A86B92">
        <w:rPr>
          <w:sz w:val="24"/>
          <w:szCs w:val="24"/>
        </w:rPr>
        <w:t xml:space="preserve">for contributions to time-domain electromagnetic </w:t>
      </w:r>
      <w:r w:rsidR="00AB0B8C">
        <w:rPr>
          <w:sz w:val="24"/>
          <w:szCs w:val="24"/>
        </w:rPr>
        <w:t>modelling</w:t>
      </w:r>
      <w:r w:rsidR="00AB0B8C" w:rsidRPr="00A86B92">
        <w:rPr>
          <w:sz w:val="24"/>
          <w:szCs w:val="24"/>
        </w:rPr>
        <w:t xml:space="preserve"> </w:t>
      </w:r>
      <w:r w:rsidR="00D73484" w:rsidRPr="00A86B92">
        <w:rPr>
          <w:sz w:val="24"/>
          <w:szCs w:val="24"/>
        </w:rPr>
        <w:t>and simulation</w:t>
      </w:r>
      <w:r w:rsidR="00386ECC" w:rsidRPr="00A86B92">
        <w:rPr>
          <w:sz w:val="24"/>
          <w:szCs w:val="24"/>
        </w:rPr>
        <w:t>.</w:t>
      </w:r>
    </w:p>
    <w:p w14:paraId="34F4B8D0" w14:textId="5F9BC068" w:rsidR="00550430" w:rsidRPr="00A86B92" w:rsidRDefault="005504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2005-2010 </w:t>
      </w:r>
      <w:r w:rsidRPr="00A86B92">
        <w:rPr>
          <w:sz w:val="24"/>
          <w:szCs w:val="24"/>
          <w:lang w:eastAsia="zh-CN"/>
        </w:rPr>
        <w:tab/>
      </w:r>
      <w:r w:rsidR="00BD39B9" w:rsidRPr="00A86B92">
        <w:rPr>
          <w:b/>
          <w:bCs/>
          <w:sz w:val="24"/>
          <w:szCs w:val="24"/>
          <w:lang w:eastAsia="zh-CN"/>
        </w:rPr>
        <w:t xml:space="preserve">I. W. </w:t>
      </w:r>
      <w:r w:rsidRPr="00A86B92">
        <w:rPr>
          <w:b/>
          <w:bCs/>
          <w:sz w:val="24"/>
          <w:szCs w:val="24"/>
          <w:lang w:eastAsia="zh-CN"/>
        </w:rPr>
        <w:t>Killam Chair Professor in Wireless Technology</w:t>
      </w:r>
      <w:r w:rsidRPr="00A86B92">
        <w:rPr>
          <w:sz w:val="24"/>
          <w:szCs w:val="24"/>
          <w:lang w:eastAsia="zh-CN"/>
        </w:rPr>
        <w:t>, Dalhousie University, Killam Foundation, Canada</w:t>
      </w:r>
      <w:r w:rsidR="00386ECC" w:rsidRPr="00A86B92">
        <w:rPr>
          <w:sz w:val="24"/>
          <w:szCs w:val="24"/>
          <w:lang w:eastAsia="zh-CN"/>
        </w:rPr>
        <w:t>.</w:t>
      </w:r>
      <w:r w:rsidRPr="00A86B92">
        <w:rPr>
          <w:sz w:val="24"/>
          <w:szCs w:val="24"/>
          <w:lang w:eastAsia="zh-CN"/>
        </w:rPr>
        <w:t xml:space="preserve"> </w:t>
      </w:r>
    </w:p>
    <w:p w14:paraId="2B62E01A" w14:textId="1F4EE2CB" w:rsidR="007F045C" w:rsidRPr="00A86B92" w:rsidRDefault="007F045C" w:rsidP="009F31E2">
      <w:pPr>
        <w:pStyle w:val="BodyText"/>
        <w:ind w:left="1710" w:hanging="1417"/>
        <w:rPr>
          <w:kern w:val="36"/>
          <w:szCs w:val="24"/>
          <w:lang w:eastAsia="zh-CN"/>
        </w:rPr>
      </w:pPr>
      <w:r w:rsidRPr="00A86B92">
        <w:rPr>
          <w:szCs w:val="24"/>
          <w:lang w:eastAsia="zh-CN"/>
        </w:rPr>
        <w:t>2007</w:t>
      </w:r>
      <w:r w:rsidRPr="00A86B92">
        <w:rPr>
          <w:szCs w:val="24"/>
          <w:lang w:eastAsia="zh-CN"/>
        </w:rPr>
        <w:tab/>
      </w:r>
      <w:r w:rsidRPr="00A86B92">
        <w:rPr>
          <w:b/>
          <w:szCs w:val="24"/>
          <w:lang w:eastAsia="zh-CN"/>
        </w:rPr>
        <w:t xml:space="preserve">Visiting </w:t>
      </w:r>
      <w:r w:rsidRPr="00A86B92">
        <w:rPr>
          <w:rFonts w:hint="eastAsia"/>
          <w:b/>
          <w:szCs w:val="24"/>
          <w:lang w:eastAsia="zh-CN"/>
        </w:rPr>
        <w:t>Fellow</w:t>
      </w:r>
      <w:r w:rsidRPr="00A86B92">
        <w:rPr>
          <w:szCs w:val="24"/>
          <w:lang w:eastAsia="zh-CN"/>
        </w:rPr>
        <w:t xml:space="preserve">, Royal Society of United Kingdom, for a short-term research visit to </w:t>
      </w:r>
      <w:r w:rsidR="00AB0B8C">
        <w:rPr>
          <w:szCs w:val="24"/>
          <w:lang w:eastAsia="zh-CN"/>
        </w:rPr>
        <w:t xml:space="preserve">the </w:t>
      </w:r>
      <w:r w:rsidRPr="00A86B92">
        <w:rPr>
          <w:szCs w:val="24"/>
          <w:lang w:eastAsia="zh-CN"/>
        </w:rPr>
        <w:t>School of Electrical and Electronic Engineering, University of Nottingham, Nottingham, United Kingdom.</w:t>
      </w:r>
    </w:p>
    <w:p w14:paraId="0B3C0570" w14:textId="77777777" w:rsidR="00505FAD" w:rsidRPr="00A86B92" w:rsidRDefault="00505FAD" w:rsidP="009F31E2">
      <w:pPr>
        <w:autoSpaceDE w:val="0"/>
        <w:autoSpaceDN w:val="0"/>
        <w:adjustRightInd w:val="0"/>
        <w:ind w:left="1701" w:hanging="1417"/>
        <w:jc w:val="both"/>
        <w:rPr>
          <w:sz w:val="24"/>
          <w:szCs w:val="24"/>
          <w:lang w:eastAsia="zh-CN"/>
        </w:rPr>
      </w:pPr>
      <w:r w:rsidRPr="00A86B92">
        <w:rPr>
          <w:sz w:val="24"/>
          <w:szCs w:val="24"/>
          <w:lang w:eastAsia="zh-CN"/>
        </w:rPr>
        <w:t xml:space="preserve">2007 </w:t>
      </w:r>
      <w:r w:rsidRPr="00A86B92">
        <w:rPr>
          <w:sz w:val="24"/>
          <w:szCs w:val="24"/>
          <w:lang w:eastAsia="zh-CN"/>
        </w:rPr>
        <w:tab/>
      </w:r>
      <w:r w:rsidR="00A234A2" w:rsidRPr="00A86B92">
        <w:rPr>
          <w:b/>
          <w:bCs/>
          <w:sz w:val="24"/>
          <w:szCs w:val="24"/>
          <w:lang w:eastAsia="zh-CN"/>
        </w:rPr>
        <w:t>Dean’s</w:t>
      </w:r>
      <w:r w:rsidR="004353A3" w:rsidRPr="00A86B92">
        <w:rPr>
          <w:b/>
          <w:bCs/>
          <w:sz w:val="24"/>
          <w:szCs w:val="24"/>
          <w:lang w:eastAsia="zh-CN"/>
        </w:rPr>
        <w:t xml:space="preserve"> </w:t>
      </w:r>
      <w:r w:rsidRPr="00A86B92">
        <w:rPr>
          <w:b/>
          <w:bCs/>
          <w:sz w:val="24"/>
          <w:szCs w:val="24"/>
          <w:lang w:eastAsia="zh-CN"/>
        </w:rPr>
        <w:t xml:space="preserve">Research </w:t>
      </w:r>
      <w:r w:rsidR="00A234A2" w:rsidRPr="00A86B92">
        <w:rPr>
          <w:b/>
          <w:bCs/>
          <w:sz w:val="24"/>
          <w:szCs w:val="24"/>
          <w:lang w:eastAsia="zh-CN"/>
        </w:rPr>
        <w:t xml:space="preserve">Excellence </w:t>
      </w:r>
      <w:r w:rsidRPr="00A86B92">
        <w:rPr>
          <w:b/>
          <w:bCs/>
          <w:sz w:val="24"/>
          <w:szCs w:val="24"/>
          <w:lang w:eastAsia="zh-CN"/>
        </w:rPr>
        <w:t xml:space="preserve">Award </w:t>
      </w:r>
      <w:r w:rsidRPr="00A86B92">
        <w:rPr>
          <w:bCs/>
          <w:sz w:val="24"/>
          <w:szCs w:val="24"/>
          <w:lang w:eastAsia="zh-CN"/>
        </w:rPr>
        <w:t>from the Faculty of Engineering, Dalhousie University</w:t>
      </w:r>
      <w:r w:rsidR="00386ECC" w:rsidRPr="00A86B92">
        <w:rPr>
          <w:bCs/>
          <w:sz w:val="24"/>
          <w:szCs w:val="24"/>
          <w:lang w:eastAsia="zh-CN"/>
        </w:rPr>
        <w:t>.</w:t>
      </w:r>
      <w:r w:rsidRPr="00A86B92">
        <w:rPr>
          <w:bCs/>
          <w:sz w:val="24"/>
          <w:szCs w:val="24"/>
          <w:lang w:eastAsia="zh-CN"/>
        </w:rPr>
        <w:t xml:space="preserve"> </w:t>
      </w:r>
    </w:p>
    <w:p w14:paraId="18A951D0"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00A41C4E" w:rsidRPr="00A86B92">
        <w:rPr>
          <w:sz w:val="24"/>
          <w:szCs w:val="24"/>
          <w:lang w:eastAsia="zh-CN"/>
        </w:rPr>
        <w:tab/>
      </w:r>
      <w:r w:rsidR="0075448B" w:rsidRPr="00A86B92">
        <w:rPr>
          <w:b/>
          <w:bCs/>
          <w:sz w:val="24"/>
          <w:szCs w:val="24"/>
          <w:lang w:eastAsia="zh-CN"/>
        </w:rPr>
        <w:t xml:space="preserve">Graduate </w:t>
      </w:r>
      <w:r w:rsidRPr="00A86B92">
        <w:rPr>
          <w:b/>
          <w:bCs/>
          <w:sz w:val="24"/>
          <w:szCs w:val="24"/>
          <w:lang w:eastAsia="zh-CN"/>
        </w:rPr>
        <w:t>Teaching Excellence Award</w:t>
      </w:r>
      <w:r w:rsidR="0075448B" w:rsidRPr="00A86B92">
        <w:rPr>
          <w:b/>
          <w:bCs/>
          <w:sz w:val="24"/>
          <w:szCs w:val="24"/>
          <w:lang w:eastAsia="zh-CN"/>
        </w:rPr>
        <w:t xml:space="preserve">, </w:t>
      </w:r>
      <w:r w:rsidRPr="00A86B92">
        <w:rPr>
          <w:sz w:val="24"/>
          <w:szCs w:val="24"/>
          <w:lang w:eastAsia="zh-CN"/>
        </w:rPr>
        <w:t xml:space="preserve">Dalhousie </w:t>
      </w:r>
      <w:r w:rsidR="0075448B" w:rsidRPr="00A86B92">
        <w:rPr>
          <w:sz w:val="24"/>
          <w:szCs w:val="24"/>
          <w:lang w:eastAsia="zh-CN"/>
        </w:rPr>
        <w:t>University</w:t>
      </w:r>
      <w:r w:rsidR="00386ECC" w:rsidRPr="00A86B92">
        <w:rPr>
          <w:sz w:val="24"/>
          <w:szCs w:val="24"/>
          <w:lang w:eastAsia="zh-CN"/>
        </w:rPr>
        <w:t>.</w:t>
      </w:r>
    </w:p>
    <w:p w14:paraId="32B44DEA" w14:textId="77777777" w:rsidR="0090736F" w:rsidRPr="00A86B92" w:rsidRDefault="0090736F" w:rsidP="009F31E2">
      <w:pPr>
        <w:autoSpaceDE w:val="0"/>
        <w:autoSpaceDN w:val="0"/>
        <w:adjustRightInd w:val="0"/>
        <w:ind w:left="1701" w:hanging="1417"/>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Electrical and Computer Engineering Professor of the Year</w:t>
      </w:r>
      <w:r w:rsidRPr="00A86B92">
        <w:rPr>
          <w:bCs/>
          <w:sz w:val="24"/>
          <w:szCs w:val="24"/>
          <w:lang w:eastAsia="zh-CN"/>
        </w:rPr>
        <w:t>,</w:t>
      </w:r>
      <w:r w:rsidRPr="00A86B92">
        <w:rPr>
          <w:sz w:val="24"/>
          <w:szCs w:val="24"/>
          <w:lang w:eastAsia="zh-CN"/>
        </w:rPr>
        <w:t xml:space="preserve"> Dalhousie University</w:t>
      </w:r>
      <w:r w:rsidR="00386ECC" w:rsidRPr="00A86B92">
        <w:rPr>
          <w:sz w:val="24"/>
          <w:szCs w:val="24"/>
          <w:lang w:eastAsia="zh-CN"/>
        </w:rPr>
        <w:t>.</w:t>
      </w:r>
    </w:p>
    <w:p w14:paraId="4A1DCA12" w14:textId="1D4379D6"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2006-2009 </w:t>
      </w:r>
      <w:r w:rsidR="00A41C4E" w:rsidRPr="00A86B92">
        <w:rPr>
          <w:sz w:val="24"/>
          <w:szCs w:val="24"/>
          <w:lang w:eastAsia="zh-CN"/>
        </w:rPr>
        <w:tab/>
      </w:r>
      <w:r w:rsidRPr="00A86B92">
        <w:rPr>
          <w:b/>
          <w:bCs/>
          <w:sz w:val="24"/>
          <w:szCs w:val="24"/>
          <w:lang w:eastAsia="zh-CN"/>
        </w:rPr>
        <w:t xml:space="preserve">China National Natural Science </w:t>
      </w:r>
      <w:r w:rsidR="00C82B1A" w:rsidRPr="00A86B92">
        <w:rPr>
          <w:b/>
          <w:bCs/>
          <w:sz w:val="24"/>
          <w:szCs w:val="24"/>
          <w:lang w:eastAsia="zh-CN"/>
        </w:rPr>
        <w:t xml:space="preserve">Joint Research </w:t>
      </w:r>
      <w:r w:rsidRPr="00A86B92">
        <w:rPr>
          <w:b/>
          <w:bCs/>
          <w:sz w:val="24"/>
          <w:szCs w:val="24"/>
          <w:lang w:eastAsia="zh-CN"/>
        </w:rPr>
        <w:t>Fund for Distinguished Young</w:t>
      </w:r>
      <w:r w:rsidR="00A41C4E" w:rsidRPr="00A86B92">
        <w:rPr>
          <w:b/>
          <w:bCs/>
          <w:sz w:val="24"/>
          <w:szCs w:val="24"/>
          <w:lang w:eastAsia="zh-CN"/>
        </w:rPr>
        <w:t xml:space="preserve"> </w:t>
      </w:r>
      <w:r w:rsidRPr="00A86B92">
        <w:rPr>
          <w:b/>
          <w:bCs/>
          <w:sz w:val="24"/>
          <w:szCs w:val="24"/>
          <w:lang w:eastAsia="zh-CN"/>
        </w:rPr>
        <w:t>Scholars (</w:t>
      </w:r>
      <w:r w:rsidR="00AB0B8C">
        <w:rPr>
          <w:b/>
          <w:bCs/>
          <w:sz w:val="24"/>
          <w:szCs w:val="24"/>
          <w:lang w:eastAsia="zh-CN"/>
        </w:rPr>
        <w:t>overseas</w:t>
      </w:r>
      <w:r w:rsidRPr="00A86B92">
        <w:rPr>
          <w:b/>
          <w:bCs/>
          <w:sz w:val="24"/>
          <w:szCs w:val="24"/>
          <w:lang w:eastAsia="zh-CN"/>
        </w:rPr>
        <w:t xml:space="preserve">) </w:t>
      </w:r>
      <w:r w:rsidRPr="00A86B92">
        <w:rPr>
          <w:sz w:val="24"/>
          <w:szCs w:val="24"/>
          <w:lang w:eastAsia="zh-CN"/>
        </w:rPr>
        <w:t>(in collaboration with Shanghai Jiao Tong University)</w:t>
      </w:r>
      <w:r w:rsidR="00386ECC" w:rsidRPr="00A86B92">
        <w:rPr>
          <w:sz w:val="24"/>
          <w:szCs w:val="24"/>
          <w:lang w:eastAsia="zh-CN"/>
        </w:rPr>
        <w:t>.</w:t>
      </w:r>
    </w:p>
    <w:p w14:paraId="73DDF9FD"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2005 </w:t>
      </w:r>
      <w:r w:rsidR="00A41C4E" w:rsidRPr="00A86B92">
        <w:rPr>
          <w:sz w:val="24"/>
          <w:szCs w:val="24"/>
          <w:lang w:eastAsia="zh-CN"/>
        </w:rPr>
        <w:tab/>
      </w:r>
      <w:r w:rsidRPr="00A86B92">
        <w:rPr>
          <w:b/>
          <w:bCs/>
          <w:sz w:val="24"/>
          <w:szCs w:val="24"/>
          <w:lang w:eastAsia="zh-CN"/>
        </w:rPr>
        <w:t>Engineering Award</w:t>
      </w:r>
      <w:r w:rsidRPr="00A86B92">
        <w:rPr>
          <w:sz w:val="24"/>
          <w:szCs w:val="24"/>
          <w:lang w:eastAsia="zh-CN"/>
        </w:rPr>
        <w:t>, Association of Professional Engineers of Nova</w:t>
      </w:r>
      <w:r w:rsidR="00A41C4E" w:rsidRPr="00A86B92">
        <w:rPr>
          <w:sz w:val="24"/>
          <w:szCs w:val="24"/>
          <w:lang w:eastAsia="zh-CN"/>
        </w:rPr>
        <w:t xml:space="preserve"> </w:t>
      </w:r>
      <w:r w:rsidRPr="00A86B92">
        <w:rPr>
          <w:sz w:val="24"/>
          <w:szCs w:val="24"/>
          <w:lang w:eastAsia="zh-CN"/>
        </w:rPr>
        <w:t>Scotia</w:t>
      </w:r>
      <w:r w:rsidR="00386ECC" w:rsidRPr="00A86B92">
        <w:rPr>
          <w:sz w:val="24"/>
          <w:szCs w:val="24"/>
          <w:lang w:eastAsia="zh-CN"/>
        </w:rPr>
        <w:t>.</w:t>
      </w:r>
    </w:p>
    <w:p w14:paraId="25CC5CDE" w14:textId="535D965C" w:rsidR="00956C30" w:rsidRPr="00A86B92" w:rsidRDefault="00956C30" w:rsidP="009F31E2">
      <w:pPr>
        <w:autoSpaceDE w:val="0"/>
        <w:autoSpaceDN w:val="0"/>
        <w:adjustRightInd w:val="0"/>
        <w:ind w:left="1701" w:hanging="1417"/>
        <w:jc w:val="both"/>
        <w:rPr>
          <w:b/>
          <w:bCs/>
          <w:sz w:val="24"/>
          <w:szCs w:val="24"/>
          <w:lang w:val="en-CA" w:eastAsia="zh-CN"/>
        </w:rPr>
      </w:pPr>
      <w:r w:rsidRPr="00A86B92">
        <w:rPr>
          <w:sz w:val="24"/>
          <w:szCs w:val="24"/>
          <w:lang w:eastAsia="zh-CN"/>
        </w:rPr>
        <w:t xml:space="preserve">1994-1998 </w:t>
      </w:r>
      <w:r w:rsidR="00A41C4E" w:rsidRPr="00A86B92">
        <w:rPr>
          <w:sz w:val="24"/>
          <w:szCs w:val="24"/>
          <w:lang w:eastAsia="zh-CN"/>
        </w:rPr>
        <w:tab/>
      </w:r>
      <w:r w:rsidRPr="00A86B92">
        <w:rPr>
          <w:b/>
          <w:bCs/>
          <w:sz w:val="24"/>
          <w:szCs w:val="24"/>
          <w:lang w:eastAsia="zh-CN"/>
        </w:rPr>
        <w:t>TUNS Special Merits</w:t>
      </w:r>
      <w:r w:rsidR="00386ECC" w:rsidRPr="00A86B92">
        <w:rPr>
          <w:bCs/>
          <w:sz w:val="24"/>
          <w:szCs w:val="24"/>
          <w:lang w:val="en-CA" w:eastAsia="zh-CN"/>
        </w:rPr>
        <w:t xml:space="preserve">, Faculty of Engineering, Dalhousie University (Formerly </w:t>
      </w:r>
      <w:r w:rsidR="00FC7E05">
        <w:rPr>
          <w:bCs/>
          <w:sz w:val="24"/>
          <w:szCs w:val="24"/>
          <w:lang w:val="en-CA" w:eastAsia="zh-CN"/>
        </w:rPr>
        <w:t xml:space="preserve">the </w:t>
      </w:r>
      <w:r w:rsidR="00386ECC" w:rsidRPr="00A86B92">
        <w:rPr>
          <w:bCs/>
          <w:sz w:val="24"/>
          <w:szCs w:val="24"/>
          <w:lang w:val="en-CA" w:eastAsia="zh-CN"/>
        </w:rPr>
        <w:t>Technical University of Nova Scotia).</w:t>
      </w:r>
    </w:p>
    <w:p w14:paraId="2C13712A" w14:textId="77777777" w:rsidR="00956C30" w:rsidRPr="00A86B92" w:rsidRDefault="00956C30" w:rsidP="009F31E2">
      <w:pPr>
        <w:autoSpaceDE w:val="0"/>
        <w:autoSpaceDN w:val="0"/>
        <w:adjustRightInd w:val="0"/>
        <w:ind w:left="1701" w:hanging="1417"/>
        <w:jc w:val="both"/>
        <w:rPr>
          <w:bCs/>
          <w:sz w:val="24"/>
          <w:szCs w:val="24"/>
          <w:lang w:eastAsia="zh-CN"/>
        </w:rPr>
      </w:pPr>
      <w:r w:rsidRPr="00A86B92">
        <w:rPr>
          <w:sz w:val="24"/>
          <w:szCs w:val="24"/>
          <w:lang w:eastAsia="zh-CN"/>
        </w:rPr>
        <w:t xml:space="preserve">1993 </w:t>
      </w:r>
      <w:r w:rsidR="00A41C4E" w:rsidRPr="00A86B92">
        <w:rPr>
          <w:sz w:val="24"/>
          <w:szCs w:val="24"/>
          <w:lang w:eastAsia="zh-CN"/>
        </w:rPr>
        <w:tab/>
      </w:r>
      <w:r w:rsidRPr="00A86B92">
        <w:rPr>
          <w:b/>
          <w:bCs/>
          <w:sz w:val="24"/>
          <w:szCs w:val="24"/>
          <w:lang w:eastAsia="zh-CN"/>
        </w:rPr>
        <w:t>NSERC Postdoctoral Fellowship</w:t>
      </w:r>
      <w:r w:rsidR="00386ECC" w:rsidRPr="00A86B92">
        <w:rPr>
          <w:bCs/>
          <w:sz w:val="24"/>
          <w:szCs w:val="24"/>
          <w:lang w:eastAsia="zh-CN"/>
        </w:rPr>
        <w:t xml:space="preserve">, Natural Science and Engineering Research Council of Canada. </w:t>
      </w:r>
    </w:p>
    <w:p w14:paraId="00E91ACC" w14:textId="40A5BC9E"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1991-1992 </w:t>
      </w:r>
      <w:r w:rsidR="00A41C4E" w:rsidRPr="00A86B92">
        <w:rPr>
          <w:sz w:val="24"/>
          <w:szCs w:val="24"/>
          <w:lang w:eastAsia="zh-CN"/>
        </w:rPr>
        <w:tab/>
      </w:r>
      <w:r w:rsidRPr="00A86B92">
        <w:rPr>
          <w:b/>
          <w:bCs/>
          <w:sz w:val="24"/>
          <w:szCs w:val="24"/>
          <w:lang w:eastAsia="zh-CN"/>
        </w:rPr>
        <w:t xml:space="preserve">Ontario Graduate Scholarship </w:t>
      </w:r>
      <w:r w:rsidRPr="00A86B92">
        <w:rPr>
          <w:sz w:val="24"/>
          <w:szCs w:val="24"/>
          <w:lang w:eastAsia="zh-CN"/>
        </w:rPr>
        <w:t>(OGS)</w:t>
      </w:r>
      <w:r w:rsidR="00386ECC" w:rsidRPr="00A86B92">
        <w:rPr>
          <w:sz w:val="24"/>
          <w:szCs w:val="24"/>
          <w:lang w:eastAsia="zh-CN"/>
        </w:rPr>
        <w:t>, Ontario, Canada.</w:t>
      </w:r>
    </w:p>
    <w:p w14:paraId="09B5C2FA" w14:textId="77777777" w:rsidR="00956C30" w:rsidRPr="00A86B92" w:rsidRDefault="00956C30" w:rsidP="009F31E2">
      <w:pPr>
        <w:autoSpaceDE w:val="0"/>
        <w:autoSpaceDN w:val="0"/>
        <w:adjustRightInd w:val="0"/>
        <w:ind w:left="1701" w:hanging="1417"/>
        <w:jc w:val="both"/>
        <w:rPr>
          <w:b/>
          <w:bCs/>
          <w:sz w:val="24"/>
          <w:szCs w:val="24"/>
          <w:lang w:eastAsia="zh-CN"/>
        </w:rPr>
      </w:pPr>
      <w:r w:rsidRPr="00A86B92">
        <w:rPr>
          <w:sz w:val="24"/>
          <w:szCs w:val="24"/>
          <w:lang w:eastAsia="zh-CN"/>
        </w:rPr>
        <w:t xml:space="preserve">1990 </w:t>
      </w:r>
      <w:r w:rsidR="00A41C4E" w:rsidRPr="00A86B92">
        <w:rPr>
          <w:sz w:val="24"/>
          <w:szCs w:val="24"/>
          <w:lang w:eastAsia="zh-CN"/>
        </w:rPr>
        <w:tab/>
      </w:r>
      <w:r w:rsidRPr="00A86B92">
        <w:rPr>
          <w:sz w:val="24"/>
          <w:szCs w:val="24"/>
          <w:lang w:eastAsia="zh-CN"/>
        </w:rPr>
        <w:t xml:space="preserve">Association of Professors University of Ottawa </w:t>
      </w:r>
      <w:r w:rsidRPr="00A86B92">
        <w:rPr>
          <w:b/>
          <w:bCs/>
          <w:sz w:val="24"/>
          <w:szCs w:val="24"/>
          <w:lang w:eastAsia="zh-CN"/>
        </w:rPr>
        <w:t>Student Award</w:t>
      </w:r>
      <w:r w:rsidR="00386ECC" w:rsidRPr="00A86B92">
        <w:rPr>
          <w:bCs/>
          <w:sz w:val="24"/>
          <w:szCs w:val="24"/>
          <w:lang w:eastAsia="zh-CN"/>
        </w:rPr>
        <w:t>.</w:t>
      </w:r>
    </w:p>
    <w:p w14:paraId="1D05B383" w14:textId="77777777"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Graduate </w:t>
      </w:r>
      <w:r w:rsidRPr="00A86B92">
        <w:rPr>
          <w:b/>
          <w:bCs/>
          <w:sz w:val="24"/>
          <w:szCs w:val="24"/>
          <w:lang w:eastAsia="zh-CN"/>
        </w:rPr>
        <w:t>Entrance Scholarship</w:t>
      </w:r>
      <w:r w:rsidRPr="00A86B92">
        <w:rPr>
          <w:sz w:val="24"/>
          <w:szCs w:val="24"/>
          <w:lang w:eastAsia="zh-CN"/>
        </w:rPr>
        <w:t>, University of Ottawa</w:t>
      </w:r>
      <w:r w:rsidR="00386ECC" w:rsidRPr="00A86B92">
        <w:rPr>
          <w:sz w:val="24"/>
          <w:szCs w:val="24"/>
          <w:lang w:eastAsia="zh-CN"/>
        </w:rPr>
        <w:t>.</w:t>
      </w:r>
    </w:p>
    <w:p w14:paraId="7EC45A87" w14:textId="7C8FF116" w:rsidR="00956C30" w:rsidRPr="00A86B92" w:rsidRDefault="00956C30" w:rsidP="009F31E2">
      <w:pPr>
        <w:autoSpaceDE w:val="0"/>
        <w:autoSpaceDN w:val="0"/>
        <w:adjustRightInd w:val="0"/>
        <w:ind w:left="1701" w:hanging="1417"/>
        <w:jc w:val="both"/>
        <w:rPr>
          <w:sz w:val="24"/>
          <w:szCs w:val="24"/>
          <w:lang w:eastAsia="zh-CN"/>
        </w:rPr>
      </w:pPr>
      <w:r w:rsidRPr="00A86B92">
        <w:rPr>
          <w:sz w:val="24"/>
          <w:szCs w:val="24"/>
          <w:lang w:eastAsia="zh-CN"/>
        </w:rPr>
        <w:t xml:space="preserve">1989-1990 </w:t>
      </w:r>
      <w:r w:rsidR="00A41C4E" w:rsidRPr="00A86B92">
        <w:rPr>
          <w:sz w:val="24"/>
          <w:szCs w:val="24"/>
          <w:lang w:eastAsia="zh-CN"/>
        </w:rPr>
        <w:tab/>
      </w:r>
      <w:r w:rsidRPr="00A86B92">
        <w:rPr>
          <w:sz w:val="24"/>
          <w:szCs w:val="24"/>
          <w:lang w:eastAsia="zh-CN"/>
        </w:rPr>
        <w:t xml:space="preserve">Foreign Student </w:t>
      </w:r>
      <w:r w:rsidRPr="00A86B92">
        <w:rPr>
          <w:b/>
          <w:bCs/>
          <w:sz w:val="24"/>
          <w:szCs w:val="24"/>
          <w:lang w:eastAsia="zh-CN"/>
        </w:rPr>
        <w:t>Tuition Fee Waiver</w:t>
      </w:r>
      <w:r w:rsidR="008A6EF4" w:rsidRPr="00A86B92">
        <w:rPr>
          <w:b/>
          <w:bCs/>
          <w:sz w:val="24"/>
          <w:szCs w:val="24"/>
          <w:lang w:eastAsia="zh-CN"/>
        </w:rPr>
        <w:t xml:space="preserve"> Award</w:t>
      </w:r>
      <w:r w:rsidRPr="00A86B92">
        <w:rPr>
          <w:sz w:val="24"/>
          <w:szCs w:val="24"/>
          <w:lang w:eastAsia="zh-CN"/>
        </w:rPr>
        <w:t>, University of Ottawa</w:t>
      </w:r>
      <w:r w:rsidR="00386ECC" w:rsidRPr="00A86B92">
        <w:rPr>
          <w:sz w:val="24"/>
          <w:szCs w:val="24"/>
          <w:lang w:eastAsia="zh-CN"/>
        </w:rPr>
        <w:t>.</w:t>
      </w:r>
    </w:p>
    <w:p w14:paraId="3920D67F" w14:textId="17B5F92E" w:rsidR="00296ED2" w:rsidRPr="00A86B92" w:rsidRDefault="00296ED2" w:rsidP="009F31E2">
      <w:pPr>
        <w:autoSpaceDE w:val="0"/>
        <w:autoSpaceDN w:val="0"/>
        <w:adjustRightInd w:val="0"/>
        <w:ind w:left="1701" w:hanging="1417"/>
        <w:jc w:val="both"/>
        <w:rPr>
          <w:sz w:val="24"/>
          <w:szCs w:val="24"/>
          <w:lang w:eastAsia="zh-CN"/>
        </w:rPr>
      </w:pPr>
    </w:p>
    <w:p w14:paraId="34995A60" w14:textId="77777777" w:rsidR="0054264B" w:rsidRDefault="0054264B" w:rsidP="004106A3">
      <w:pPr>
        <w:autoSpaceDE w:val="0"/>
        <w:autoSpaceDN w:val="0"/>
        <w:adjustRightInd w:val="0"/>
        <w:jc w:val="both"/>
        <w:rPr>
          <w:rFonts w:ascii="Arial" w:hAnsi="Arial" w:cs="Arial"/>
          <w:b/>
          <w:bCs/>
          <w:sz w:val="24"/>
          <w:szCs w:val="24"/>
          <w:lang w:eastAsia="zh-CN"/>
        </w:rPr>
      </w:pPr>
      <w:bookmarkStart w:id="40" w:name="_Hlk11961750"/>
      <w:bookmarkEnd w:id="39"/>
    </w:p>
    <w:p w14:paraId="048137DA" w14:textId="78FA4797" w:rsidR="001133FC" w:rsidRDefault="004058FC" w:rsidP="004106A3">
      <w:pPr>
        <w:autoSpaceDE w:val="0"/>
        <w:autoSpaceDN w:val="0"/>
        <w:adjustRightInd w:val="0"/>
        <w:jc w:val="both"/>
        <w:rPr>
          <w:rFonts w:ascii="Arial" w:hAnsi="Arial" w:cs="Arial"/>
          <w:b/>
          <w:bCs/>
          <w:sz w:val="24"/>
          <w:szCs w:val="24"/>
          <w:lang w:eastAsia="zh-CN"/>
        </w:rPr>
      </w:pPr>
      <w:r w:rsidRPr="00A86B92">
        <w:rPr>
          <w:rFonts w:ascii="Arial" w:hAnsi="Arial" w:cs="Arial"/>
          <w:b/>
          <w:bCs/>
          <w:sz w:val="24"/>
          <w:szCs w:val="24"/>
          <w:lang w:eastAsia="zh-CN"/>
        </w:rPr>
        <w:t xml:space="preserve">INVITED </w:t>
      </w:r>
      <w:r w:rsidR="001133FC" w:rsidRPr="00A86B92">
        <w:rPr>
          <w:rFonts w:ascii="Arial" w:hAnsi="Arial" w:cs="Arial"/>
          <w:b/>
          <w:bCs/>
          <w:sz w:val="24"/>
          <w:szCs w:val="24"/>
          <w:lang w:eastAsia="zh-CN"/>
        </w:rPr>
        <w:t xml:space="preserve">SEMINARS </w:t>
      </w:r>
      <w:r w:rsidRPr="00A86B92">
        <w:rPr>
          <w:rFonts w:ascii="Arial" w:hAnsi="Arial" w:cs="Arial"/>
          <w:b/>
          <w:bCs/>
          <w:sz w:val="24"/>
          <w:szCs w:val="24"/>
          <w:lang w:eastAsia="zh-CN"/>
        </w:rPr>
        <w:t>AND</w:t>
      </w:r>
      <w:r w:rsidR="001133FC" w:rsidRPr="00A86B92">
        <w:rPr>
          <w:rFonts w:ascii="Arial" w:hAnsi="Arial" w:cs="Arial"/>
          <w:b/>
          <w:bCs/>
          <w:sz w:val="24"/>
          <w:szCs w:val="24"/>
          <w:lang w:eastAsia="zh-CN"/>
        </w:rPr>
        <w:t xml:space="preserve"> </w:t>
      </w:r>
      <w:r w:rsidRPr="00A86B92">
        <w:rPr>
          <w:rFonts w:ascii="Arial" w:hAnsi="Arial" w:cs="Arial"/>
          <w:b/>
          <w:bCs/>
          <w:sz w:val="24"/>
          <w:szCs w:val="24"/>
          <w:lang w:eastAsia="zh-CN"/>
        </w:rPr>
        <w:t>PRESENTATIONS</w:t>
      </w:r>
      <w:r w:rsidR="001D2CAA" w:rsidRPr="00A86B92">
        <w:rPr>
          <w:rFonts w:ascii="Arial" w:hAnsi="Arial" w:cs="Arial"/>
          <w:b/>
          <w:bCs/>
          <w:sz w:val="24"/>
          <w:szCs w:val="24"/>
          <w:lang w:eastAsia="zh-CN"/>
        </w:rPr>
        <w:t>:</w:t>
      </w:r>
    </w:p>
    <w:p w14:paraId="0501FF6C" w14:textId="77777777" w:rsidR="002828B0" w:rsidRPr="00A86B92" w:rsidRDefault="002828B0" w:rsidP="004106A3">
      <w:pPr>
        <w:autoSpaceDE w:val="0"/>
        <w:autoSpaceDN w:val="0"/>
        <w:adjustRightInd w:val="0"/>
        <w:jc w:val="both"/>
        <w:rPr>
          <w:rFonts w:ascii="Arial" w:hAnsi="Arial" w:cs="Arial"/>
          <w:b/>
          <w:bCs/>
          <w:sz w:val="24"/>
          <w:szCs w:val="24"/>
          <w:lang w:eastAsia="zh-CN"/>
        </w:rPr>
      </w:pPr>
    </w:p>
    <w:p w14:paraId="444D01DA" w14:textId="19366FF3" w:rsidR="00232D0B" w:rsidRDefault="00232D0B" w:rsidP="00232D0B">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p</w:t>
      </w:r>
      <w:r>
        <w:rPr>
          <w:b/>
          <w:bCs/>
          <w:sz w:val="24"/>
          <w:szCs w:val="24"/>
          <w:lang w:eastAsia="zh-CN"/>
        </w:rPr>
        <w:t>lenary</w:t>
      </w:r>
      <w:r w:rsidRPr="00EB1434">
        <w:rPr>
          <w:b/>
          <w:bCs/>
          <w:sz w:val="24"/>
          <w:szCs w:val="24"/>
          <w:lang w:eastAsia="zh-CN"/>
        </w:rPr>
        <w:t xml:space="preserve"> </w:t>
      </w:r>
      <w:r w:rsidR="003903D1">
        <w:rPr>
          <w:b/>
          <w:bCs/>
          <w:sz w:val="24"/>
          <w:szCs w:val="24"/>
          <w:lang w:eastAsia="zh-CN"/>
        </w:rPr>
        <w:t>presentation</w:t>
      </w:r>
      <w:r w:rsidRPr="00EB1434">
        <w:rPr>
          <w:bCs/>
          <w:sz w:val="24"/>
          <w:szCs w:val="24"/>
          <w:lang w:eastAsia="zh-CN"/>
        </w:rPr>
        <w:t xml:space="preserve"> entitled “</w:t>
      </w:r>
      <w:r w:rsidR="00D93381" w:rsidRPr="00D93381">
        <w:rPr>
          <w:bCs/>
          <w:sz w:val="24"/>
          <w:szCs w:val="24"/>
          <w:lang w:eastAsia="zh-CN"/>
        </w:rPr>
        <w:t xml:space="preserve">Advancements in </w:t>
      </w:r>
      <w:r w:rsidR="00D93381">
        <w:rPr>
          <w:bCs/>
          <w:sz w:val="24"/>
          <w:szCs w:val="24"/>
          <w:lang w:eastAsia="zh-CN"/>
        </w:rPr>
        <w:t>t</w:t>
      </w:r>
      <w:r w:rsidR="00D93381" w:rsidRPr="00D93381">
        <w:rPr>
          <w:bCs/>
          <w:sz w:val="24"/>
          <w:szCs w:val="24"/>
          <w:lang w:eastAsia="zh-CN"/>
        </w:rPr>
        <w:t xml:space="preserve">ime </w:t>
      </w:r>
      <w:r w:rsidR="00D93381">
        <w:rPr>
          <w:bCs/>
          <w:sz w:val="24"/>
          <w:szCs w:val="24"/>
          <w:lang w:eastAsia="zh-CN"/>
        </w:rPr>
        <w:t>r</w:t>
      </w:r>
      <w:r w:rsidR="00D93381" w:rsidRPr="00D93381">
        <w:rPr>
          <w:bCs/>
          <w:sz w:val="24"/>
          <w:szCs w:val="24"/>
          <w:lang w:eastAsia="zh-CN"/>
        </w:rPr>
        <w:t xml:space="preserve">eversal </w:t>
      </w:r>
      <w:r w:rsidR="00D93381">
        <w:rPr>
          <w:bCs/>
          <w:sz w:val="24"/>
          <w:szCs w:val="24"/>
          <w:lang w:eastAsia="zh-CN"/>
        </w:rPr>
        <w:t>t</w:t>
      </w:r>
      <w:r w:rsidR="00D93381" w:rsidRPr="00D93381">
        <w:rPr>
          <w:bCs/>
          <w:sz w:val="24"/>
          <w:szCs w:val="24"/>
          <w:lang w:eastAsia="zh-CN"/>
        </w:rPr>
        <w:t xml:space="preserve">echniques for </w:t>
      </w:r>
      <w:r w:rsidR="003F367B">
        <w:rPr>
          <w:bCs/>
          <w:sz w:val="24"/>
          <w:szCs w:val="24"/>
          <w:lang w:eastAsia="zh-CN"/>
        </w:rPr>
        <w:t>retrospective</w:t>
      </w:r>
      <w:r w:rsidR="003F367B" w:rsidRPr="00D93381">
        <w:rPr>
          <w:bCs/>
          <w:sz w:val="24"/>
          <w:szCs w:val="24"/>
          <w:lang w:eastAsia="zh-CN"/>
        </w:rPr>
        <w:t xml:space="preserve"> </w:t>
      </w:r>
      <w:r w:rsidR="00D93381" w:rsidRPr="00D93381">
        <w:rPr>
          <w:bCs/>
          <w:sz w:val="24"/>
          <w:szCs w:val="24"/>
          <w:lang w:eastAsia="zh-CN"/>
        </w:rPr>
        <w:t xml:space="preserve">and </w:t>
      </w:r>
      <w:r w:rsidR="00D93381">
        <w:rPr>
          <w:bCs/>
          <w:sz w:val="24"/>
          <w:szCs w:val="24"/>
          <w:lang w:eastAsia="zh-CN"/>
        </w:rPr>
        <w:t>i</w:t>
      </w:r>
      <w:r w:rsidR="00D93381" w:rsidRPr="00D93381">
        <w:rPr>
          <w:bCs/>
          <w:sz w:val="24"/>
          <w:szCs w:val="24"/>
          <w:lang w:eastAsia="zh-CN"/>
        </w:rPr>
        <w:t xml:space="preserve">nverse </w:t>
      </w:r>
      <w:r w:rsidR="00D93381">
        <w:rPr>
          <w:bCs/>
          <w:sz w:val="24"/>
          <w:szCs w:val="24"/>
          <w:lang w:eastAsia="zh-CN"/>
        </w:rPr>
        <w:t>p</w:t>
      </w:r>
      <w:r w:rsidR="00D93381" w:rsidRPr="00D93381">
        <w:rPr>
          <w:bCs/>
          <w:sz w:val="24"/>
          <w:szCs w:val="24"/>
          <w:lang w:eastAsia="zh-CN"/>
        </w:rPr>
        <w:t xml:space="preserve">roblems: </w:t>
      </w:r>
      <w:r w:rsidR="00D93381">
        <w:rPr>
          <w:bCs/>
          <w:sz w:val="24"/>
          <w:szCs w:val="24"/>
          <w:lang w:eastAsia="zh-CN"/>
        </w:rPr>
        <w:t>u</w:t>
      </w:r>
      <w:r w:rsidR="00D93381" w:rsidRPr="00D93381">
        <w:rPr>
          <w:bCs/>
          <w:sz w:val="24"/>
          <w:szCs w:val="24"/>
          <w:lang w:eastAsia="zh-CN"/>
        </w:rPr>
        <w:t xml:space="preserve">nveiling </w:t>
      </w:r>
      <w:r w:rsidR="00D93381">
        <w:rPr>
          <w:bCs/>
          <w:sz w:val="24"/>
          <w:szCs w:val="24"/>
          <w:lang w:eastAsia="zh-CN"/>
        </w:rPr>
        <w:t>n</w:t>
      </w:r>
      <w:r w:rsidR="00D93381" w:rsidRPr="00D93381">
        <w:rPr>
          <w:bCs/>
          <w:sz w:val="24"/>
          <w:szCs w:val="24"/>
          <w:lang w:eastAsia="zh-CN"/>
        </w:rPr>
        <w:t xml:space="preserve">ew </w:t>
      </w:r>
      <w:r w:rsidR="00D93381">
        <w:rPr>
          <w:bCs/>
          <w:sz w:val="24"/>
          <w:szCs w:val="24"/>
          <w:lang w:eastAsia="zh-CN"/>
        </w:rPr>
        <w:t>a</w:t>
      </w:r>
      <w:r w:rsidR="00D93381" w:rsidRPr="00D93381">
        <w:rPr>
          <w:bCs/>
          <w:sz w:val="24"/>
          <w:szCs w:val="24"/>
          <w:lang w:eastAsia="zh-CN"/>
        </w:rPr>
        <w:t xml:space="preserve">venues in </w:t>
      </w:r>
      <w:r w:rsidR="00D93381">
        <w:rPr>
          <w:bCs/>
          <w:sz w:val="24"/>
          <w:szCs w:val="24"/>
          <w:lang w:eastAsia="zh-CN"/>
        </w:rPr>
        <w:t>e</w:t>
      </w:r>
      <w:r w:rsidR="00D93381" w:rsidRPr="00D93381">
        <w:rPr>
          <w:bCs/>
          <w:sz w:val="24"/>
          <w:szCs w:val="24"/>
          <w:lang w:eastAsia="zh-CN"/>
        </w:rPr>
        <w:t xml:space="preserve">lectromagnetic </w:t>
      </w:r>
      <w:r w:rsidR="00D93381">
        <w:rPr>
          <w:bCs/>
          <w:sz w:val="24"/>
          <w:szCs w:val="24"/>
          <w:lang w:eastAsia="zh-CN"/>
        </w:rPr>
        <w:t>a</w:t>
      </w:r>
      <w:r w:rsidR="00D93381" w:rsidRPr="00D93381">
        <w:rPr>
          <w:bCs/>
          <w:sz w:val="24"/>
          <w:szCs w:val="24"/>
          <w:lang w:eastAsia="zh-CN"/>
        </w:rPr>
        <w:t>pplications</w:t>
      </w:r>
      <w:r w:rsidR="00D93381">
        <w:rPr>
          <w:bCs/>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D93381">
        <w:rPr>
          <w:rFonts w:eastAsia="楷体"/>
          <w:i/>
          <w:color w:val="000000"/>
          <w:sz w:val="24"/>
          <w:szCs w:val="24"/>
        </w:rPr>
        <w:t xml:space="preserve">3 Cross-Strait Radio Science and </w:t>
      </w:r>
      <w:r w:rsidR="00AB0B8C">
        <w:rPr>
          <w:rFonts w:eastAsia="楷体"/>
          <w:i/>
          <w:color w:val="000000"/>
          <w:sz w:val="24"/>
          <w:szCs w:val="24"/>
        </w:rPr>
        <w:t xml:space="preserve">Wireless </w:t>
      </w:r>
      <w:r w:rsidR="00D93381">
        <w:rPr>
          <w:rFonts w:eastAsia="楷体"/>
          <w:i/>
          <w:color w:val="000000"/>
          <w:sz w:val="24"/>
          <w:szCs w:val="24"/>
        </w:rPr>
        <w:t xml:space="preserve">Technology </w:t>
      </w:r>
      <w:r w:rsidR="00AB0B8C">
        <w:rPr>
          <w:rFonts w:eastAsia="楷体"/>
          <w:i/>
          <w:color w:val="000000"/>
          <w:sz w:val="24"/>
          <w:szCs w:val="24"/>
        </w:rPr>
        <w:t>Conference</w:t>
      </w:r>
      <w:r w:rsidR="00D93381">
        <w:rPr>
          <w:rFonts w:eastAsia="楷体"/>
          <w:i/>
          <w:color w:val="000000"/>
          <w:sz w:val="24"/>
          <w:szCs w:val="24"/>
        </w:rPr>
        <w:t xml:space="preserve">, </w:t>
      </w:r>
      <w:r w:rsidR="00D93381" w:rsidRPr="00900C1C">
        <w:rPr>
          <w:rFonts w:eastAsia="楷体"/>
          <w:iCs/>
          <w:color w:val="000000"/>
          <w:sz w:val="24"/>
          <w:szCs w:val="24"/>
        </w:rPr>
        <w:t>Guilin, China</w:t>
      </w:r>
      <w:r w:rsidRPr="00D93381">
        <w:rPr>
          <w:rFonts w:eastAsia="楷体"/>
          <w:iCs/>
          <w:color w:val="000000"/>
          <w:sz w:val="24"/>
          <w:szCs w:val="24"/>
          <w:lang w:eastAsia="zh-CN"/>
        </w:rPr>
        <w:t>,</w:t>
      </w:r>
      <w:r>
        <w:rPr>
          <w:rFonts w:eastAsia="楷体"/>
          <w:iCs/>
          <w:color w:val="000000"/>
          <w:sz w:val="24"/>
          <w:szCs w:val="24"/>
          <w:lang w:eastAsia="zh-CN"/>
        </w:rPr>
        <w:t xml:space="preserve"> Nov. </w:t>
      </w:r>
      <w:r w:rsidR="00D93381">
        <w:rPr>
          <w:rFonts w:eastAsia="楷体"/>
          <w:iCs/>
          <w:color w:val="000000"/>
          <w:sz w:val="24"/>
          <w:szCs w:val="24"/>
          <w:lang w:eastAsia="zh-CN"/>
        </w:rPr>
        <w:t>10-13</w:t>
      </w:r>
      <w:r>
        <w:rPr>
          <w:rFonts w:eastAsia="楷体"/>
          <w:iCs/>
          <w:color w:val="000000"/>
          <w:sz w:val="24"/>
          <w:szCs w:val="24"/>
          <w:lang w:eastAsia="zh-CN"/>
        </w:rPr>
        <w:t>, 202</w:t>
      </w:r>
      <w:r w:rsidR="00D93381">
        <w:rPr>
          <w:rFonts w:eastAsia="楷体"/>
          <w:iCs/>
          <w:color w:val="000000"/>
          <w:sz w:val="24"/>
          <w:szCs w:val="24"/>
          <w:lang w:eastAsia="zh-CN"/>
        </w:rPr>
        <w:t>3</w:t>
      </w:r>
      <w:r>
        <w:rPr>
          <w:rFonts w:eastAsia="楷体"/>
          <w:iCs/>
          <w:color w:val="000000"/>
          <w:sz w:val="24"/>
          <w:szCs w:val="24"/>
          <w:lang w:eastAsia="zh-CN"/>
        </w:rPr>
        <w:t>.</w:t>
      </w:r>
    </w:p>
    <w:p w14:paraId="7D8BB3AC" w14:textId="6654E31D" w:rsidR="00C82874" w:rsidRDefault="00C82874" w:rsidP="00C8287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3</w:t>
      </w:r>
      <w:r w:rsidRPr="00EB1434">
        <w:rPr>
          <w:bCs/>
          <w:sz w:val="24"/>
          <w:szCs w:val="24"/>
          <w:lang w:eastAsia="zh-CN"/>
        </w:rPr>
        <w:tab/>
      </w:r>
      <w:r w:rsidRPr="00EB1434">
        <w:rPr>
          <w:b/>
          <w:bCs/>
          <w:sz w:val="24"/>
          <w:szCs w:val="24"/>
          <w:lang w:eastAsia="zh-CN"/>
        </w:rPr>
        <w:t xml:space="preserve">Invited </w:t>
      </w:r>
      <w:r>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CA4514">
        <w:rPr>
          <w:color w:val="000000"/>
          <w:sz w:val="24"/>
          <w:szCs w:val="24"/>
          <w:lang w:eastAsia="zh-CN"/>
        </w:rPr>
        <w:t>T</w:t>
      </w:r>
      <w:r w:rsidR="00CA4514" w:rsidRPr="00CA4514">
        <w:rPr>
          <w:color w:val="000000"/>
          <w:sz w:val="24"/>
          <w:szCs w:val="24"/>
          <w:lang w:eastAsia="zh-CN"/>
        </w:rPr>
        <w:t xml:space="preserve">ime reversal for retrodirective and inverse problems: </w:t>
      </w:r>
      <w:r w:rsidR="00AB0B8C">
        <w:rPr>
          <w:color w:val="000000"/>
          <w:sz w:val="24"/>
          <w:szCs w:val="24"/>
          <w:lang w:eastAsia="zh-CN"/>
        </w:rPr>
        <w:t xml:space="preserve">the </w:t>
      </w:r>
      <w:r w:rsidR="00CA4514" w:rsidRPr="00CA4514">
        <w:rPr>
          <w:color w:val="000000"/>
          <w:sz w:val="24"/>
          <w:szCs w:val="24"/>
          <w:lang w:eastAsia="zh-CN"/>
        </w:rPr>
        <w:t>continuous quest for its new theory and applications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CA4514">
        <w:rPr>
          <w:rFonts w:eastAsia="楷体"/>
          <w:i/>
          <w:color w:val="000000"/>
          <w:sz w:val="24"/>
          <w:szCs w:val="24"/>
        </w:rPr>
        <w:t>3</w:t>
      </w:r>
      <w:r>
        <w:rPr>
          <w:rFonts w:eastAsia="楷体"/>
          <w:i/>
          <w:color w:val="000000"/>
          <w:sz w:val="24"/>
          <w:szCs w:val="24"/>
        </w:rPr>
        <w:t xml:space="preserve"> 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205E7C">
        <w:rPr>
          <w:rFonts w:eastAsia="楷体"/>
          <w:iCs/>
          <w:color w:val="000000"/>
          <w:sz w:val="24"/>
          <w:szCs w:val="24"/>
          <w:lang w:eastAsia="zh-CN"/>
        </w:rPr>
        <w:t>Oct. 27</w:t>
      </w:r>
      <w:r w:rsidR="00312E28">
        <w:rPr>
          <w:rFonts w:eastAsia="楷体"/>
          <w:iCs/>
          <w:color w:val="000000"/>
          <w:sz w:val="24"/>
          <w:szCs w:val="24"/>
          <w:lang w:eastAsia="zh-CN"/>
        </w:rPr>
        <w:t>-28</w:t>
      </w:r>
      <w:r>
        <w:rPr>
          <w:rFonts w:eastAsia="楷体"/>
          <w:iCs/>
          <w:color w:val="000000"/>
          <w:sz w:val="24"/>
          <w:szCs w:val="24"/>
          <w:lang w:eastAsia="zh-CN"/>
        </w:rPr>
        <w:t>. 202</w:t>
      </w:r>
      <w:r w:rsidR="00312E28">
        <w:rPr>
          <w:rFonts w:eastAsia="楷体"/>
          <w:iCs/>
          <w:color w:val="000000"/>
          <w:sz w:val="24"/>
          <w:szCs w:val="24"/>
          <w:lang w:eastAsia="zh-CN"/>
        </w:rPr>
        <w:t>3</w:t>
      </w:r>
      <w:r>
        <w:rPr>
          <w:rFonts w:eastAsia="楷体"/>
          <w:iCs/>
          <w:color w:val="000000"/>
          <w:sz w:val="24"/>
          <w:szCs w:val="24"/>
          <w:lang w:eastAsia="zh-CN"/>
        </w:rPr>
        <w:t>.</w:t>
      </w:r>
    </w:p>
    <w:p w14:paraId="505D6EC9" w14:textId="6364A71C" w:rsidR="001F2F54" w:rsidRDefault="00E82C07" w:rsidP="001F2F54">
      <w:pPr>
        <w:autoSpaceDE w:val="0"/>
        <w:autoSpaceDN w:val="0"/>
        <w:adjustRightInd w:val="0"/>
        <w:ind w:left="1092" w:hanging="910"/>
        <w:jc w:val="both"/>
        <w:rPr>
          <w:rFonts w:eastAsia="楷体"/>
          <w:iCs/>
          <w:color w:val="000000"/>
          <w:sz w:val="24"/>
          <w:szCs w:val="24"/>
          <w:lang w:eastAsia="zh-CN"/>
        </w:rPr>
      </w:pPr>
      <w:r w:rsidRPr="00EB1434">
        <w:rPr>
          <w:bCs/>
          <w:sz w:val="24"/>
          <w:szCs w:val="24"/>
          <w:lang w:eastAsia="zh-CN"/>
        </w:rPr>
        <w:t>202</w:t>
      </w:r>
      <w:r>
        <w:rPr>
          <w:bCs/>
          <w:sz w:val="24"/>
          <w:szCs w:val="24"/>
          <w:lang w:eastAsia="zh-CN"/>
        </w:rPr>
        <w:t>2</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846AD7" w:rsidRPr="009463E8">
        <w:rPr>
          <w:color w:val="000000"/>
          <w:sz w:val="24"/>
          <w:szCs w:val="24"/>
          <w:lang w:eastAsia="zh-CN"/>
        </w:rPr>
        <w:t xml:space="preserve">A </w:t>
      </w:r>
      <w:r w:rsidR="00846AD7">
        <w:rPr>
          <w:color w:val="000000"/>
          <w:sz w:val="24"/>
          <w:szCs w:val="24"/>
          <w:lang w:eastAsia="zh-CN"/>
        </w:rPr>
        <w:t>f</w:t>
      </w:r>
      <w:r w:rsidR="00846AD7" w:rsidRPr="009463E8">
        <w:rPr>
          <w:color w:val="000000"/>
          <w:sz w:val="24"/>
          <w:szCs w:val="24"/>
          <w:lang w:eastAsia="zh-CN"/>
        </w:rPr>
        <w:t xml:space="preserve">ew of </w:t>
      </w:r>
      <w:r w:rsidR="00846AD7">
        <w:rPr>
          <w:color w:val="000000"/>
          <w:sz w:val="24"/>
          <w:szCs w:val="24"/>
          <w:lang w:eastAsia="zh-CN"/>
        </w:rPr>
        <w:t>o</w:t>
      </w:r>
      <w:r w:rsidR="00846AD7" w:rsidRPr="009463E8">
        <w:rPr>
          <w:color w:val="000000"/>
          <w:sz w:val="24"/>
          <w:szCs w:val="24"/>
          <w:lang w:eastAsia="zh-CN"/>
        </w:rPr>
        <w:t xml:space="preserve">ur </w:t>
      </w:r>
      <w:r w:rsidR="00846AD7">
        <w:rPr>
          <w:color w:val="000000"/>
          <w:sz w:val="24"/>
          <w:szCs w:val="24"/>
          <w:lang w:eastAsia="zh-CN"/>
        </w:rPr>
        <w:t>r</w:t>
      </w:r>
      <w:r w:rsidR="00846AD7" w:rsidRPr="009463E8">
        <w:rPr>
          <w:color w:val="000000"/>
          <w:sz w:val="24"/>
          <w:szCs w:val="24"/>
          <w:lang w:eastAsia="zh-CN"/>
        </w:rPr>
        <w:t xml:space="preserve">ecent </w:t>
      </w:r>
      <w:r w:rsidR="00846AD7">
        <w:rPr>
          <w:color w:val="000000"/>
          <w:sz w:val="24"/>
          <w:szCs w:val="24"/>
          <w:lang w:eastAsia="zh-CN"/>
        </w:rPr>
        <w:t>d</w:t>
      </w:r>
      <w:r w:rsidR="00846AD7" w:rsidRPr="009463E8">
        <w:rPr>
          <w:color w:val="000000"/>
          <w:sz w:val="24"/>
          <w:szCs w:val="24"/>
          <w:lang w:eastAsia="zh-CN"/>
        </w:rPr>
        <w:t xml:space="preserve">esigns </w:t>
      </w:r>
      <w:r w:rsidR="00AD0316">
        <w:rPr>
          <w:color w:val="000000"/>
          <w:sz w:val="24"/>
          <w:szCs w:val="24"/>
          <w:lang w:eastAsia="zh-CN"/>
        </w:rPr>
        <w:t>i</w:t>
      </w:r>
      <w:r w:rsidR="00846AD7" w:rsidRPr="009463E8">
        <w:rPr>
          <w:color w:val="000000"/>
          <w:sz w:val="24"/>
          <w:szCs w:val="24"/>
          <w:lang w:eastAsia="zh-CN"/>
        </w:rPr>
        <w:t xml:space="preserve">nvolving </w:t>
      </w:r>
      <w:r w:rsidR="00AD0316">
        <w:rPr>
          <w:color w:val="000000"/>
          <w:sz w:val="24"/>
          <w:szCs w:val="24"/>
          <w:lang w:eastAsia="zh-CN"/>
        </w:rPr>
        <w:t>o</w:t>
      </w:r>
      <w:r w:rsidR="00846AD7" w:rsidRPr="009463E8">
        <w:rPr>
          <w:color w:val="000000"/>
          <w:sz w:val="24"/>
          <w:szCs w:val="24"/>
          <w:lang w:eastAsia="zh-CN"/>
        </w:rPr>
        <w:t>ptimization</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22</w:t>
      </w:r>
      <w:r w:rsidR="006953F4">
        <w:rPr>
          <w:rFonts w:eastAsia="楷体"/>
          <w:i/>
          <w:color w:val="000000"/>
          <w:sz w:val="24"/>
          <w:szCs w:val="24"/>
        </w:rPr>
        <w:t xml:space="preserve"> International Workshop on Microwaves and Microsystems</w:t>
      </w:r>
      <w:r w:rsidR="000C7DEC">
        <w:rPr>
          <w:rFonts w:eastAsia="楷体" w:hint="eastAsia"/>
          <w:iCs/>
          <w:color w:val="000000"/>
          <w:sz w:val="24"/>
          <w:szCs w:val="24"/>
          <w:lang w:eastAsia="zh-CN"/>
        </w:rPr>
        <w:t>,</w:t>
      </w:r>
      <w:r w:rsidR="000C7DEC">
        <w:rPr>
          <w:rFonts w:eastAsia="楷体"/>
          <w:iCs/>
          <w:color w:val="000000"/>
          <w:sz w:val="24"/>
          <w:szCs w:val="24"/>
          <w:lang w:eastAsia="zh-CN"/>
        </w:rPr>
        <w:t xml:space="preserve"> Tianjin, Nov. 5, 2022.</w:t>
      </w:r>
    </w:p>
    <w:p w14:paraId="5E04DFC5" w14:textId="0D388D3E" w:rsidR="001F2F54" w:rsidRDefault="001F2F54" w:rsidP="005821CD">
      <w:pPr>
        <w:autoSpaceDE w:val="0"/>
        <w:autoSpaceDN w:val="0"/>
        <w:adjustRightInd w:val="0"/>
        <w:ind w:left="1092" w:hanging="910"/>
        <w:jc w:val="both"/>
        <w:rPr>
          <w:sz w:val="24"/>
          <w:szCs w:val="24"/>
          <w:lang w:eastAsia="zh-CN"/>
        </w:rPr>
      </w:pPr>
      <w:r>
        <w:rPr>
          <w:bCs/>
          <w:sz w:val="24"/>
          <w:szCs w:val="24"/>
          <w:lang w:eastAsia="zh-CN"/>
        </w:rPr>
        <w:t>2022</w:t>
      </w:r>
      <w:r>
        <w:rPr>
          <w:bCs/>
          <w:sz w:val="24"/>
          <w:szCs w:val="24"/>
          <w:lang w:eastAsia="zh-CN"/>
        </w:rPr>
        <w:tab/>
      </w:r>
      <w:r w:rsidRPr="00A86B92">
        <w:rPr>
          <w:b/>
          <w:sz w:val="24"/>
          <w:szCs w:val="24"/>
          <w:lang w:eastAsia="zh-CN"/>
        </w:rPr>
        <w:t>Invited w</w:t>
      </w:r>
      <w:r w:rsidRPr="00A86B92">
        <w:rPr>
          <w:b/>
          <w:bCs/>
          <w:sz w:val="24"/>
          <w:szCs w:val="24"/>
          <w:lang w:eastAsia="zh-CN"/>
        </w:rPr>
        <w:t xml:space="preserve">orkshop presentation </w:t>
      </w:r>
      <w:r w:rsidR="005821CD">
        <w:rPr>
          <w:sz w:val="24"/>
          <w:szCs w:val="24"/>
          <w:lang w:eastAsia="zh-CN"/>
        </w:rPr>
        <w:t>in the Workshop (VM06) entitled “</w:t>
      </w:r>
      <w:r w:rsidR="005821CD">
        <w:rPr>
          <w:rFonts w:hint="eastAsia"/>
          <w:sz w:val="24"/>
          <w:szCs w:val="24"/>
          <w:lang w:eastAsia="zh-CN"/>
        </w:rPr>
        <w:t>Recent</w:t>
      </w:r>
      <w:r w:rsidR="005821CD">
        <w:rPr>
          <w:sz w:val="24"/>
          <w:szCs w:val="24"/>
          <w:lang w:eastAsia="zh-CN"/>
        </w:rPr>
        <w:t xml:space="preserve"> </w:t>
      </w:r>
      <w:r w:rsidR="005821CD">
        <w:rPr>
          <w:rFonts w:hint="eastAsia"/>
          <w:sz w:val="24"/>
          <w:szCs w:val="24"/>
          <w:lang w:eastAsia="zh-CN"/>
        </w:rPr>
        <w:t>developments</w:t>
      </w:r>
      <w:r w:rsidR="005821CD">
        <w:rPr>
          <w:sz w:val="24"/>
          <w:szCs w:val="24"/>
          <w:lang w:eastAsia="zh-CN"/>
        </w:rPr>
        <w:t xml:space="preserve"> in wireless power transfer and energy harvesting,”</w:t>
      </w:r>
      <w:r w:rsidRPr="00A86B92">
        <w:rPr>
          <w:sz w:val="24"/>
          <w:szCs w:val="24"/>
          <w:lang w:eastAsia="zh-CN"/>
        </w:rPr>
        <w:t xml:space="preserve"> </w:t>
      </w:r>
      <w:r w:rsidR="005821CD">
        <w:rPr>
          <w:sz w:val="24"/>
          <w:szCs w:val="24"/>
          <w:lang w:eastAsia="zh-CN"/>
        </w:rPr>
        <w:t xml:space="preserve">in </w:t>
      </w:r>
      <w:r w:rsidRPr="00A86B92">
        <w:rPr>
          <w:i/>
          <w:iCs/>
          <w:sz w:val="24"/>
          <w:szCs w:val="24"/>
          <w:lang w:eastAsia="zh-CN"/>
        </w:rPr>
        <w:t>20</w:t>
      </w:r>
      <w:r>
        <w:rPr>
          <w:i/>
          <w:iCs/>
          <w:sz w:val="24"/>
          <w:szCs w:val="24"/>
          <w:lang w:eastAsia="zh-CN"/>
        </w:rPr>
        <w:t>21 Eur</w:t>
      </w:r>
      <w:r w:rsidR="000F57FF">
        <w:rPr>
          <w:i/>
          <w:iCs/>
          <w:sz w:val="24"/>
          <w:szCs w:val="24"/>
          <w:lang w:eastAsia="zh-CN"/>
        </w:rPr>
        <w:t xml:space="preserve">opean Microwave Week, </w:t>
      </w:r>
      <w:r w:rsidR="000F57FF" w:rsidRPr="009463E8">
        <w:rPr>
          <w:sz w:val="24"/>
          <w:szCs w:val="24"/>
          <w:lang w:eastAsia="zh-CN"/>
        </w:rPr>
        <w:t>April 4-7, 2022,</w:t>
      </w:r>
      <w:r w:rsidRPr="00703456">
        <w:rPr>
          <w:sz w:val="24"/>
          <w:szCs w:val="24"/>
          <w:lang w:eastAsia="zh-CN"/>
        </w:rPr>
        <w:t xml:space="preserve"> </w:t>
      </w:r>
      <w:r w:rsidR="000F57FF" w:rsidRPr="00703456">
        <w:rPr>
          <w:sz w:val="24"/>
          <w:szCs w:val="24"/>
          <w:lang w:eastAsia="zh-CN"/>
        </w:rPr>
        <w:t>London</w:t>
      </w:r>
      <w:r w:rsidR="000F57FF">
        <w:rPr>
          <w:sz w:val="24"/>
          <w:szCs w:val="24"/>
          <w:lang w:eastAsia="zh-CN"/>
        </w:rPr>
        <w:t>, United Kingdom</w:t>
      </w:r>
      <w:r w:rsidRPr="00A86B92">
        <w:rPr>
          <w:sz w:val="24"/>
          <w:szCs w:val="24"/>
          <w:lang w:eastAsia="zh-CN"/>
        </w:rPr>
        <w:t>.</w:t>
      </w:r>
    </w:p>
    <w:p w14:paraId="4D8F3A38" w14:textId="5B503ADC" w:rsidR="0034220D" w:rsidRPr="009463E8" w:rsidRDefault="0034220D" w:rsidP="0034220D">
      <w:pPr>
        <w:autoSpaceDE w:val="0"/>
        <w:autoSpaceDN w:val="0"/>
        <w:adjustRightInd w:val="0"/>
        <w:ind w:left="1092" w:hanging="850"/>
        <w:jc w:val="both"/>
        <w:rPr>
          <w:sz w:val="24"/>
          <w:szCs w:val="24"/>
        </w:rPr>
      </w:pPr>
      <w:r w:rsidRPr="00A86B92">
        <w:rPr>
          <w:sz w:val="24"/>
          <w:szCs w:val="24"/>
          <w:lang w:eastAsia="zh-CN"/>
        </w:rPr>
        <w:t>20</w:t>
      </w:r>
      <w:r>
        <w:rPr>
          <w:sz w:val="24"/>
          <w:szCs w:val="24"/>
          <w:lang w:eastAsia="zh-CN"/>
        </w:rPr>
        <w:t>21</w:t>
      </w:r>
      <w:r w:rsidRPr="00A86B92">
        <w:rPr>
          <w:sz w:val="24"/>
          <w:szCs w:val="24"/>
          <w:lang w:eastAsia="zh-CN"/>
        </w:rPr>
        <w:t xml:space="preserve"> </w:t>
      </w:r>
      <w:r w:rsidRPr="00A86B92">
        <w:rPr>
          <w:sz w:val="24"/>
          <w:szCs w:val="24"/>
          <w:lang w:eastAsia="zh-CN"/>
        </w:rPr>
        <w:tab/>
      </w:r>
      <w:r w:rsidRPr="00A86B92">
        <w:rPr>
          <w:b/>
          <w:sz w:val="24"/>
          <w:szCs w:val="24"/>
          <w:lang w:eastAsia="zh-CN"/>
        </w:rPr>
        <w:t xml:space="preserve">Invited </w:t>
      </w:r>
      <w:r w:rsidR="00AB50FE">
        <w:rPr>
          <w:b/>
          <w:bCs/>
          <w:sz w:val="24"/>
          <w:szCs w:val="24"/>
          <w:lang w:eastAsia="zh-CN"/>
        </w:rPr>
        <w:t>s</w:t>
      </w:r>
      <w:r w:rsidRPr="00A86B92">
        <w:rPr>
          <w:b/>
          <w:bCs/>
          <w:sz w:val="24"/>
          <w:szCs w:val="24"/>
          <w:lang w:eastAsia="zh-CN"/>
        </w:rPr>
        <w:t xml:space="preserve">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E22405">
        <w:rPr>
          <w:i/>
          <w:iCs/>
          <w:sz w:val="24"/>
          <w:szCs w:val="24"/>
          <w:lang w:eastAsia="zh-CN"/>
        </w:rPr>
        <w:t>Frontier Academic Forum</w:t>
      </w:r>
      <w:r>
        <w:rPr>
          <w:sz w:val="24"/>
          <w:szCs w:val="24"/>
          <w:lang w:eastAsia="zh-CN"/>
        </w:rPr>
        <w:t xml:space="preserve">, School of Electronics, </w:t>
      </w:r>
      <w:r>
        <w:rPr>
          <w:iCs/>
          <w:sz w:val="24"/>
          <w:szCs w:val="24"/>
          <w:lang w:eastAsia="zh-CN"/>
        </w:rPr>
        <w:t xml:space="preserve">Peking </w:t>
      </w:r>
      <w:r w:rsidRPr="00A86B92">
        <w:rPr>
          <w:iCs/>
          <w:sz w:val="24"/>
          <w:szCs w:val="24"/>
          <w:lang w:eastAsia="zh-CN"/>
        </w:rPr>
        <w:t xml:space="preserve">University, </w:t>
      </w:r>
      <w:r>
        <w:rPr>
          <w:sz w:val="24"/>
          <w:szCs w:val="24"/>
          <w:lang w:eastAsia="zh-CN"/>
        </w:rPr>
        <w:t>Dec.</w:t>
      </w:r>
      <w:r w:rsidRPr="00A86B92">
        <w:rPr>
          <w:sz w:val="24"/>
          <w:szCs w:val="24"/>
          <w:lang w:eastAsia="zh-CN"/>
        </w:rPr>
        <w:t xml:space="preserve"> </w:t>
      </w:r>
      <w:r>
        <w:rPr>
          <w:sz w:val="24"/>
          <w:szCs w:val="24"/>
          <w:lang w:eastAsia="zh-CN"/>
        </w:rPr>
        <w:t>1</w:t>
      </w:r>
      <w:r w:rsidRPr="00A86B92">
        <w:rPr>
          <w:sz w:val="24"/>
          <w:szCs w:val="24"/>
        </w:rPr>
        <w:t>7, 20</w:t>
      </w:r>
      <w:r>
        <w:rPr>
          <w:sz w:val="24"/>
          <w:szCs w:val="24"/>
        </w:rPr>
        <w:t>21</w:t>
      </w:r>
      <w:r w:rsidRPr="00A86B92">
        <w:rPr>
          <w:sz w:val="24"/>
          <w:szCs w:val="24"/>
        </w:rPr>
        <w:t>.</w:t>
      </w:r>
    </w:p>
    <w:p w14:paraId="4B792C4C" w14:textId="7F307812" w:rsidR="006E3476" w:rsidRDefault="006E3476" w:rsidP="00C356F6">
      <w:pPr>
        <w:autoSpaceDE w:val="0"/>
        <w:autoSpaceDN w:val="0"/>
        <w:adjustRightInd w:val="0"/>
        <w:ind w:left="1092" w:hanging="854"/>
        <w:jc w:val="both"/>
        <w:rPr>
          <w:rFonts w:eastAsia="楷体"/>
          <w:iCs/>
          <w:color w:val="000000"/>
          <w:sz w:val="24"/>
          <w:szCs w:val="24"/>
        </w:rPr>
      </w:pPr>
      <w:r w:rsidRPr="00EB1434">
        <w:rPr>
          <w:bCs/>
          <w:sz w:val="24"/>
          <w:szCs w:val="24"/>
          <w:lang w:eastAsia="zh-CN"/>
        </w:rPr>
        <w:t>202</w:t>
      </w:r>
      <w:r>
        <w:rPr>
          <w:bCs/>
          <w:sz w:val="24"/>
          <w:szCs w:val="24"/>
          <w:lang w:eastAsia="zh-CN"/>
        </w:rPr>
        <w:t>1</w:t>
      </w:r>
      <w:r w:rsidRPr="00EB1434">
        <w:rPr>
          <w:bCs/>
          <w:sz w:val="24"/>
          <w:szCs w:val="24"/>
          <w:lang w:eastAsia="zh-CN"/>
        </w:rPr>
        <w:tab/>
      </w:r>
      <w:r w:rsidRPr="00EB1434">
        <w:rPr>
          <w:b/>
          <w:bCs/>
          <w:sz w:val="24"/>
          <w:szCs w:val="24"/>
          <w:lang w:eastAsia="zh-CN"/>
        </w:rPr>
        <w:t>Invited</w:t>
      </w:r>
      <w:r w:rsidR="00FF661E">
        <w:rPr>
          <w:b/>
          <w:bCs/>
          <w:sz w:val="24"/>
          <w:szCs w:val="24"/>
          <w:lang w:eastAsia="zh-CN"/>
        </w:rPr>
        <w:t xml:space="preserve">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008C0A83" w:rsidRPr="00EB1434">
        <w:rPr>
          <w:bCs/>
          <w:sz w:val="24"/>
          <w:szCs w:val="24"/>
          <w:lang w:eastAsia="zh-CN"/>
        </w:rPr>
        <w:t xml:space="preserve"> </w:t>
      </w:r>
      <w:r w:rsidRPr="00EB1434">
        <w:rPr>
          <w:bCs/>
          <w:sz w:val="24"/>
          <w:szCs w:val="24"/>
          <w:lang w:eastAsia="zh-CN"/>
        </w:rPr>
        <w:t>entitled “</w:t>
      </w:r>
      <w:r w:rsidR="00557168" w:rsidRPr="009463E8">
        <w:rPr>
          <w:color w:val="000000"/>
          <w:sz w:val="24"/>
          <w:szCs w:val="24"/>
          <w:lang w:eastAsia="zh-CN"/>
        </w:rPr>
        <w:t>High-</w:t>
      </w:r>
      <w:r w:rsidR="00557168">
        <w:rPr>
          <w:rFonts w:hint="eastAsia"/>
          <w:color w:val="000000"/>
          <w:sz w:val="24"/>
          <w:szCs w:val="24"/>
          <w:lang w:eastAsia="zh-CN"/>
        </w:rPr>
        <w:t>p</w:t>
      </w:r>
      <w:r w:rsidR="00557168" w:rsidRPr="009463E8">
        <w:rPr>
          <w:color w:val="000000"/>
          <w:sz w:val="24"/>
          <w:szCs w:val="24"/>
          <w:lang w:eastAsia="zh-CN"/>
        </w:rPr>
        <w:t xml:space="preserve">erformance </w:t>
      </w:r>
      <w:r w:rsidR="00557168">
        <w:rPr>
          <w:color w:val="000000"/>
          <w:sz w:val="24"/>
          <w:szCs w:val="24"/>
          <w:lang w:eastAsia="zh-CN"/>
        </w:rPr>
        <w:t>m</w:t>
      </w:r>
      <w:r w:rsidR="00557168" w:rsidRPr="009463E8">
        <w:rPr>
          <w:color w:val="000000"/>
          <w:sz w:val="24"/>
          <w:szCs w:val="24"/>
          <w:lang w:eastAsia="zh-CN"/>
        </w:rPr>
        <w:t>etasurfaces</w:t>
      </w:r>
      <w:r w:rsidR="00FF661E">
        <w:rPr>
          <w:color w:val="000000"/>
          <w:sz w:val="24"/>
          <w:szCs w:val="24"/>
          <w:lang w:eastAsia="zh-CN"/>
        </w:rPr>
        <w:t xml:space="preserve"> </w:t>
      </w:r>
      <w:r w:rsidR="00557168" w:rsidRPr="009463E8">
        <w:rPr>
          <w:color w:val="000000"/>
          <w:sz w:val="24"/>
          <w:szCs w:val="24"/>
          <w:lang w:eastAsia="zh-CN"/>
        </w:rPr>
        <w:t xml:space="preserve">and </w:t>
      </w:r>
      <w:r w:rsidR="00557168">
        <w:rPr>
          <w:color w:val="000000"/>
          <w:sz w:val="24"/>
          <w:szCs w:val="24"/>
          <w:lang w:eastAsia="zh-CN"/>
        </w:rPr>
        <w:t>a</w:t>
      </w:r>
      <w:r w:rsidR="00557168" w:rsidRPr="009463E8">
        <w:rPr>
          <w:color w:val="000000"/>
          <w:sz w:val="24"/>
          <w:szCs w:val="24"/>
          <w:lang w:eastAsia="zh-CN"/>
        </w:rPr>
        <w:t>pplications</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Pr>
          <w:rFonts w:eastAsia="楷体"/>
          <w:i/>
          <w:color w:val="000000"/>
          <w:sz w:val="24"/>
          <w:szCs w:val="24"/>
        </w:rPr>
        <w:t>2</w:t>
      </w:r>
      <w:r w:rsidR="00AA4A00">
        <w:rPr>
          <w:rFonts w:eastAsia="楷体"/>
          <w:i/>
          <w:color w:val="000000"/>
          <w:sz w:val="24"/>
          <w:szCs w:val="24"/>
        </w:rPr>
        <w:t xml:space="preserve">1 </w:t>
      </w:r>
      <w:r>
        <w:rPr>
          <w:rFonts w:eastAsia="楷体"/>
          <w:i/>
          <w:color w:val="000000"/>
          <w:sz w:val="24"/>
          <w:szCs w:val="24"/>
        </w:rPr>
        <w:t>International Workshop on Microwaves and Microsystems</w:t>
      </w:r>
      <w:r>
        <w:rPr>
          <w:rFonts w:eastAsia="楷体" w:hint="eastAsia"/>
          <w:iCs/>
          <w:color w:val="000000"/>
          <w:sz w:val="24"/>
          <w:szCs w:val="24"/>
          <w:lang w:eastAsia="zh-CN"/>
        </w:rPr>
        <w:t>,</w:t>
      </w:r>
      <w:r>
        <w:rPr>
          <w:rFonts w:eastAsia="楷体"/>
          <w:iCs/>
          <w:color w:val="000000"/>
          <w:sz w:val="24"/>
          <w:szCs w:val="24"/>
          <w:lang w:eastAsia="zh-CN"/>
        </w:rPr>
        <w:t xml:space="preserve"> Tianjin, </w:t>
      </w:r>
      <w:r w:rsidR="00557168">
        <w:rPr>
          <w:rFonts w:eastAsia="楷体"/>
          <w:iCs/>
          <w:color w:val="000000"/>
          <w:sz w:val="24"/>
          <w:szCs w:val="24"/>
          <w:lang w:eastAsia="zh-CN"/>
        </w:rPr>
        <w:t xml:space="preserve">Oct. </w:t>
      </w:r>
      <w:r w:rsidR="00FF3218">
        <w:rPr>
          <w:rFonts w:eastAsia="楷体"/>
          <w:iCs/>
          <w:color w:val="000000"/>
          <w:sz w:val="24"/>
          <w:szCs w:val="24"/>
          <w:lang w:eastAsia="zh-CN"/>
        </w:rPr>
        <w:t>22,</w:t>
      </w:r>
      <w:r>
        <w:rPr>
          <w:rFonts w:eastAsia="楷体"/>
          <w:iCs/>
          <w:color w:val="000000"/>
          <w:sz w:val="24"/>
          <w:szCs w:val="24"/>
          <w:lang w:eastAsia="zh-CN"/>
        </w:rPr>
        <w:t xml:space="preserve"> 202</w:t>
      </w:r>
      <w:r w:rsidR="00FF3218">
        <w:rPr>
          <w:rFonts w:eastAsia="楷体"/>
          <w:iCs/>
          <w:color w:val="000000"/>
          <w:sz w:val="24"/>
          <w:szCs w:val="24"/>
          <w:lang w:eastAsia="zh-CN"/>
        </w:rPr>
        <w:t>1</w:t>
      </w:r>
      <w:r>
        <w:rPr>
          <w:rFonts w:eastAsia="楷体"/>
          <w:iCs/>
          <w:color w:val="000000"/>
          <w:sz w:val="24"/>
          <w:szCs w:val="24"/>
          <w:lang w:eastAsia="zh-CN"/>
        </w:rPr>
        <w:t>.</w:t>
      </w:r>
      <w:r w:rsidRPr="00A86B92">
        <w:rPr>
          <w:rFonts w:eastAsia="楷体" w:hint="eastAsia"/>
          <w:i/>
          <w:color w:val="000000"/>
          <w:sz w:val="24"/>
          <w:szCs w:val="24"/>
        </w:rPr>
        <w:t xml:space="preserve"> </w:t>
      </w:r>
    </w:p>
    <w:p w14:paraId="5F2FC710" w14:textId="41637498" w:rsidR="00CD0081" w:rsidRPr="00A86B92" w:rsidRDefault="00CD0081" w:rsidP="009463E8">
      <w:pPr>
        <w:autoSpaceDE w:val="0"/>
        <w:autoSpaceDN w:val="0"/>
        <w:adjustRightInd w:val="0"/>
        <w:ind w:left="1092" w:hanging="850"/>
        <w:jc w:val="both"/>
        <w:rPr>
          <w:bCs/>
          <w:sz w:val="24"/>
          <w:szCs w:val="24"/>
          <w:lang w:eastAsia="zh-CN"/>
        </w:rPr>
      </w:pPr>
      <w:bookmarkStart w:id="41" w:name="_Hlk10288125"/>
      <w:r w:rsidRPr="00EB1434">
        <w:rPr>
          <w:bCs/>
          <w:sz w:val="24"/>
          <w:szCs w:val="24"/>
          <w:lang w:eastAsia="zh-CN"/>
        </w:rPr>
        <w:t>2020</w:t>
      </w:r>
      <w:r w:rsidRPr="00EB1434">
        <w:rPr>
          <w:bCs/>
          <w:sz w:val="24"/>
          <w:szCs w:val="24"/>
          <w:lang w:eastAsia="zh-CN"/>
        </w:rPr>
        <w:tab/>
      </w:r>
      <w:r w:rsidRPr="00EB1434">
        <w:rPr>
          <w:b/>
          <w:bCs/>
          <w:sz w:val="24"/>
          <w:szCs w:val="24"/>
          <w:lang w:eastAsia="zh-CN"/>
        </w:rPr>
        <w:t xml:space="preserve">Invited </w:t>
      </w:r>
      <w:r w:rsidR="00AB50FE">
        <w:rPr>
          <w:b/>
          <w:bCs/>
          <w:sz w:val="24"/>
          <w:szCs w:val="24"/>
          <w:lang w:eastAsia="zh-CN"/>
        </w:rPr>
        <w:t>k</w:t>
      </w:r>
      <w:r w:rsidRPr="00EB1434">
        <w:rPr>
          <w:b/>
          <w:bCs/>
          <w:sz w:val="24"/>
          <w:szCs w:val="24"/>
          <w:lang w:eastAsia="zh-CN"/>
        </w:rPr>
        <w:t xml:space="preserve">eynote </w:t>
      </w:r>
      <w:r w:rsidR="008C0A83">
        <w:rPr>
          <w:b/>
          <w:bCs/>
          <w:sz w:val="24"/>
          <w:szCs w:val="24"/>
          <w:lang w:eastAsia="zh-CN"/>
        </w:rPr>
        <w:t>presentation</w:t>
      </w:r>
      <w:r w:rsidRPr="00EB1434">
        <w:rPr>
          <w:bCs/>
          <w:sz w:val="24"/>
          <w:szCs w:val="24"/>
          <w:lang w:eastAsia="zh-CN"/>
        </w:rPr>
        <w:t xml:space="preserve"> entitled “</w:t>
      </w:r>
      <w:r w:rsidR="008C7BF2">
        <w:rPr>
          <w:bCs/>
          <w:sz w:val="24"/>
          <w:szCs w:val="24"/>
          <w:lang w:eastAsia="zh-CN"/>
        </w:rPr>
        <w:t>Inter</w:t>
      </w:r>
      <w:r w:rsidR="00DF234F">
        <w:rPr>
          <w:bCs/>
          <w:sz w:val="24"/>
          <w:szCs w:val="24"/>
          <w:lang w:eastAsia="zh-CN"/>
        </w:rPr>
        <w:t>mediate and short distance</w:t>
      </w:r>
      <w:r w:rsidRPr="00EB1434">
        <w:rPr>
          <w:bCs/>
          <w:sz w:val="24"/>
          <w:szCs w:val="24"/>
          <w:lang w:eastAsia="zh-CN"/>
        </w:rPr>
        <w:t xml:space="preserve"> wireless power </w:t>
      </w:r>
      <w:r w:rsidR="00DF234F">
        <w:rPr>
          <w:bCs/>
          <w:sz w:val="24"/>
          <w:szCs w:val="24"/>
          <w:lang w:eastAsia="zh-CN"/>
        </w:rPr>
        <w:t xml:space="preserve">– opportunities, technology and </w:t>
      </w:r>
      <w:r w:rsidR="007539FA">
        <w:rPr>
          <w:bCs/>
          <w:sz w:val="24"/>
          <w:szCs w:val="24"/>
          <w:lang w:eastAsia="zh-CN"/>
        </w:rPr>
        <w:t>challenge</w:t>
      </w:r>
      <w:r w:rsidRPr="00EB1434">
        <w:rPr>
          <w:bCs/>
          <w:sz w:val="24"/>
          <w:szCs w:val="24"/>
          <w:lang w:eastAsia="zh-CN"/>
        </w:rPr>
        <w:t>,”</w:t>
      </w:r>
      <w:r w:rsidRPr="00EB1434">
        <w:rPr>
          <w:color w:val="404040"/>
          <w:sz w:val="24"/>
          <w:szCs w:val="24"/>
          <w:lang w:eastAsia="zh-CN"/>
        </w:rPr>
        <w:t xml:space="preserve"> </w:t>
      </w:r>
      <w:r w:rsidRPr="00EB1434">
        <w:rPr>
          <w:rFonts w:eastAsia="楷体"/>
          <w:i/>
          <w:color w:val="000000"/>
          <w:sz w:val="24"/>
          <w:szCs w:val="24"/>
        </w:rPr>
        <w:t>20</w:t>
      </w:r>
      <w:r w:rsidR="00DF234F">
        <w:rPr>
          <w:rFonts w:eastAsia="楷体"/>
          <w:i/>
          <w:color w:val="000000"/>
          <w:sz w:val="24"/>
          <w:szCs w:val="24"/>
        </w:rPr>
        <w:t>20</w:t>
      </w:r>
      <w:r w:rsidRPr="00EB1434">
        <w:rPr>
          <w:rFonts w:eastAsia="楷体"/>
          <w:i/>
          <w:color w:val="000000"/>
          <w:sz w:val="24"/>
          <w:szCs w:val="24"/>
        </w:rPr>
        <w:t xml:space="preserve"> </w:t>
      </w:r>
      <w:r w:rsidR="007704D9">
        <w:rPr>
          <w:rFonts w:eastAsia="楷体"/>
          <w:i/>
          <w:color w:val="000000"/>
          <w:sz w:val="24"/>
          <w:szCs w:val="24"/>
        </w:rPr>
        <w:t xml:space="preserve">Guangdong-Hongkong </w:t>
      </w:r>
      <w:r w:rsidR="00852D23">
        <w:rPr>
          <w:rFonts w:eastAsia="楷体"/>
          <w:i/>
          <w:color w:val="000000"/>
          <w:sz w:val="24"/>
          <w:szCs w:val="24"/>
        </w:rPr>
        <w:t>Great</w:t>
      </w:r>
      <w:r w:rsidR="00BD7366">
        <w:rPr>
          <w:rFonts w:eastAsia="楷体"/>
          <w:i/>
          <w:color w:val="000000"/>
          <w:sz w:val="24"/>
          <w:szCs w:val="24"/>
        </w:rPr>
        <w:t xml:space="preserve"> </w:t>
      </w:r>
      <w:r w:rsidR="00BD7366" w:rsidRPr="009463E8">
        <w:rPr>
          <w:rFonts w:eastAsia="楷体"/>
          <w:iCs/>
          <w:color w:val="000000"/>
          <w:sz w:val="24"/>
          <w:szCs w:val="24"/>
        </w:rPr>
        <w:t>Bay</w:t>
      </w:r>
      <w:r w:rsidR="00852D23" w:rsidRPr="009463E8">
        <w:rPr>
          <w:rFonts w:eastAsia="楷体"/>
          <w:iCs/>
          <w:color w:val="000000"/>
          <w:sz w:val="24"/>
          <w:szCs w:val="24"/>
        </w:rPr>
        <w:t xml:space="preserve"> </w:t>
      </w:r>
      <w:r w:rsidR="00852D23">
        <w:rPr>
          <w:rFonts w:eastAsia="楷体"/>
          <w:i/>
          <w:color w:val="000000"/>
          <w:sz w:val="24"/>
          <w:szCs w:val="24"/>
        </w:rPr>
        <w:t>Information Technology Forum</w:t>
      </w:r>
      <w:r w:rsidRPr="00EB1434">
        <w:rPr>
          <w:rFonts w:eastAsia="楷体"/>
          <w:i/>
          <w:color w:val="000000"/>
          <w:sz w:val="24"/>
          <w:szCs w:val="24"/>
        </w:rPr>
        <w:t>)</w:t>
      </w:r>
      <w:r w:rsidRPr="00EB1434">
        <w:rPr>
          <w:rFonts w:eastAsia="楷体"/>
          <w:iCs/>
          <w:color w:val="000000"/>
          <w:sz w:val="24"/>
          <w:szCs w:val="24"/>
        </w:rPr>
        <w:t xml:space="preserve">, </w:t>
      </w:r>
      <w:r w:rsidR="000A0306" w:rsidRPr="009463E8">
        <w:rPr>
          <w:rFonts w:eastAsia="楷体"/>
          <w:iCs/>
          <w:color w:val="000000"/>
          <w:sz w:val="24"/>
          <w:szCs w:val="24"/>
          <w:lang w:eastAsia="zh-CN"/>
        </w:rPr>
        <w:t>Dec.</w:t>
      </w:r>
      <w:r w:rsidR="000A0306" w:rsidRPr="009463E8">
        <w:rPr>
          <w:rFonts w:eastAsia="楷体"/>
          <w:iCs/>
          <w:color w:val="000000"/>
          <w:sz w:val="24"/>
          <w:szCs w:val="24"/>
        </w:rPr>
        <w:t xml:space="preserve"> 9, 2020, </w:t>
      </w:r>
      <w:r w:rsidR="000A0306" w:rsidRPr="009463E8">
        <w:rPr>
          <w:rFonts w:eastAsia="楷体"/>
          <w:iCs/>
          <w:color w:val="000000"/>
          <w:sz w:val="24"/>
          <w:szCs w:val="24"/>
          <w:lang w:eastAsia="zh-CN"/>
        </w:rPr>
        <w:t>Guangzhou, China</w:t>
      </w:r>
      <w:r w:rsidRPr="000A0306">
        <w:rPr>
          <w:rFonts w:eastAsia="楷体"/>
          <w:iCs/>
          <w:color w:val="000000"/>
          <w:sz w:val="24"/>
          <w:szCs w:val="24"/>
        </w:rPr>
        <w:t>.</w:t>
      </w:r>
      <w:r w:rsidRPr="00A86B92">
        <w:rPr>
          <w:rFonts w:eastAsia="楷体"/>
          <w:iCs/>
          <w:color w:val="000000"/>
          <w:sz w:val="24"/>
          <w:szCs w:val="24"/>
        </w:rPr>
        <w:t xml:space="preserve"> </w:t>
      </w:r>
      <w:r w:rsidRPr="00A86B92">
        <w:rPr>
          <w:rFonts w:eastAsia="楷体" w:hint="eastAsia"/>
          <w:i/>
          <w:color w:val="000000"/>
          <w:sz w:val="24"/>
          <w:szCs w:val="24"/>
        </w:rPr>
        <w:t xml:space="preserve"> </w:t>
      </w:r>
    </w:p>
    <w:p w14:paraId="6D488E2E" w14:textId="5C0A3077" w:rsidR="00160A30" w:rsidRPr="00A86B92" w:rsidRDefault="00160A30" w:rsidP="009463E8">
      <w:pPr>
        <w:autoSpaceDE w:val="0"/>
        <w:autoSpaceDN w:val="0"/>
        <w:adjustRightInd w:val="0"/>
        <w:ind w:left="1092" w:hanging="850"/>
        <w:jc w:val="both"/>
        <w:rPr>
          <w:bCs/>
          <w:sz w:val="24"/>
          <w:szCs w:val="24"/>
          <w:lang w:eastAsia="zh-CN"/>
        </w:rPr>
      </w:pPr>
      <w:r w:rsidRPr="00EB1434">
        <w:rPr>
          <w:bCs/>
          <w:sz w:val="24"/>
          <w:szCs w:val="24"/>
          <w:lang w:eastAsia="zh-CN"/>
        </w:rPr>
        <w:t>2020</w:t>
      </w:r>
      <w:r w:rsidRPr="00EB1434">
        <w:rPr>
          <w:bCs/>
          <w:sz w:val="24"/>
          <w:szCs w:val="24"/>
          <w:lang w:eastAsia="zh-CN"/>
        </w:rPr>
        <w:tab/>
      </w:r>
      <w:bookmarkStart w:id="42" w:name="_Hlk36911108"/>
      <w:r w:rsidRPr="00EB1434">
        <w:rPr>
          <w:b/>
          <w:bCs/>
          <w:sz w:val="24"/>
          <w:szCs w:val="24"/>
          <w:lang w:eastAsia="zh-CN"/>
        </w:rPr>
        <w:t xml:space="preserve">Invited </w:t>
      </w:r>
      <w:r w:rsidR="00AB50FE">
        <w:rPr>
          <w:b/>
          <w:bCs/>
          <w:sz w:val="24"/>
          <w:szCs w:val="24"/>
          <w:lang w:eastAsia="zh-CN"/>
        </w:rPr>
        <w:t>k</w:t>
      </w:r>
      <w:r w:rsidR="00234FB1" w:rsidRPr="00EB1434">
        <w:rPr>
          <w:b/>
          <w:bCs/>
          <w:sz w:val="24"/>
          <w:szCs w:val="24"/>
          <w:lang w:eastAsia="zh-CN"/>
        </w:rPr>
        <w:t xml:space="preserve">eynote </w:t>
      </w:r>
      <w:r w:rsidR="003903D1">
        <w:rPr>
          <w:b/>
          <w:bCs/>
          <w:sz w:val="24"/>
          <w:szCs w:val="24"/>
          <w:lang w:eastAsia="zh-CN"/>
        </w:rPr>
        <w:t>presentation</w:t>
      </w:r>
      <w:r w:rsidRPr="00EB1434">
        <w:rPr>
          <w:bCs/>
          <w:sz w:val="24"/>
          <w:szCs w:val="24"/>
          <w:lang w:eastAsia="zh-CN"/>
        </w:rPr>
        <w:t xml:space="preserve"> entitled “</w:t>
      </w:r>
      <w:r w:rsidR="00233DAA" w:rsidRPr="00EB1434">
        <w:rPr>
          <w:bCs/>
          <w:sz w:val="24"/>
          <w:szCs w:val="24"/>
          <w:lang w:eastAsia="zh-CN"/>
        </w:rPr>
        <w:t>Recent progress on the wireless power harvesting and transfer for communications</w:t>
      </w:r>
      <w:r w:rsidR="00B6223B" w:rsidRPr="00EB1434">
        <w:rPr>
          <w:bCs/>
          <w:sz w:val="24"/>
          <w:szCs w:val="24"/>
          <w:lang w:eastAsia="zh-CN"/>
        </w:rPr>
        <w:t>,”</w:t>
      </w:r>
      <w:r w:rsidR="00B6223B" w:rsidRPr="00EB1434">
        <w:rPr>
          <w:color w:val="404040"/>
          <w:sz w:val="24"/>
          <w:szCs w:val="24"/>
          <w:lang w:eastAsia="zh-CN"/>
        </w:rPr>
        <w:t xml:space="preserve"> </w:t>
      </w:r>
      <w:bookmarkStart w:id="43" w:name="_Hlk150864858"/>
      <w:r w:rsidRPr="00EB1434">
        <w:rPr>
          <w:rFonts w:eastAsia="楷体"/>
          <w:i/>
          <w:color w:val="000000"/>
          <w:sz w:val="24"/>
          <w:szCs w:val="24"/>
        </w:rPr>
        <w:t xml:space="preserve">2019 </w:t>
      </w:r>
      <w:r w:rsidR="00233DAA" w:rsidRPr="00EB1434">
        <w:rPr>
          <w:rFonts w:eastAsia="楷体"/>
          <w:i/>
          <w:color w:val="000000"/>
          <w:sz w:val="24"/>
          <w:szCs w:val="24"/>
        </w:rPr>
        <w:t>Int</w:t>
      </w:r>
      <w:r w:rsidR="00AB50FE">
        <w:rPr>
          <w:rFonts w:eastAsia="楷体"/>
          <w:i/>
          <w:color w:val="000000"/>
          <w:sz w:val="24"/>
          <w:szCs w:val="24"/>
          <w:lang w:eastAsia="zh-CN"/>
        </w:rPr>
        <w:t>l.</w:t>
      </w:r>
      <w:r w:rsidR="00233DAA" w:rsidRPr="00EB1434">
        <w:rPr>
          <w:rFonts w:eastAsia="楷体"/>
          <w:i/>
          <w:color w:val="000000"/>
          <w:sz w:val="24"/>
          <w:szCs w:val="24"/>
        </w:rPr>
        <w:t xml:space="preserve"> Conference on Computing, Networking and Communications (ICNC 2020)</w:t>
      </w:r>
      <w:r w:rsidRPr="00EB1434">
        <w:rPr>
          <w:rFonts w:eastAsia="楷体"/>
          <w:iCs/>
          <w:color w:val="000000"/>
          <w:sz w:val="24"/>
          <w:szCs w:val="24"/>
        </w:rPr>
        <w:t xml:space="preserve">, </w:t>
      </w:r>
      <w:r w:rsidR="00233DAA" w:rsidRPr="00EB1434">
        <w:rPr>
          <w:rFonts w:eastAsia="楷体"/>
          <w:iCs/>
          <w:color w:val="000000"/>
          <w:sz w:val="24"/>
          <w:szCs w:val="24"/>
        </w:rPr>
        <w:t>Feb. 17-20</w:t>
      </w:r>
      <w:r w:rsidRPr="00EB1434">
        <w:rPr>
          <w:rFonts w:eastAsia="楷体"/>
          <w:iCs/>
          <w:color w:val="000000"/>
          <w:sz w:val="24"/>
          <w:szCs w:val="24"/>
        </w:rPr>
        <w:t>, 20</w:t>
      </w:r>
      <w:r w:rsidR="00233DAA" w:rsidRPr="00EB1434">
        <w:rPr>
          <w:rFonts w:eastAsia="楷体"/>
          <w:iCs/>
          <w:color w:val="000000"/>
          <w:sz w:val="24"/>
          <w:szCs w:val="24"/>
        </w:rPr>
        <w:t>20</w:t>
      </w:r>
      <w:r w:rsidRPr="00EB1434">
        <w:rPr>
          <w:rFonts w:eastAsia="楷体"/>
          <w:iCs/>
          <w:color w:val="000000"/>
          <w:sz w:val="24"/>
          <w:szCs w:val="24"/>
        </w:rPr>
        <w:t xml:space="preserve">, </w:t>
      </w:r>
      <w:r w:rsidR="00233DAA" w:rsidRPr="00EB1434">
        <w:rPr>
          <w:rFonts w:eastAsia="楷体"/>
          <w:iCs/>
          <w:color w:val="000000"/>
          <w:sz w:val="24"/>
          <w:szCs w:val="24"/>
        </w:rPr>
        <w:t>Big Island, Hawaii, USA</w:t>
      </w:r>
      <w:r w:rsidRPr="00EB1434">
        <w:rPr>
          <w:rFonts w:eastAsia="楷体"/>
          <w:iCs/>
          <w:color w:val="000000"/>
          <w:sz w:val="24"/>
          <w:szCs w:val="24"/>
        </w:rPr>
        <w:t>.</w:t>
      </w:r>
      <w:bookmarkEnd w:id="43"/>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42"/>
    </w:p>
    <w:p w14:paraId="2937C1F9" w14:textId="67D472B7" w:rsidR="00AB041A" w:rsidRPr="00A86B92" w:rsidRDefault="00AB041A"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44" w:name="_Hlk36911333"/>
      <w:r w:rsidRPr="00A86B92">
        <w:rPr>
          <w:b/>
          <w:bCs/>
          <w:sz w:val="24"/>
          <w:szCs w:val="24"/>
          <w:lang w:eastAsia="zh-CN"/>
        </w:rPr>
        <w:t>Invited presentation</w:t>
      </w:r>
      <w:r w:rsidRPr="00A86B92">
        <w:rPr>
          <w:bCs/>
          <w:sz w:val="24"/>
          <w:szCs w:val="24"/>
          <w:lang w:eastAsia="zh-CN"/>
        </w:rPr>
        <w:t xml:space="preserve"> entitled “The time-reversal source reconstruction with the entropy technique</w:t>
      </w:r>
      <w:r w:rsidR="00B6223B" w:rsidRPr="00A86B92">
        <w:rPr>
          <w:bCs/>
          <w:sz w:val="24"/>
          <w:szCs w:val="24"/>
          <w:lang w:eastAsia="zh-CN"/>
        </w:rPr>
        <w:t>,”</w:t>
      </w:r>
      <w:r w:rsidR="00B6223B" w:rsidRPr="00A86B92">
        <w:rPr>
          <w:color w:val="404040"/>
          <w:sz w:val="24"/>
          <w:szCs w:val="24"/>
          <w:lang w:eastAsia="zh-CN"/>
        </w:rPr>
        <w:t xml:space="preserve"> </w:t>
      </w:r>
      <w:bookmarkStart w:id="45" w:name="_Hlk49697548"/>
      <w:r w:rsidRPr="00A86B92">
        <w:rPr>
          <w:rFonts w:eastAsia="楷体"/>
          <w:i/>
          <w:color w:val="000000"/>
          <w:sz w:val="24"/>
          <w:szCs w:val="24"/>
        </w:rPr>
        <w:t xml:space="preserve">2019 IEEE Asia Pacific Microwave </w:t>
      </w:r>
      <w:r w:rsidR="00E93577" w:rsidRPr="00A86B92">
        <w:rPr>
          <w:rFonts w:eastAsia="楷体"/>
          <w:i/>
          <w:color w:val="000000"/>
          <w:sz w:val="24"/>
          <w:szCs w:val="24"/>
        </w:rPr>
        <w:t>Conference</w:t>
      </w:r>
      <w:r w:rsidRPr="00A86B92">
        <w:rPr>
          <w:rFonts w:eastAsia="楷体"/>
          <w:i/>
          <w:color w:val="000000"/>
          <w:sz w:val="24"/>
          <w:szCs w:val="24"/>
        </w:rPr>
        <w:t xml:space="preserve"> (APMC2019)</w:t>
      </w:r>
      <w:r w:rsidRPr="00A86B92">
        <w:rPr>
          <w:rFonts w:eastAsia="楷体"/>
          <w:iCs/>
          <w:color w:val="000000"/>
          <w:sz w:val="24"/>
          <w:szCs w:val="24"/>
        </w:rPr>
        <w:t>, Dec.</w:t>
      </w:r>
      <w:r w:rsidR="00E93577" w:rsidRPr="00A86B92">
        <w:rPr>
          <w:rFonts w:eastAsia="楷体"/>
          <w:iCs/>
          <w:color w:val="000000"/>
          <w:sz w:val="24"/>
          <w:szCs w:val="24"/>
        </w:rPr>
        <w:t xml:space="preserve"> 10-13,</w:t>
      </w:r>
      <w:r w:rsidRPr="00A86B92">
        <w:rPr>
          <w:rFonts w:eastAsia="楷体"/>
          <w:iCs/>
          <w:color w:val="000000"/>
          <w:sz w:val="24"/>
          <w:szCs w:val="24"/>
        </w:rPr>
        <w:t xml:space="preserve"> 2019, </w:t>
      </w:r>
      <w:r w:rsidR="00E93577" w:rsidRPr="00A86B92">
        <w:rPr>
          <w:rFonts w:eastAsia="楷体"/>
          <w:iCs/>
          <w:color w:val="000000"/>
          <w:sz w:val="24"/>
          <w:szCs w:val="24"/>
        </w:rPr>
        <w:t>Singapore</w:t>
      </w:r>
      <w:r w:rsidRPr="00A86B92">
        <w:rPr>
          <w:rFonts w:eastAsia="楷体"/>
          <w:iCs/>
          <w:color w:val="000000"/>
          <w:sz w:val="24"/>
          <w:szCs w:val="24"/>
        </w:rPr>
        <w:t xml:space="preserve">. </w:t>
      </w:r>
      <w:r w:rsidRPr="00A86B92">
        <w:rPr>
          <w:rFonts w:eastAsia="楷体" w:hint="eastAsia"/>
          <w:i/>
          <w:color w:val="000000"/>
          <w:sz w:val="24"/>
          <w:szCs w:val="24"/>
        </w:rPr>
        <w:t xml:space="preserve"> </w:t>
      </w:r>
      <w:bookmarkEnd w:id="44"/>
      <w:bookmarkEnd w:id="45"/>
    </w:p>
    <w:p w14:paraId="0E5DFCD4" w14:textId="62ED1F3B" w:rsidR="00B30E72"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46" w:name="_Hlk49697822"/>
      <w:r w:rsidR="00B30E72" w:rsidRPr="00A86B92">
        <w:rPr>
          <w:b/>
          <w:bCs/>
          <w:sz w:val="24"/>
          <w:szCs w:val="24"/>
          <w:lang w:eastAsia="zh-CN"/>
        </w:rPr>
        <w:t>Invited keynote presentation</w:t>
      </w:r>
      <w:r w:rsidR="00B30E72" w:rsidRPr="00A86B92">
        <w:rPr>
          <w:bCs/>
          <w:sz w:val="24"/>
          <w:szCs w:val="24"/>
          <w:lang w:eastAsia="zh-CN"/>
        </w:rPr>
        <w:t xml:space="preserve"> entitled “</w:t>
      </w:r>
      <w:r w:rsidR="00BE1F74" w:rsidRPr="00A86B92">
        <w:rPr>
          <w:bCs/>
          <w:sz w:val="24"/>
          <w:szCs w:val="24"/>
          <w:lang w:eastAsia="zh-CN"/>
        </w:rPr>
        <w:t>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30E72" w:rsidRPr="00A86B92">
        <w:rPr>
          <w:rFonts w:eastAsia="楷体"/>
          <w:i/>
          <w:color w:val="000000"/>
          <w:sz w:val="24"/>
          <w:szCs w:val="24"/>
        </w:rPr>
        <w:t>2019 IEEE 2nd International Conference on Renewable Energy and Power Engineering</w:t>
      </w:r>
      <w:r w:rsidR="00BE1F74" w:rsidRPr="00A86B92">
        <w:rPr>
          <w:rFonts w:eastAsia="楷体"/>
          <w:i/>
          <w:color w:val="000000"/>
          <w:sz w:val="24"/>
          <w:szCs w:val="24"/>
        </w:rPr>
        <w:t xml:space="preserve"> (Repe2019)</w:t>
      </w:r>
      <w:r w:rsidR="00BE1F74" w:rsidRPr="00A86B92">
        <w:rPr>
          <w:rFonts w:eastAsia="楷体"/>
          <w:iCs/>
          <w:color w:val="000000"/>
          <w:sz w:val="24"/>
          <w:szCs w:val="24"/>
        </w:rPr>
        <w:t xml:space="preserve">, November 2-4, 2019, Toronto, Canada. </w:t>
      </w:r>
      <w:r w:rsidR="00B30E72" w:rsidRPr="00A86B92">
        <w:rPr>
          <w:rFonts w:eastAsia="楷体" w:hint="eastAsia"/>
          <w:i/>
          <w:color w:val="000000"/>
          <w:sz w:val="24"/>
          <w:szCs w:val="24"/>
        </w:rPr>
        <w:t xml:space="preserve"> </w:t>
      </w:r>
      <w:bookmarkEnd w:id="46"/>
    </w:p>
    <w:p w14:paraId="788FDF66" w14:textId="08BEE28D" w:rsidR="00BE1F74" w:rsidRPr="00A86B92" w:rsidRDefault="003C3ABF" w:rsidP="009463E8">
      <w:pPr>
        <w:autoSpaceDE w:val="0"/>
        <w:autoSpaceDN w:val="0"/>
        <w:adjustRightInd w:val="0"/>
        <w:ind w:left="1092" w:hanging="850"/>
        <w:jc w:val="both"/>
        <w:rPr>
          <w:bCs/>
          <w:sz w:val="24"/>
          <w:szCs w:val="24"/>
          <w:lang w:eastAsia="zh-CN"/>
        </w:rPr>
      </w:pPr>
      <w:r w:rsidRPr="00A86B92">
        <w:rPr>
          <w:bCs/>
          <w:sz w:val="24"/>
          <w:szCs w:val="24"/>
          <w:lang w:eastAsia="zh-CN"/>
        </w:rPr>
        <w:t>2019</w:t>
      </w:r>
      <w:r w:rsidRPr="00A86B92">
        <w:rPr>
          <w:bCs/>
          <w:sz w:val="24"/>
          <w:szCs w:val="24"/>
          <w:lang w:eastAsia="zh-CN"/>
        </w:rPr>
        <w:tab/>
      </w:r>
      <w:bookmarkStart w:id="47" w:name="_Hlk49697843"/>
      <w:r w:rsidR="00BE1F74" w:rsidRPr="00A86B92">
        <w:rPr>
          <w:b/>
          <w:bCs/>
          <w:sz w:val="24"/>
          <w:szCs w:val="24"/>
          <w:lang w:eastAsia="zh-CN"/>
        </w:rPr>
        <w:t>Invited keynote presentation</w:t>
      </w:r>
      <w:r w:rsidR="00BE1F74" w:rsidRPr="00A86B92">
        <w:rPr>
          <w:bCs/>
          <w:sz w:val="24"/>
          <w:szCs w:val="24"/>
          <w:lang w:eastAsia="zh-CN"/>
        </w:rPr>
        <w:t xml:space="preserve"> entitled “Wireless power harvesting and transfer – progress and challenges</w:t>
      </w:r>
      <w:r w:rsidR="00B6223B" w:rsidRPr="00A86B92">
        <w:rPr>
          <w:bCs/>
          <w:sz w:val="24"/>
          <w:szCs w:val="24"/>
          <w:lang w:eastAsia="zh-CN"/>
        </w:rPr>
        <w:t>,”</w:t>
      </w:r>
      <w:r w:rsidR="00B6223B" w:rsidRPr="00A86B92">
        <w:rPr>
          <w:color w:val="404040"/>
          <w:sz w:val="24"/>
          <w:szCs w:val="24"/>
          <w:lang w:eastAsia="zh-CN"/>
        </w:rPr>
        <w:t xml:space="preserve"> </w:t>
      </w:r>
      <w:r w:rsidR="00BE1F74" w:rsidRPr="00A86B92">
        <w:rPr>
          <w:rFonts w:eastAsia="楷体"/>
          <w:i/>
          <w:color w:val="000000"/>
          <w:sz w:val="24"/>
          <w:szCs w:val="24"/>
        </w:rPr>
        <w:t>2019 Asian Wireless Power Transfer (AWPT2019) Workshop</w:t>
      </w:r>
      <w:r w:rsidR="00BE1F74" w:rsidRPr="00A86B92">
        <w:rPr>
          <w:rFonts w:eastAsia="楷体"/>
          <w:iCs/>
          <w:color w:val="000000"/>
          <w:sz w:val="24"/>
          <w:szCs w:val="24"/>
        </w:rPr>
        <w:t xml:space="preserve">, Oct. 31- Nov. 2, 2019, Xi’an, Canada. </w:t>
      </w:r>
      <w:r w:rsidR="00BE1F74" w:rsidRPr="00A86B92">
        <w:rPr>
          <w:rFonts w:eastAsia="楷体" w:hint="eastAsia"/>
          <w:i/>
          <w:color w:val="000000"/>
          <w:sz w:val="24"/>
          <w:szCs w:val="24"/>
        </w:rPr>
        <w:t xml:space="preserve"> </w:t>
      </w:r>
      <w:bookmarkEnd w:id="47"/>
    </w:p>
    <w:p w14:paraId="30769835" w14:textId="3F86A2CF" w:rsidR="005A7FCC" w:rsidRPr="00A86B92" w:rsidRDefault="005A7FCC"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bookmarkStart w:id="48" w:name="_Hlk36911844"/>
      <w:r w:rsidRPr="00A86B92">
        <w:rPr>
          <w:b/>
          <w:bCs/>
          <w:sz w:val="24"/>
          <w:szCs w:val="24"/>
          <w:lang w:eastAsia="zh-CN"/>
        </w:rPr>
        <w:t>Invited plenary presentation</w:t>
      </w:r>
      <w:r w:rsidRPr="00A86B92">
        <w:rPr>
          <w:bCs/>
          <w:sz w:val="24"/>
          <w:szCs w:val="24"/>
          <w:lang w:eastAsia="zh-CN"/>
        </w:rPr>
        <w:t xml:space="preserve"> entitled “Wireless Power Transfer – Towards a </w:t>
      </w:r>
      <w:r w:rsidR="00C91949" w:rsidRPr="00A86B92">
        <w:rPr>
          <w:bCs/>
          <w:sz w:val="24"/>
          <w:szCs w:val="24"/>
          <w:lang w:eastAsia="zh-CN"/>
        </w:rPr>
        <w:t>Three-Dimensional</w:t>
      </w:r>
      <w:r w:rsidRPr="00A86B92">
        <w:rPr>
          <w:bCs/>
          <w:sz w:val="24"/>
          <w:szCs w:val="24"/>
          <w:lang w:eastAsia="zh-CN"/>
        </w:rPr>
        <w:t xml:space="preserve"> Transmission</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2018 Asia Wireless Power Transfer Workshop (AWPT), </w:t>
      </w:r>
      <w:r w:rsidRPr="00A86B92">
        <w:rPr>
          <w:rFonts w:eastAsia="楷体"/>
          <w:color w:val="000000"/>
          <w:sz w:val="24"/>
          <w:szCs w:val="24"/>
        </w:rPr>
        <w:t xml:space="preserve">Nov. 1 – Nov. 4, 2018, Sendai, Japan. </w:t>
      </w:r>
      <w:bookmarkEnd w:id="48"/>
    </w:p>
    <w:p w14:paraId="50B9F335" w14:textId="2B20BB36" w:rsidR="00D415FF" w:rsidRPr="00A86B92" w:rsidRDefault="00D415FF" w:rsidP="009463E8">
      <w:pPr>
        <w:tabs>
          <w:tab w:val="left" w:pos="1064"/>
        </w:tabs>
        <w:autoSpaceDE w:val="0"/>
        <w:autoSpaceDN w:val="0"/>
        <w:adjustRightInd w:val="0"/>
        <w:ind w:left="1064" w:hanging="850"/>
        <w:jc w:val="both"/>
        <w:rPr>
          <w:rFonts w:eastAsia="楷体"/>
          <w:i/>
          <w:color w:val="000000"/>
          <w:sz w:val="24"/>
          <w:szCs w:val="24"/>
        </w:rPr>
      </w:pPr>
      <w:r w:rsidRPr="00A86B92">
        <w:rPr>
          <w:bCs/>
          <w:sz w:val="24"/>
          <w:szCs w:val="24"/>
          <w:lang w:eastAsia="zh-CN"/>
        </w:rPr>
        <w:t>2018</w:t>
      </w:r>
      <w:r w:rsidRPr="00A86B92">
        <w:rPr>
          <w:b/>
          <w:bCs/>
          <w:sz w:val="24"/>
          <w:szCs w:val="24"/>
          <w:lang w:eastAsia="zh-CN"/>
        </w:rPr>
        <w:tab/>
      </w:r>
      <w:r w:rsidR="007A5A22">
        <w:rPr>
          <w:b/>
          <w:bCs/>
          <w:sz w:val="24"/>
          <w:szCs w:val="24"/>
          <w:lang w:eastAsia="zh-CN"/>
        </w:rPr>
        <w:tab/>
      </w:r>
      <w:r w:rsidRPr="00A86B92">
        <w:rPr>
          <w:b/>
          <w:bCs/>
          <w:sz w:val="24"/>
          <w:szCs w:val="24"/>
          <w:lang w:eastAsia="zh-CN"/>
        </w:rPr>
        <w:t>Invited plenary presentation</w:t>
      </w:r>
      <w:r w:rsidRPr="00A86B92">
        <w:rPr>
          <w:bCs/>
          <w:sz w:val="24"/>
          <w:szCs w:val="24"/>
          <w:lang w:eastAsia="zh-CN"/>
        </w:rPr>
        <w:t xml:space="preserve"> entitled “Time-reversal to inverse problems?”,</w:t>
      </w:r>
      <w:r w:rsidRPr="00A86B92">
        <w:rPr>
          <w:color w:val="404040"/>
          <w:sz w:val="24"/>
          <w:szCs w:val="24"/>
          <w:lang w:eastAsia="zh-CN"/>
        </w:rPr>
        <w:t xml:space="preserve"> </w:t>
      </w:r>
      <w:r w:rsidRPr="00A86B92">
        <w:rPr>
          <w:rFonts w:eastAsia="楷体"/>
          <w:i/>
          <w:color w:val="000000"/>
          <w:sz w:val="24"/>
          <w:szCs w:val="24"/>
        </w:rPr>
        <w:t xml:space="preserve">2018 </w:t>
      </w:r>
      <w:r w:rsidR="00A17D5F" w:rsidRPr="00A86B92">
        <w:rPr>
          <w:rFonts w:eastAsia="楷体"/>
          <w:i/>
          <w:color w:val="000000"/>
          <w:sz w:val="24"/>
          <w:szCs w:val="24"/>
        </w:rPr>
        <w:t>International Applied Electromagnetics Society Symposium (ACES)</w:t>
      </w:r>
      <w:r w:rsidRPr="00A86B92">
        <w:rPr>
          <w:rFonts w:eastAsia="楷体"/>
          <w:i/>
          <w:color w:val="000000"/>
          <w:sz w:val="24"/>
          <w:szCs w:val="24"/>
        </w:rPr>
        <w:t xml:space="preserve">, </w:t>
      </w:r>
      <w:r w:rsidR="00A17D5F" w:rsidRPr="00A86B92">
        <w:rPr>
          <w:rFonts w:eastAsia="楷体"/>
          <w:color w:val="000000"/>
          <w:sz w:val="24"/>
          <w:szCs w:val="24"/>
        </w:rPr>
        <w:t>July 29 - August 1</w:t>
      </w:r>
      <w:r w:rsidRPr="00A86B92">
        <w:rPr>
          <w:rFonts w:eastAsia="楷体"/>
          <w:color w:val="000000"/>
          <w:sz w:val="24"/>
          <w:szCs w:val="24"/>
        </w:rPr>
        <w:t>, 201</w:t>
      </w:r>
      <w:r w:rsidR="00A17D5F" w:rsidRPr="00A86B92">
        <w:rPr>
          <w:rFonts w:eastAsia="楷体"/>
          <w:color w:val="000000"/>
          <w:sz w:val="24"/>
          <w:szCs w:val="24"/>
        </w:rPr>
        <w:t>8</w:t>
      </w:r>
      <w:r w:rsidRPr="00A86B92">
        <w:rPr>
          <w:rFonts w:eastAsia="楷体"/>
          <w:color w:val="000000"/>
          <w:sz w:val="24"/>
          <w:szCs w:val="24"/>
        </w:rPr>
        <w:t xml:space="preserve">, </w:t>
      </w:r>
      <w:r w:rsidR="00A17D5F" w:rsidRPr="00A86B92">
        <w:rPr>
          <w:rFonts w:eastAsia="楷体"/>
          <w:color w:val="000000"/>
          <w:sz w:val="24"/>
          <w:szCs w:val="24"/>
        </w:rPr>
        <w:t>Beijing</w:t>
      </w:r>
      <w:r w:rsidRPr="00A86B92">
        <w:rPr>
          <w:rFonts w:eastAsia="楷体"/>
          <w:color w:val="000000"/>
          <w:sz w:val="24"/>
          <w:szCs w:val="24"/>
        </w:rPr>
        <w:t xml:space="preserve">, P. R. China. </w:t>
      </w:r>
    </w:p>
    <w:bookmarkEnd w:id="41"/>
    <w:p w14:paraId="08B41CD0" w14:textId="77777777" w:rsidR="00331099" w:rsidRPr="00A86B92" w:rsidRDefault="00BF48C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2017</w:t>
      </w:r>
      <w:r w:rsidRPr="00A86B92">
        <w:rPr>
          <w:b/>
          <w:bCs/>
          <w:sz w:val="24"/>
          <w:szCs w:val="24"/>
          <w:lang w:eastAsia="zh-CN"/>
        </w:rPr>
        <w:tab/>
      </w:r>
      <w:bookmarkStart w:id="49" w:name="_Hlk36912367"/>
      <w:r w:rsidRPr="00A86B92">
        <w:rPr>
          <w:b/>
          <w:bCs/>
          <w:sz w:val="24"/>
          <w:szCs w:val="24"/>
          <w:lang w:eastAsia="zh-CN"/>
        </w:rPr>
        <w:t>Invited presentation</w:t>
      </w:r>
      <w:r w:rsidRPr="00A86B92">
        <w:rPr>
          <w:bCs/>
          <w:sz w:val="24"/>
          <w:szCs w:val="24"/>
          <w:lang w:eastAsia="zh-CN"/>
        </w:rPr>
        <w:t xml:space="preserve"> </w:t>
      </w:r>
      <w:r w:rsidR="00D46783" w:rsidRPr="00A86B92">
        <w:rPr>
          <w:bCs/>
          <w:sz w:val="24"/>
          <w:szCs w:val="24"/>
          <w:lang w:eastAsia="zh-CN"/>
        </w:rPr>
        <w:t>entitled</w:t>
      </w:r>
      <w:r w:rsidR="002B1461" w:rsidRPr="00A86B92">
        <w:rPr>
          <w:bCs/>
          <w:sz w:val="24"/>
          <w:szCs w:val="24"/>
          <w:lang w:eastAsia="zh-CN"/>
        </w:rPr>
        <w:t xml:space="preserve"> “Reconstruction of sparse radiation sources above a finite ground plane,” </w:t>
      </w:r>
      <w:r w:rsidR="002B1461" w:rsidRPr="00A86B92">
        <w:rPr>
          <w:bCs/>
          <w:i/>
          <w:sz w:val="24"/>
          <w:szCs w:val="24"/>
          <w:lang w:eastAsia="zh-CN"/>
        </w:rPr>
        <w:t>2017 IEEE Electrical Design of Packaging &amp; Systems</w:t>
      </w:r>
      <w:r w:rsidR="002B1461" w:rsidRPr="00A86B92">
        <w:rPr>
          <w:bCs/>
          <w:sz w:val="24"/>
          <w:szCs w:val="24"/>
          <w:lang w:eastAsia="zh-CN"/>
        </w:rPr>
        <w:t>, Hangzhou, Dec. 14-16, 2017.</w:t>
      </w:r>
      <w:r w:rsidRPr="00A86B92">
        <w:rPr>
          <w:rFonts w:eastAsia="楷体"/>
          <w:color w:val="000000"/>
          <w:sz w:val="24"/>
          <w:szCs w:val="24"/>
        </w:rPr>
        <w:t xml:space="preserve"> </w:t>
      </w:r>
      <w:bookmarkEnd w:id="49"/>
    </w:p>
    <w:p w14:paraId="00C201E7" w14:textId="51BE4AB6" w:rsidR="002B1461" w:rsidRPr="00A86B92" w:rsidRDefault="002B1461"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lastRenderedPageBreak/>
        <w:t>2017</w:t>
      </w:r>
      <w:r w:rsidRPr="00A86B92">
        <w:rPr>
          <w:b/>
          <w:bCs/>
          <w:sz w:val="24"/>
          <w:szCs w:val="24"/>
          <w:lang w:eastAsia="zh-CN"/>
        </w:rPr>
        <w:tab/>
        <w:t>Invited presentation</w:t>
      </w:r>
      <w:r w:rsidRPr="00A86B92">
        <w:rPr>
          <w:bCs/>
          <w:sz w:val="24"/>
          <w:szCs w:val="24"/>
          <w:lang w:eastAsia="zh-CN"/>
        </w:rPr>
        <w:t xml:space="preserve"> entitled “Recent </w:t>
      </w:r>
      <w:r w:rsidR="006021A6" w:rsidRPr="00A86B92">
        <w:rPr>
          <w:bCs/>
          <w:sz w:val="24"/>
          <w:szCs w:val="24"/>
          <w:lang w:eastAsia="zh-CN"/>
        </w:rPr>
        <w:t>p</w:t>
      </w:r>
      <w:r w:rsidRPr="00A86B92">
        <w:rPr>
          <w:bCs/>
          <w:sz w:val="24"/>
          <w:szCs w:val="24"/>
          <w:lang w:eastAsia="zh-CN"/>
        </w:rPr>
        <w:t xml:space="preserve">rogress in </w:t>
      </w:r>
      <w:r w:rsidR="006021A6" w:rsidRPr="00A86B92">
        <w:rPr>
          <w:sz w:val="24"/>
          <w:szCs w:val="24"/>
          <w:lang w:eastAsia="zh-CN"/>
        </w:rPr>
        <w:t>t</w:t>
      </w:r>
      <w:r w:rsidRPr="00A86B92">
        <w:rPr>
          <w:sz w:val="24"/>
          <w:szCs w:val="24"/>
          <w:lang w:eastAsia="zh-CN"/>
        </w:rPr>
        <w:t xml:space="preserve">ime-domain </w:t>
      </w:r>
      <w:r w:rsidR="006021A6" w:rsidRPr="00A86B92">
        <w:rPr>
          <w:sz w:val="24"/>
          <w:szCs w:val="24"/>
          <w:lang w:eastAsia="zh-CN"/>
        </w:rPr>
        <w:t>e</w:t>
      </w:r>
      <w:r w:rsidRPr="00A86B92">
        <w:rPr>
          <w:sz w:val="24"/>
          <w:szCs w:val="24"/>
          <w:lang w:eastAsia="zh-CN"/>
        </w:rPr>
        <w:t xml:space="preserve">lectromagnetic </w:t>
      </w:r>
      <w:r w:rsidR="006021A6" w:rsidRPr="00A86B92">
        <w:rPr>
          <w:sz w:val="24"/>
          <w:szCs w:val="24"/>
          <w:lang w:eastAsia="zh-CN"/>
        </w:rPr>
        <w:t>m</w:t>
      </w:r>
      <w:r w:rsidRPr="00A86B92">
        <w:rPr>
          <w:sz w:val="24"/>
          <w:szCs w:val="24"/>
          <w:lang w:eastAsia="zh-CN"/>
        </w:rPr>
        <w:t>ode</w:t>
      </w:r>
      <w:r w:rsidR="00B6223B" w:rsidRPr="00A86B92">
        <w:rPr>
          <w:sz w:val="24"/>
          <w:szCs w:val="24"/>
          <w:lang w:eastAsia="zh-CN"/>
        </w:rPr>
        <w:t>l</w:t>
      </w:r>
      <w:r w:rsidRPr="00A86B92">
        <w:rPr>
          <w:sz w:val="24"/>
          <w:szCs w:val="24"/>
          <w:lang w:eastAsia="zh-CN"/>
        </w:rPr>
        <w:t>ling,</w:t>
      </w:r>
      <w:r w:rsidRPr="00A86B92">
        <w:rPr>
          <w:color w:val="404040"/>
          <w:sz w:val="24"/>
          <w:szCs w:val="24"/>
          <w:lang w:eastAsia="zh-CN"/>
        </w:rPr>
        <w:t xml:space="preserve">” </w:t>
      </w:r>
      <w:r w:rsidRPr="00A86B92">
        <w:rPr>
          <w:rFonts w:eastAsia="楷体"/>
          <w:i/>
          <w:color w:val="000000"/>
          <w:sz w:val="24"/>
          <w:szCs w:val="24"/>
        </w:rPr>
        <w:t xml:space="preserve">2017 Sixth Asia-Pacific Conference on Antennas and Propagation (APCAP), </w:t>
      </w:r>
      <w:r w:rsidRPr="00A86B92">
        <w:rPr>
          <w:rFonts w:eastAsia="楷体"/>
          <w:color w:val="000000"/>
          <w:sz w:val="24"/>
          <w:szCs w:val="24"/>
        </w:rPr>
        <w:t xml:space="preserve">Oct. 16-19, Xi’an, China. </w:t>
      </w:r>
    </w:p>
    <w:p w14:paraId="2DCFA015" w14:textId="0C4504F5" w:rsidR="00893AA8" w:rsidRPr="00A86B92" w:rsidRDefault="00D46783" w:rsidP="002828B0">
      <w:pPr>
        <w:tabs>
          <w:tab w:val="left" w:pos="1106"/>
        </w:tabs>
        <w:autoSpaceDE w:val="0"/>
        <w:autoSpaceDN w:val="0"/>
        <w:adjustRightInd w:val="0"/>
        <w:ind w:left="1092" w:hanging="850"/>
        <w:jc w:val="both"/>
        <w:rPr>
          <w:rFonts w:eastAsia="楷体"/>
          <w:color w:val="000000"/>
          <w:sz w:val="24"/>
          <w:szCs w:val="24"/>
        </w:rPr>
      </w:pPr>
      <w:r w:rsidRPr="00A86B92">
        <w:rPr>
          <w:sz w:val="24"/>
          <w:szCs w:val="24"/>
        </w:rPr>
        <w:t>2017</w:t>
      </w:r>
      <w:r w:rsidR="00331099" w:rsidRPr="00A86B92">
        <w:rPr>
          <w:sz w:val="24"/>
          <w:szCs w:val="24"/>
        </w:rPr>
        <w:tab/>
      </w:r>
      <w:r w:rsidR="00331099" w:rsidRPr="00A86B92">
        <w:rPr>
          <w:sz w:val="24"/>
          <w:szCs w:val="24"/>
        </w:rPr>
        <w:tab/>
      </w:r>
      <w:r w:rsidR="00893AA8" w:rsidRPr="00A86B92">
        <w:rPr>
          <w:b/>
          <w:bCs/>
          <w:sz w:val="24"/>
          <w:szCs w:val="24"/>
          <w:lang w:eastAsia="zh-CN"/>
        </w:rPr>
        <w:t>Invited presentation</w:t>
      </w:r>
      <w:r w:rsidR="00893AA8" w:rsidRPr="00A86B92">
        <w:rPr>
          <w:bCs/>
          <w:sz w:val="24"/>
          <w:szCs w:val="24"/>
          <w:lang w:eastAsia="zh-CN"/>
        </w:rPr>
        <w:t xml:space="preserve"> </w:t>
      </w:r>
      <w:r w:rsidRPr="00A86B92">
        <w:rPr>
          <w:bCs/>
          <w:sz w:val="24"/>
          <w:szCs w:val="24"/>
          <w:lang w:eastAsia="zh-CN"/>
        </w:rPr>
        <w:t>entitled</w:t>
      </w:r>
      <w:r w:rsidR="00893AA8" w:rsidRPr="00A86B92">
        <w:rPr>
          <w:bCs/>
          <w:sz w:val="24"/>
          <w:szCs w:val="24"/>
          <w:lang w:eastAsia="zh-CN"/>
        </w:rPr>
        <w:t xml:space="preserve"> “</w:t>
      </w:r>
      <w:r w:rsidR="00893AA8" w:rsidRPr="00A86B92">
        <w:rPr>
          <w:sz w:val="24"/>
          <w:szCs w:val="24"/>
          <w:lang w:eastAsia="zh-CN"/>
        </w:rPr>
        <w:t xml:space="preserve">Time-domain </w:t>
      </w:r>
      <w:r w:rsidR="006021A6" w:rsidRPr="00A86B92">
        <w:rPr>
          <w:sz w:val="24"/>
          <w:szCs w:val="24"/>
          <w:lang w:eastAsia="zh-CN"/>
        </w:rPr>
        <w:t>n</w:t>
      </w:r>
      <w:r w:rsidR="00893AA8" w:rsidRPr="00A86B92">
        <w:rPr>
          <w:sz w:val="24"/>
          <w:szCs w:val="24"/>
          <w:lang w:eastAsia="zh-CN"/>
        </w:rPr>
        <w:t xml:space="preserve">umerical </w:t>
      </w:r>
      <w:r w:rsidR="006021A6" w:rsidRPr="00A86B92">
        <w:rPr>
          <w:sz w:val="24"/>
          <w:szCs w:val="24"/>
          <w:lang w:eastAsia="zh-CN"/>
        </w:rPr>
        <w:t>m</w:t>
      </w:r>
      <w:r w:rsidR="00893AA8" w:rsidRPr="00A86B92">
        <w:rPr>
          <w:sz w:val="24"/>
          <w:szCs w:val="24"/>
          <w:lang w:eastAsia="zh-CN"/>
        </w:rPr>
        <w:t>ode</w:t>
      </w:r>
      <w:r w:rsidR="00B6223B" w:rsidRPr="00A86B92">
        <w:rPr>
          <w:sz w:val="24"/>
          <w:szCs w:val="24"/>
          <w:lang w:eastAsia="zh-CN"/>
        </w:rPr>
        <w:t>l</w:t>
      </w:r>
      <w:r w:rsidR="00893AA8" w:rsidRPr="00A86B92">
        <w:rPr>
          <w:sz w:val="24"/>
          <w:szCs w:val="24"/>
          <w:lang w:eastAsia="zh-CN"/>
        </w:rPr>
        <w:t xml:space="preserve">ling: </w:t>
      </w:r>
      <w:r w:rsidR="006021A6" w:rsidRPr="00A86B92">
        <w:rPr>
          <w:sz w:val="24"/>
          <w:szCs w:val="24"/>
          <w:lang w:eastAsia="zh-CN"/>
        </w:rPr>
        <w:t>w</w:t>
      </w:r>
      <w:r w:rsidR="00893AA8" w:rsidRPr="00A86B92">
        <w:rPr>
          <w:sz w:val="24"/>
          <w:szCs w:val="24"/>
          <w:lang w:eastAsia="zh-CN"/>
        </w:rPr>
        <w:t xml:space="preserve">hat </w:t>
      </w:r>
      <w:r w:rsidR="006021A6" w:rsidRPr="00A86B92">
        <w:rPr>
          <w:sz w:val="24"/>
          <w:szCs w:val="24"/>
          <w:lang w:eastAsia="zh-CN"/>
        </w:rPr>
        <w:t>i</w:t>
      </w:r>
      <w:r w:rsidR="00893AA8" w:rsidRPr="00A86B92">
        <w:rPr>
          <w:sz w:val="24"/>
          <w:szCs w:val="24"/>
          <w:lang w:eastAsia="zh-CN"/>
        </w:rPr>
        <w:t xml:space="preserve">s </w:t>
      </w:r>
      <w:r w:rsidR="006021A6" w:rsidRPr="00A86B92">
        <w:rPr>
          <w:sz w:val="24"/>
          <w:szCs w:val="24"/>
          <w:lang w:eastAsia="zh-CN"/>
        </w:rPr>
        <w:t>n</w:t>
      </w:r>
      <w:r w:rsidR="00893AA8" w:rsidRPr="00A86B92">
        <w:rPr>
          <w:sz w:val="24"/>
          <w:szCs w:val="24"/>
          <w:lang w:eastAsia="zh-CN"/>
        </w:rPr>
        <w:t xml:space="preserve">ew and </w:t>
      </w:r>
      <w:r w:rsidR="006021A6" w:rsidRPr="00A86B92">
        <w:rPr>
          <w:sz w:val="24"/>
          <w:szCs w:val="24"/>
          <w:lang w:eastAsia="zh-CN"/>
        </w:rPr>
        <w:t>n</w:t>
      </w:r>
      <w:r w:rsidR="00893AA8" w:rsidRPr="00A86B92">
        <w:rPr>
          <w:sz w:val="24"/>
          <w:szCs w:val="24"/>
          <w:lang w:eastAsia="zh-CN"/>
        </w:rPr>
        <w:t>ext?</w:t>
      </w:r>
      <w:r w:rsidR="00893AA8" w:rsidRPr="00A86B92">
        <w:rPr>
          <w:color w:val="404040"/>
          <w:sz w:val="24"/>
          <w:szCs w:val="24"/>
          <w:lang w:eastAsia="zh-CN"/>
        </w:rPr>
        <w:t xml:space="preserve">” </w:t>
      </w:r>
      <w:r w:rsidR="00893AA8" w:rsidRPr="00A86B92">
        <w:rPr>
          <w:rFonts w:eastAsia="楷体"/>
          <w:i/>
          <w:color w:val="000000"/>
          <w:sz w:val="24"/>
          <w:szCs w:val="24"/>
        </w:rPr>
        <w:t xml:space="preserve">2017 International Workshop on High-Performance Computing for Electromagnetic and Multiphysics Modeling, </w:t>
      </w:r>
      <w:r w:rsidR="00893AA8" w:rsidRPr="00A86B92">
        <w:rPr>
          <w:rFonts w:eastAsia="楷体"/>
          <w:color w:val="000000"/>
          <w:sz w:val="24"/>
          <w:szCs w:val="24"/>
        </w:rPr>
        <w:t>May 12-</w:t>
      </w:r>
      <w:r w:rsidR="008423CA" w:rsidRPr="00A86B92">
        <w:rPr>
          <w:rFonts w:eastAsia="楷体"/>
          <w:color w:val="000000"/>
          <w:sz w:val="24"/>
          <w:szCs w:val="24"/>
        </w:rPr>
        <w:t>1</w:t>
      </w:r>
      <w:r w:rsidR="00893AA8" w:rsidRPr="00A86B92">
        <w:rPr>
          <w:rFonts w:eastAsia="楷体"/>
          <w:color w:val="000000"/>
          <w:sz w:val="24"/>
          <w:szCs w:val="24"/>
        </w:rPr>
        <w:t xml:space="preserve">3, 2017, Haining, P. R. China. </w:t>
      </w:r>
    </w:p>
    <w:p w14:paraId="113D2312" w14:textId="1992368F" w:rsidR="008423CA" w:rsidRPr="00A86B92" w:rsidRDefault="008423CA" w:rsidP="009463E8">
      <w:pPr>
        <w:autoSpaceDE w:val="0"/>
        <w:autoSpaceDN w:val="0"/>
        <w:adjustRightInd w:val="0"/>
        <w:ind w:left="1092" w:hanging="850"/>
        <w:jc w:val="both"/>
        <w:rPr>
          <w:rFonts w:eastAsia="楷体"/>
          <w:i/>
          <w:color w:val="000000"/>
          <w:sz w:val="24"/>
          <w:szCs w:val="24"/>
        </w:rPr>
      </w:pPr>
      <w:r w:rsidRPr="00A86B92">
        <w:rPr>
          <w:bCs/>
          <w:sz w:val="24"/>
          <w:szCs w:val="24"/>
          <w:lang w:eastAsia="zh-CN"/>
        </w:rPr>
        <w:t>2017</w:t>
      </w:r>
      <w:r w:rsidRPr="00A86B92">
        <w:rPr>
          <w:b/>
          <w:bCs/>
          <w:sz w:val="24"/>
          <w:szCs w:val="24"/>
          <w:lang w:eastAsia="zh-CN"/>
        </w:rPr>
        <w:tab/>
      </w:r>
      <w:bookmarkStart w:id="50" w:name="_Hlk150765808"/>
      <w:bookmarkStart w:id="51" w:name="_Hlk36912114"/>
      <w:r w:rsidRPr="00A86B92">
        <w:rPr>
          <w:b/>
          <w:bCs/>
          <w:sz w:val="24"/>
          <w:szCs w:val="24"/>
          <w:lang w:eastAsia="zh-CN"/>
        </w:rPr>
        <w:t>Invited plenary</w:t>
      </w:r>
      <w:r w:rsidR="00331099" w:rsidRPr="00A86B92">
        <w:rPr>
          <w:b/>
          <w:bCs/>
          <w:sz w:val="24"/>
          <w:szCs w:val="24"/>
          <w:lang w:eastAsia="zh-CN"/>
        </w:rPr>
        <w:t xml:space="preserve"> </w:t>
      </w:r>
      <w:r w:rsidRPr="00A86B92">
        <w:rPr>
          <w:b/>
          <w:bCs/>
          <w:sz w:val="24"/>
          <w:szCs w:val="24"/>
          <w:lang w:eastAsia="zh-CN"/>
        </w:rPr>
        <w:t>presentation</w:t>
      </w:r>
      <w:r w:rsidRPr="00A86B92">
        <w:rPr>
          <w:bCs/>
          <w:sz w:val="24"/>
          <w:szCs w:val="24"/>
          <w:lang w:eastAsia="zh-CN"/>
        </w:rPr>
        <w:t xml:space="preserve"> </w:t>
      </w:r>
      <w:bookmarkEnd w:id="50"/>
      <w:r w:rsidR="0098041E" w:rsidRPr="00A86B92">
        <w:rPr>
          <w:bCs/>
          <w:sz w:val="24"/>
          <w:szCs w:val="24"/>
          <w:lang w:eastAsia="zh-CN"/>
        </w:rPr>
        <w:t xml:space="preserve">entitled “Mid- and long-range </w:t>
      </w:r>
      <w:r w:rsidRPr="00A86B92">
        <w:rPr>
          <w:bCs/>
          <w:sz w:val="24"/>
          <w:szCs w:val="24"/>
          <w:lang w:eastAsia="zh-CN"/>
        </w:rPr>
        <w:t>wireless power transfer</w:t>
      </w:r>
      <w:r w:rsidR="00B6223B" w:rsidRPr="00A86B92">
        <w:rPr>
          <w:bCs/>
          <w:sz w:val="24"/>
          <w:szCs w:val="24"/>
          <w:lang w:eastAsia="zh-CN"/>
        </w:rPr>
        <w:t>,”</w:t>
      </w:r>
      <w:r w:rsidR="00B6223B" w:rsidRPr="00A86B92">
        <w:rPr>
          <w:color w:val="404040"/>
          <w:sz w:val="24"/>
          <w:szCs w:val="24"/>
          <w:lang w:eastAsia="zh-CN"/>
        </w:rPr>
        <w:t xml:space="preserve"> </w:t>
      </w:r>
      <w:r w:rsidRPr="00A86B92">
        <w:rPr>
          <w:rFonts w:eastAsia="楷体"/>
          <w:i/>
          <w:color w:val="000000"/>
          <w:sz w:val="24"/>
          <w:szCs w:val="24"/>
        </w:rPr>
        <w:t xml:space="preserve">2017 IEEE PELS Workshop on Emerging Technologies: Wireless Power, </w:t>
      </w:r>
      <w:r w:rsidRPr="00A86B92">
        <w:rPr>
          <w:rFonts w:eastAsia="楷体"/>
          <w:color w:val="000000"/>
          <w:sz w:val="24"/>
          <w:szCs w:val="24"/>
        </w:rPr>
        <w:t xml:space="preserve">May 20-22, 2017, Chongqing, P. R. China. </w:t>
      </w:r>
      <w:bookmarkEnd w:id="51"/>
    </w:p>
    <w:p w14:paraId="7177158F" w14:textId="0CA8CA3A" w:rsidR="0084551B" w:rsidRPr="00A86B92" w:rsidRDefault="002A70D6" w:rsidP="009463E8">
      <w:pPr>
        <w:autoSpaceDE w:val="0"/>
        <w:autoSpaceDN w:val="0"/>
        <w:adjustRightInd w:val="0"/>
        <w:ind w:left="1092" w:hanging="850"/>
        <w:jc w:val="both"/>
        <w:rPr>
          <w:bCs/>
          <w:sz w:val="24"/>
          <w:szCs w:val="24"/>
          <w:lang w:eastAsia="zh-CN"/>
        </w:rPr>
      </w:pPr>
      <w:r w:rsidRPr="00A86B92">
        <w:rPr>
          <w:bCs/>
          <w:sz w:val="24"/>
          <w:szCs w:val="24"/>
          <w:lang w:eastAsia="zh-CN"/>
        </w:rPr>
        <w:t>201</w:t>
      </w:r>
      <w:r w:rsidR="003823FC" w:rsidRPr="00A86B92">
        <w:rPr>
          <w:bCs/>
          <w:sz w:val="24"/>
          <w:szCs w:val="24"/>
          <w:lang w:eastAsia="zh-CN"/>
        </w:rPr>
        <w:t>7</w:t>
      </w:r>
      <w:r w:rsidRPr="00A86B92">
        <w:rPr>
          <w:bCs/>
          <w:sz w:val="24"/>
          <w:szCs w:val="24"/>
          <w:lang w:eastAsia="zh-CN"/>
        </w:rPr>
        <w:tab/>
      </w:r>
      <w:r w:rsidR="003823FC" w:rsidRPr="00A86B92">
        <w:rPr>
          <w:b/>
          <w:bCs/>
          <w:sz w:val="24"/>
          <w:szCs w:val="24"/>
          <w:lang w:eastAsia="zh-CN"/>
        </w:rPr>
        <w:t>Invited</w:t>
      </w:r>
      <w:r w:rsidR="0084551B" w:rsidRPr="00A86B92">
        <w:rPr>
          <w:b/>
          <w:bCs/>
          <w:sz w:val="24"/>
          <w:szCs w:val="24"/>
          <w:lang w:eastAsia="zh-CN"/>
        </w:rPr>
        <w:t xml:space="preserve"> presentation</w:t>
      </w:r>
      <w:r w:rsidR="0084551B" w:rsidRPr="00A86B92">
        <w:rPr>
          <w:bCs/>
          <w:sz w:val="24"/>
          <w:szCs w:val="24"/>
          <w:lang w:eastAsia="zh-CN"/>
        </w:rPr>
        <w:t xml:space="preserve"> </w:t>
      </w:r>
      <w:r w:rsidR="00331099" w:rsidRPr="00A86B92">
        <w:rPr>
          <w:bCs/>
          <w:sz w:val="24"/>
          <w:szCs w:val="24"/>
          <w:lang w:eastAsia="zh-CN"/>
        </w:rPr>
        <w:t>entitled</w:t>
      </w:r>
      <w:r w:rsidR="0084551B" w:rsidRPr="00A86B92">
        <w:rPr>
          <w:bCs/>
          <w:sz w:val="24"/>
          <w:szCs w:val="24"/>
          <w:lang w:eastAsia="zh-CN"/>
        </w:rPr>
        <w:t xml:space="preserve"> “</w:t>
      </w:r>
      <w:r w:rsidR="003823FC" w:rsidRPr="00A86B92">
        <w:rPr>
          <w:bCs/>
          <w:sz w:val="24"/>
          <w:szCs w:val="24"/>
          <w:lang w:eastAsia="zh-CN"/>
        </w:rPr>
        <w:t xml:space="preserve">Three </w:t>
      </w:r>
      <w:r w:rsidR="006021A6" w:rsidRPr="00A86B92">
        <w:rPr>
          <w:bCs/>
          <w:sz w:val="24"/>
          <w:szCs w:val="24"/>
          <w:lang w:eastAsia="zh-CN"/>
        </w:rPr>
        <w:t>r</w:t>
      </w:r>
      <w:r w:rsidR="003823FC" w:rsidRPr="00A86B92">
        <w:rPr>
          <w:bCs/>
          <w:sz w:val="24"/>
          <w:szCs w:val="24"/>
          <w:lang w:eastAsia="zh-CN"/>
        </w:rPr>
        <w:t xml:space="preserve">ecent </w:t>
      </w:r>
      <w:r w:rsidR="006021A6" w:rsidRPr="00A86B92">
        <w:rPr>
          <w:bCs/>
          <w:sz w:val="24"/>
          <w:szCs w:val="24"/>
          <w:lang w:eastAsia="zh-CN"/>
        </w:rPr>
        <w:t>a</w:t>
      </w:r>
      <w:r w:rsidR="003823FC" w:rsidRPr="00A86B92">
        <w:rPr>
          <w:bCs/>
          <w:sz w:val="24"/>
          <w:szCs w:val="24"/>
          <w:lang w:eastAsia="zh-CN"/>
        </w:rPr>
        <w:t xml:space="preserve">dvances in </w:t>
      </w:r>
      <w:r w:rsidR="006021A6" w:rsidRPr="00A86B92">
        <w:rPr>
          <w:bCs/>
          <w:sz w:val="24"/>
          <w:szCs w:val="24"/>
          <w:lang w:eastAsia="zh-CN"/>
        </w:rPr>
        <w:t>e</w:t>
      </w:r>
      <w:r w:rsidR="003823FC" w:rsidRPr="00A86B92">
        <w:rPr>
          <w:bCs/>
          <w:sz w:val="24"/>
          <w:szCs w:val="24"/>
          <w:lang w:eastAsia="zh-CN"/>
        </w:rPr>
        <w:t xml:space="preserve">lectromagnetic </w:t>
      </w:r>
      <w:r w:rsidR="00AB0B8C">
        <w:rPr>
          <w:bCs/>
          <w:sz w:val="24"/>
          <w:szCs w:val="24"/>
          <w:lang w:eastAsia="zh-CN"/>
        </w:rPr>
        <w:t>modelling</w:t>
      </w:r>
      <w:r w:rsidR="00AB0B8C" w:rsidRPr="00A86B92">
        <w:rPr>
          <w:bCs/>
          <w:sz w:val="24"/>
          <w:szCs w:val="24"/>
          <w:lang w:eastAsia="zh-CN"/>
        </w:rPr>
        <w:t xml:space="preserve"> </w:t>
      </w:r>
      <w:r w:rsidR="003823FC" w:rsidRPr="00A86B92">
        <w:rPr>
          <w:bCs/>
          <w:sz w:val="24"/>
          <w:szCs w:val="24"/>
          <w:lang w:eastAsia="zh-CN"/>
        </w:rPr>
        <w:t xml:space="preserve">with the </w:t>
      </w:r>
      <w:r w:rsidR="006021A6" w:rsidRPr="00A86B92">
        <w:rPr>
          <w:bCs/>
          <w:sz w:val="24"/>
          <w:szCs w:val="24"/>
          <w:lang w:eastAsia="zh-CN"/>
        </w:rPr>
        <w:t>f</w:t>
      </w:r>
      <w:r w:rsidR="003823FC" w:rsidRPr="00A86B92">
        <w:rPr>
          <w:bCs/>
          <w:sz w:val="24"/>
          <w:szCs w:val="24"/>
          <w:lang w:eastAsia="zh-CN"/>
        </w:rPr>
        <w:t>inite-</w:t>
      </w:r>
      <w:r w:rsidR="006021A6" w:rsidRPr="00A86B92">
        <w:rPr>
          <w:bCs/>
          <w:sz w:val="24"/>
          <w:szCs w:val="24"/>
          <w:lang w:eastAsia="zh-CN"/>
        </w:rPr>
        <w:t>d</w:t>
      </w:r>
      <w:r w:rsidR="003823FC" w:rsidRPr="00A86B92">
        <w:rPr>
          <w:bCs/>
          <w:sz w:val="24"/>
          <w:szCs w:val="24"/>
          <w:lang w:eastAsia="zh-CN"/>
        </w:rPr>
        <w:t xml:space="preserve">ifference </w:t>
      </w:r>
      <w:r w:rsidR="006021A6" w:rsidRPr="00A86B92">
        <w:rPr>
          <w:bCs/>
          <w:sz w:val="24"/>
          <w:szCs w:val="24"/>
          <w:lang w:eastAsia="zh-CN"/>
        </w:rPr>
        <w:t>t</w:t>
      </w:r>
      <w:r w:rsidR="003823FC" w:rsidRPr="00A86B92">
        <w:rPr>
          <w:bCs/>
          <w:sz w:val="24"/>
          <w:szCs w:val="24"/>
          <w:lang w:eastAsia="zh-CN"/>
        </w:rPr>
        <w:t>ime-</w:t>
      </w:r>
      <w:r w:rsidR="006021A6" w:rsidRPr="00A86B92">
        <w:rPr>
          <w:bCs/>
          <w:sz w:val="24"/>
          <w:szCs w:val="24"/>
          <w:lang w:eastAsia="zh-CN"/>
        </w:rPr>
        <w:t>d</w:t>
      </w:r>
      <w:r w:rsidR="003823FC" w:rsidRPr="00A86B92">
        <w:rPr>
          <w:bCs/>
          <w:sz w:val="24"/>
          <w:szCs w:val="24"/>
          <w:lang w:eastAsia="zh-CN"/>
        </w:rPr>
        <w:t xml:space="preserve">omain (FDTD) </w:t>
      </w:r>
      <w:r w:rsidR="006021A6" w:rsidRPr="00A86B92">
        <w:rPr>
          <w:bCs/>
          <w:sz w:val="24"/>
          <w:szCs w:val="24"/>
          <w:lang w:eastAsia="zh-CN"/>
        </w:rPr>
        <w:t>m</w:t>
      </w:r>
      <w:r w:rsidR="003823FC" w:rsidRPr="00A86B92">
        <w:rPr>
          <w:bCs/>
          <w:sz w:val="24"/>
          <w:szCs w:val="24"/>
          <w:lang w:eastAsia="zh-CN"/>
        </w:rPr>
        <w:t xml:space="preserve">ethod,” </w:t>
      </w:r>
      <w:r w:rsidR="003823FC" w:rsidRPr="00A86B92">
        <w:rPr>
          <w:bCs/>
          <w:i/>
          <w:sz w:val="24"/>
          <w:szCs w:val="24"/>
          <w:lang w:eastAsia="zh-CN"/>
        </w:rPr>
        <w:t>32nd URSI GASS</w:t>
      </w:r>
      <w:r w:rsidR="003823FC" w:rsidRPr="00A86B92">
        <w:rPr>
          <w:bCs/>
          <w:sz w:val="24"/>
          <w:szCs w:val="24"/>
          <w:lang w:eastAsia="zh-CN"/>
        </w:rPr>
        <w:t xml:space="preserve">, Montreal, </w:t>
      </w:r>
      <w:r w:rsidR="006021A6" w:rsidRPr="00A86B92">
        <w:rPr>
          <w:bCs/>
          <w:sz w:val="24"/>
          <w:szCs w:val="24"/>
          <w:lang w:eastAsia="zh-CN"/>
        </w:rPr>
        <w:t xml:space="preserve">Aug. </w:t>
      </w:r>
      <w:r w:rsidR="003823FC" w:rsidRPr="00A86B92">
        <w:rPr>
          <w:bCs/>
          <w:sz w:val="24"/>
          <w:szCs w:val="24"/>
          <w:lang w:eastAsia="zh-CN"/>
        </w:rPr>
        <w:t>19-26</w:t>
      </w:r>
      <w:r w:rsidR="006021A6" w:rsidRPr="00A86B92">
        <w:rPr>
          <w:bCs/>
          <w:sz w:val="24"/>
          <w:szCs w:val="24"/>
          <w:lang w:eastAsia="zh-CN"/>
        </w:rPr>
        <w:t xml:space="preserve">, </w:t>
      </w:r>
      <w:r w:rsidR="003823FC" w:rsidRPr="00A86B92">
        <w:rPr>
          <w:bCs/>
          <w:sz w:val="24"/>
          <w:szCs w:val="24"/>
          <w:lang w:eastAsia="zh-CN"/>
        </w:rPr>
        <w:t>2017</w:t>
      </w:r>
      <w:r w:rsidR="0084551B" w:rsidRPr="00A86B92">
        <w:rPr>
          <w:rFonts w:eastAsia="楷体"/>
          <w:color w:val="000000"/>
          <w:sz w:val="24"/>
          <w:szCs w:val="24"/>
        </w:rPr>
        <w:t xml:space="preserve">. </w:t>
      </w:r>
    </w:p>
    <w:p w14:paraId="0082F0FF" w14:textId="64FFBCA8" w:rsidR="002A70D6" w:rsidRPr="00A86B92" w:rsidRDefault="0084551B"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
          <w:bCs/>
          <w:sz w:val="24"/>
          <w:szCs w:val="24"/>
          <w:lang w:eastAsia="zh-CN"/>
        </w:rPr>
        <w:tab/>
      </w:r>
      <w:r w:rsidR="00331099" w:rsidRPr="00A86B92">
        <w:rPr>
          <w:b/>
          <w:bCs/>
          <w:sz w:val="24"/>
          <w:szCs w:val="24"/>
          <w:lang w:eastAsia="zh-CN"/>
        </w:rPr>
        <w:t xml:space="preserve">Invited </w:t>
      </w:r>
      <w:r w:rsidR="002936D2" w:rsidRPr="00A86B92">
        <w:rPr>
          <w:b/>
          <w:bCs/>
          <w:sz w:val="24"/>
          <w:szCs w:val="24"/>
          <w:lang w:eastAsia="zh-CN"/>
        </w:rPr>
        <w:t>Keynote</w:t>
      </w:r>
      <w:r w:rsidR="002A70D6" w:rsidRPr="00A86B92">
        <w:rPr>
          <w:b/>
          <w:bCs/>
          <w:sz w:val="24"/>
          <w:szCs w:val="24"/>
          <w:lang w:eastAsia="zh-CN"/>
        </w:rPr>
        <w:t xml:space="preserve"> presentation</w:t>
      </w:r>
      <w:r w:rsidR="002A70D6" w:rsidRPr="00A86B92">
        <w:rPr>
          <w:bCs/>
          <w:sz w:val="24"/>
          <w:szCs w:val="24"/>
          <w:lang w:eastAsia="zh-CN"/>
        </w:rPr>
        <w:t xml:space="preserve"> </w:t>
      </w:r>
      <w:r w:rsidR="00331099" w:rsidRPr="00A86B92">
        <w:rPr>
          <w:bCs/>
          <w:sz w:val="24"/>
          <w:szCs w:val="24"/>
          <w:lang w:eastAsia="zh-CN"/>
        </w:rPr>
        <w:t>entitled</w:t>
      </w:r>
      <w:r w:rsidR="002A70D6" w:rsidRPr="00A86B92">
        <w:rPr>
          <w:bCs/>
          <w:sz w:val="24"/>
          <w:szCs w:val="24"/>
          <w:lang w:eastAsia="zh-CN"/>
        </w:rPr>
        <w:t xml:space="preserve"> “</w:t>
      </w:r>
      <w:r w:rsidR="002936D2" w:rsidRPr="00A86B92">
        <w:rPr>
          <w:sz w:val="24"/>
          <w:szCs w:val="24"/>
          <w:lang w:eastAsia="zh-CN"/>
        </w:rPr>
        <w:t xml:space="preserve">What </w:t>
      </w:r>
      <w:r w:rsidR="006021A6" w:rsidRPr="00A86B92">
        <w:rPr>
          <w:sz w:val="24"/>
          <w:szCs w:val="24"/>
          <w:lang w:eastAsia="zh-CN"/>
        </w:rPr>
        <w:t>i</w:t>
      </w:r>
      <w:r w:rsidR="002936D2" w:rsidRPr="00A86B92">
        <w:rPr>
          <w:sz w:val="24"/>
          <w:szCs w:val="24"/>
          <w:lang w:eastAsia="zh-CN"/>
        </w:rPr>
        <w:t xml:space="preserve">s </w:t>
      </w:r>
      <w:r w:rsidR="006021A6" w:rsidRPr="00A86B92">
        <w:rPr>
          <w:sz w:val="24"/>
          <w:szCs w:val="24"/>
          <w:lang w:eastAsia="zh-CN"/>
        </w:rPr>
        <w:t>n</w:t>
      </w:r>
      <w:r w:rsidR="002936D2" w:rsidRPr="00A86B92">
        <w:rPr>
          <w:sz w:val="24"/>
          <w:szCs w:val="24"/>
          <w:lang w:eastAsia="zh-CN"/>
        </w:rPr>
        <w:t xml:space="preserve">ew and </w:t>
      </w:r>
      <w:r w:rsidR="006021A6" w:rsidRPr="00A86B92">
        <w:rPr>
          <w:sz w:val="24"/>
          <w:szCs w:val="24"/>
          <w:lang w:eastAsia="zh-CN"/>
        </w:rPr>
        <w:t>n</w:t>
      </w:r>
      <w:r w:rsidR="002936D2" w:rsidRPr="00A86B92">
        <w:rPr>
          <w:sz w:val="24"/>
          <w:szCs w:val="24"/>
          <w:lang w:eastAsia="zh-CN"/>
        </w:rPr>
        <w:t xml:space="preserve">ext in </w:t>
      </w:r>
      <w:r w:rsidR="006021A6" w:rsidRPr="00A86B92">
        <w:rPr>
          <w:sz w:val="24"/>
          <w:szCs w:val="24"/>
          <w:lang w:eastAsia="zh-CN"/>
        </w:rPr>
        <w:t>t</w:t>
      </w:r>
      <w:r w:rsidR="002936D2" w:rsidRPr="00A86B92">
        <w:rPr>
          <w:sz w:val="24"/>
          <w:szCs w:val="24"/>
          <w:lang w:eastAsia="zh-CN"/>
        </w:rPr>
        <w:t xml:space="preserve">ime-domain </w:t>
      </w:r>
      <w:r w:rsidR="006021A6" w:rsidRPr="00A86B92">
        <w:rPr>
          <w:sz w:val="24"/>
          <w:szCs w:val="24"/>
          <w:lang w:eastAsia="zh-CN"/>
        </w:rPr>
        <w:t>n</w:t>
      </w:r>
      <w:r w:rsidR="002936D2" w:rsidRPr="00A86B92">
        <w:rPr>
          <w:sz w:val="24"/>
          <w:szCs w:val="24"/>
          <w:lang w:eastAsia="zh-CN"/>
        </w:rPr>
        <w:t xml:space="preserve">umerical </w:t>
      </w:r>
      <w:r w:rsidR="00AB0B8C">
        <w:rPr>
          <w:sz w:val="24"/>
          <w:szCs w:val="24"/>
          <w:lang w:eastAsia="zh-CN"/>
        </w:rPr>
        <w:t>modelling</w:t>
      </w:r>
      <w:r w:rsidR="00AF2A5F" w:rsidRPr="00A86B92">
        <w:rPr>
          <w:sz w:val="24"/>
          <w:szCs w:val="24"/>
          <w:lang w:eastAsia="zh-CN"/>
        </w:rPr>
        <w:t>?</w:t>
      </w:r>
      <w:r w:rsidR="002A70D6" w:rsidRPr="00A86B92">
        <w:rPr>
          <w:color w:val="404040"/>
          <w:sz w:val="24"/>
          <w:szCs w:val="24"/>
          <w:lang w:eastAsia="zh-CN"/>
        </w:rPr>
        <w:t xml:space="preserve">” </w:t>
      </w:r>
      <w:r w:rsidR="002A70D6" w:rsidRPr="00A86B92">
        <w:rPr>
          <w:rFonts w:eastAsia="楷体"/>
          <w:i/>
          <w:color w:val="000000"/>
          <w:sz w:val="24"/>
          <w:szCs w:val="24"/>
        </w:rPr>
        <w:t xml:space="preserve">2016 IEEE International Conference on </w:t>
      </w:r>
      <w:r w:rsidR="002936D2" w:rsidRPr="00A86B92">
        <w:rPr>
          <w:rFonts w:eastAsia="楷体"/>
          <w:i/>
          <w:color w:val="000000"/>
          <w:sz w:val="24"/>
          <w:szCs w:val="24"/>
        </w:rPr>
        <w:t>Numerical Electromagnetic Modeling and Multiphysics Optimization (NEMO2016) for RF, Microwave and Terahertz Applications</w:t>
      </w:r>
      <w:r w:rsidR="002A70D6" w:rsidRPr="00A86B92">
        <w:rPr>
          <w:rFonts w:eastAsia="楷体"/>
          <w:i/>
          <w:color w:val="000000"/>
          <w:sz w:val="24"/>
          <w:szCs w:val="24"/>
        </w:rPr>
        <w:t xml:space="preserve">, </w:t>
      </w:r>
      <w:r w:rsidR="002936D2" w:rsidRPr="00A86B92">
        <w:rPr>
          <w:rFonts w:eastAsia="楷体"/>
          <w:color w:val="000000"/>
          <w:sz w:val="24"/>
          <w:szCs w:val="24"/>
        </w:rPr>
        <w:t>July 26-29</w:t>
      </w:r>
      <w:r w:rsidR="002A70D6" w:rsidRPr="00A86B92">
        <w:rPr>
          <w:rFonts w:eastAsia="楷体"/>
          <w:color w:val="000000"/>
          <w:sz w:val="24"/>
          <w:szCs w:val="24"/>
        </w:rPr>
        <w:t xml:space="preserve">, 2016, </w:t>
      </w:r>
      <w:r w:rsidR="002936D2" w:rsidRPr="00A86B92">
        <w:rPr>
          <w:rFonts w:eastAsia="楷体"/>
          <w:color w:val="000000"/>
          <w:sz w:val="24"/>
          <w:szCs w:val="24"/>
        </w:rPr>
        <w:t>Beijing</w:t>
      </w:r>
      <w:r w:rsidR="002A70D6" w:rsidRPr="00A86B92">
        <w:rPr>
          <w:rFonts w:eastAsia="楷体"/>
          <w:color w:val="000000"/>
          <w:sz w:val="24"/>
          <w:szCs w:val="24"/>
        </w:rPr>
        <w:t xml:space="preserve">, P. R. China. </w:t>
      </w:r>
    </w:p>
    <w:p w14:paraId="3A642102" w14:textId="77777777" w:rsidR="002936D2" w:rsidRPr="00A86B92" w:rsidRDefault="002936D2"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2016</w:t>
      </w:r>
      <w:r w:rsidRPr="00A86B92">
        <w:rPr>
          <w:bCs/>
          <w:sz w:val="24"/>
          <w:szCs w:val="24"/>
          <w:lang w:eastAsia="zh-CN"/>
        </w:rPr>
        <w:tab/>
      </w:r>
      <w:r w:rsidRPr="00A86B92">
        <w:rPr>
          <w:b/>
          <w:bCs/>
          <w:sz w:val="24"/>
          <w:szCs w:val="24"/>
          <w:lang w:eastAsia="zh-CN"/>
        </w:rPr>
        <w:t>Invited presentation</w:t>
      </w:r>
      <w:r w:rsidRPr="00A86B92">
        <w:rPr>
          <w:bCs/>
          <w:sz w:val="24"/>
          <w:szCs w:val="24"/>
          <w:lang w:eastAsia="zh-CN"/>
        </w:rPr>
        <w:t xml:space="preserve"> </w:t>
      </w:r>
      <w:r w:rsidR="00331099" w:rsidRPr="00A86B92">
        <w:rPr>
          <w:bCs/>
          <w:sz w:val="24"/>
          <w:szCs w:val="24"/>
          <w:lang w:eastAsia="zh-CN"/>
        </w:rPr>
        <w:t>entitled</w:t>
      </w:r>
      <w:r w:rsidRPr="00A86B92">
        <w:rPr>
          <w:bCs/>
          <w:sz w:val="24"/>
          <w:szCs w:val="24"/>
          <w:lang w:eastAsia="zh-CN"/>
        </w:rPr>
        <w:t xml:space="preserve"> “</w:t>
      </w:r>
      <w:r w:rsidRPr="00A86B92">
        <w:rPr>
          <w:sz w:val="24"/>
          <w:szCs w:val="24"/>
          <w:lang w:eastAsia="zh-CN"/>
        </w:rPr>
        <w:t xml:space="preserve">Towards the </w:t>
      </w:r>
      <w:r w:rsidR="006021A6" w:rsidRPr="00A86B92">
        <w:rPr>
          <w:sz w:val="24"/>
          <w:szCs w:val="24"/>
          <w:lang w:eastAsia="zh-CN"/>
        </w:rPr>
        <w:t>w</w:t>
      </w:r>
      <w:r w:rsidRPr="00A86B92">
        <w:rPr>
          <w:sz w:val="24"/>
          <w:szCs w:val="24"/>
          <w:lang w:eastAsia="zh-CN"/>
        </w:rPr>
        <w:t xml:space="preserve">ave-equation </w:t>
      </w:r>
      <w:r w:rsidR="006021A6" w:rsidRPr="00A86B92">
        <w:rPr>
          <w:sz w:val="24"/>
          <w:szCs w:val="24"/>
          <w:lang w:eastAsia="zh-CN"/>
        </w:rPr>
        <w:t>b</w:t>
      </w:r>
      <w:r w:rsidRPr="00A86B92">
        <w:rPr>
          <w:sz w:val="24"/>
          <w:szCs w:val="24"/>
          <w:lang w:eastAsia="zh-CN"/>
        </w:rPr>
        <w:t xml:space="preserve">ased </w:t>
      </w:r>
      <w:r w:rsidR="006021A6" w:rsidRPr="00A86B92">
        <w:rPr>
          <w:sz w:val="24"/>
          <w:szCs w:val="24"/>
          <w:lang w:eastAsia="zh-CN"/>
        </w:rPr>
        <w:t>e</w:t>
      </w:r>
      <w:r w:rsidRPr="00A86B92">
        <w:rPr>
          <w:sz w:val="24"/>
          <w:szCs w:val="24"/>
          <w:lang w:eastAsia="zh-CN"/>
        </w:rPr>
        <w:t xml:space="preserve">xplicit FDTD </w:t>
      </w:r>
      <w:r w:rsidR="006021A6" w:rsidRPr="00A86B92">
        <w:rPr>
          <w:sz w:val="24"/>
          <w:szCs w:val="24"/>
          <w:lang w:eastAsia="zh-CN"/>
        </w:rPr>
        <w:t>m</w:t>
      </w:r>
      <w:r w:rsidRPr="00A86B92">
        <w:rPr>
          <w:sz w:val="24"/>
          <w:szCs w:val="24"/>
          <w:lang w:eastAsia="zh-CN"/>
        </w:rPr>
        <w:t xml:space="preserve">ethod </w:t>
      </w:r>
      <w:r w:rsidR="006021A6" w:rsidRPr="00A86B92">
        <w:rPr>
          <w:sz w:val="24"/>
          <w:szCs w:val="24"/>
          <w:lang w:eastAsia="zh-CN"/>
        </w:rPr>
        <w:t>w</w:t>
      </w:r>
      <w:r w:rsidRPr="00A86B92">
        <w:rPr>
          <w:sz w:val="24"/>
          <w:szCs w:val="24"/>
          <w:lang w:eastAsia="zh-CN"/>
        </w:rPr>
        <w:t xml:space="preserve">ithout </w:t>
      </w:r>
      <w:r w:rsidR="006021A6" w:rsidRPr="00A86B92">
        <w:rPr>
          <w:sz w:val="24"/>
          <w:szCs w:val="24"/>
          <w:lang w:eastAsia="zh-CN"/>
        </w:rPr>
        <w:t>n</w:t>
      </w:r>
      <w:r w:rsidRPr="00A86B92">
        <w:rPr>
          <w:sz w:val="24"/>
          <w:szCs w:val="24"/>
          <w:lang w:eastAsia="zh-CN"/>
        </w:rPr>
        <w:t xml:space="preserve">umerical </w:t>
      </w:r>
      <w:r w:rsidR="006021A6" w:rsidRPr="00A86B92">
        <w:rPr>
          <w:sz w:val="24"/>
          <w:szCs w:val="24"/>
          <w:lang w:eastAsia="zh-CN"/>
        </w:rPr>
        <w:t>i</w:t>
      </w:r>
      <w:r w:rsidRPr="00A86B92">
        <w:rPr>
          <w:sz w:val="24"/>
          <w:szCs w:val="24"/>
          <w:lang w:eastAsia="zh-CN"/>
        </w:rPr>
        <w:t>nstability</w:t>
      </w:r>
      <w:r w:rsidRPr="00A86B92">
        <w:rPr>
          <w:color w:val="404040"/>
          <w:sz w:val="24"/>
          <w:szCs w:val="24"/>
          <w:lang w:eastAsia="zh-CN"/>
        </w:rPr>
        <w:t xml:space="preserve">,” </w:t>
      </w:r>
      <w:r w:rsidRPr="00A86B92">
        <w:rPr>
          <w:rFonts w:eastAsia="楷体"/>
          <w:i/>
          <w:color w:val="000000"/>
          <w:sz w:val="24"/>
          <w:szCs w:val="24"/>
        </w:rPr>
        <w:t xml:space="preserve">2016 IEEE International Conference on Computational Electromagnetics, </w:t>
      </w:r>
      <w:r w:rsidRPr="00A86B92">
        <w:rPr>
          <w:rFonts w:eastAsia="楷体"/>
          <w:color w:val="000000"/>
          <w:sz w:val="24"/>
          <w:szCs w:val="24"/>
        </w:rPr>
        <w:t xml:space="preserve">Feb. 23-25, 2016, Guangzhou, P. R. China (one the 14 best conference paper nominations). </w:t>
      </w:r>
    </w:p>
    <w:p w14:paraId="2E531050" w14:textId="1943BEAE" w:rsidR="00A87DC5"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bookmarkStart w:id="52" w:name="_Hlk150765846"/>
      <w:bookmarkStart w:id="53" w:name="_Hlk36912565"/>
      <w:r w:rsidR="00AB50FE" w:rsidRPr="00900C1C">
        <w:rPr>
          <w:b/>
          <w:sz w:val="24"/>
          <w:szCs w:val="24"/>
          <w:lang w:eastAsia="zh-CN"/>
        </w:rPr>
        <w:t xml:space="preserve">Invited </w:t>
      </w:r>
      <w:r w:rsidR="00AB50FE">
        <w:rPr>
          <w:b/>
          <w:sz w:val="24"/>
          <w:szCs w:val="24"/>
          <w:lang w:eastAsia="zh-CN"/>
        </w:rPr>
        <w:t>plenary</w:t>
      </w:r>
      <w:r w:rsidR="00AB50FE" w:rsidRPr="00900C1C">
        <w:rPr>
          <w:b/>
          <w:sz w:val="24"/>
          <w:szCs w:val="24"/>
          <w:lang w:eastAsia="zh-CN"/>
        </w:rPr>
        <w:t xml:space="preserve"> presentation</w:t>
      </w:r>
      <w:r w:rsidR="00AB50FE" w:rsidRPr="00AB50FE">
        <w:rPr>
          <w:bCs/>
          <w:sz w:val="24"/>
          <w:szCs w:val="24"/>
          <w:lang w:eastAsia="zh-CN"/>
        </w:rPr>
        <w:t xml:space="preserve"> </w:t>
      </w:r>
      <w:bookmarkEnd w:id="52"/>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color w:val="404040"/>
          <w:sz w:val="24"/>
          <w:szCs w:val="24"/>
          <w:lang w:eastAsia="zh-CN"/>
        </w:rPr>
        <w:t xml:space="preserve">A </w:t>
      </w:r>
      <w:r w:rsidR="006021A6" w:rsidRPr="00A86B92">
        <w:rPr>
          <w:color w:val="404040"/>
          <w:sz w:val="24"/>
          <w:szCs w:val="24"/>
          <w:lang w:eastAsia="zh-CN"/>
        </w:rPr>
        <w:t>u</w:t>
      </w:r>
      <w:r w:rsidRPr="00A86B92">
        <w:rPr>
          <w:color w:val="404040"/>
          <w:sz w:val="24"/>
          <w:szCs w:val="24"/>
          <w:lang w:eastAsia="zh-CN"/>
        </w:rPr>
        <w:t xml:space="preserve">nifying </w:t>
      </w:r>
      <w:r w:rsidR="006021A6" w:rsidRPr="00A86B92">
        <w:rPr>
          <w:color w:val="404040"/>
          <w:sz w:val="24"/>
          <w:szCs w:val="24"/>
          <w:lang w:eastAsia="zh-CN"/>
        </w:rPr>
        <w:t>t</w:t>
      </w:r>
      <w:r w:rsidRPr="00A86B92">
        <w:rPr>
          <w:color w:val="404040"/>
          <w:sz w:val="24"/>
          <w:szCs w:val="24"/>
          <w:lang w:eastAsia="zh-CN"/>
        </w:rPr>
        <w:t xml:space="preserve">heory and </w:t>
      </w:r>
      <w:r w:rsidR="006021A6" w:rsidRPr="00A86B92">
        <w:rPr>
          <w:color w:val="404040"/>
          <w:sz w:val="24"/>
          <w:szCs w:val="24"/>
          <w:lang w:eastAsia="zh-CN"/>
        </w:rPr>
        <w:t>c</w:t>
      </w:r>
      <w:r w:rsidRPr="00A86B92">
        <w:rPr>
          <w:color w:val="404040"/>
          <w:sz w:val="24"/>
          <w:szCs w:val="24"/>
          <w:lang w:eastAsia="zh-CN"/>
        </w:rPr>
        <w:t xml:space="preserve">omputing </w:t>
      </w:r>
      <w:r w:rsidR="006021A6" w:rsidRPr="00A86B92">
        <w:rPr>
          <w:color w:val="404040"/>
          <w:sz w:val="24"/>
          <w:szCs w:val="24"/>
          <w:lang w:eastAsia="zh-CN"/>
        </w:rPr>
        <w:t>p</w:t>
      </w:r>
      <w:r w:rsidRPr="00A86B92">
        <w:rPr>
          <w:color w:val="404040"/>
          <w:sz w:val="24"/>
          <w:szCs w:val="24"/>
          <w:lang w:eastAsia="zh-CN"/>
        </w:rPr>
        <w:t xml:space="preserve">latform for </w:t>
      </w:r>
      <w:r w:rsidR="006021A6" w:rsidRPr="00A86B92">
        <w:rPr>
          <w:color w:val="404040"/>
          <w:sz w:val="24"/>
          <w:szCs w:val="24"/>
          <w:lang w:eastAsia="zh-CN"/>
        </w:rPr>
        <w:t>n</w:t>
      </w:r>
      <w:r w:rsidRPr="00A86B92">
        <w:rPr>
          <w:color w:val="404040"/>
          <w:sz w:val="24"/>
          <w:szCs w:val="24"/>
          <w:lang w:eastAsia="zh-CN"/>
        </w:rPr>
        <w:t xml:space="preserve">umerical </w:t>
      </w:r>
      <w:r w:rsidR="006021A6" w:rsidRPr="00A86B92">
        <w:rPr>
          <w:color w:val="404040"/>
          <w:sz w:val="24"/>
          <w:szCs w:val="24"/>
          <w:lang w:eastAsia="zh-CN"/>
        </w:rPr>
        <w:t>m</w:t>
      </w:r>
      <w:r w:rsidRPr="00A86B92">
        <w:rPr>
          <w:color w:val="404040"/>
          <w:sz w:val="24"/>
          <w:szCs w:val="24"/>
          <w:lang w:eastAsia="zh-CN"/>
        </w:rPr>
        <w:t xml:space="preserve">ethods,” </w:t>
      </w:r>
      <w:r w:rsidRPr="00A86B92">
        <w:rPr>
          <w:rFonts w:eastAsia="楷体"/>
          <w:i/>
          <w:color w:val="000000"/>
          <w:sz w:val="24"/>
          <w:szCs w:val="24"/>
        </w:rPr>
        <w:t xml:space="preserve">2015 Chinese National Conference on Antennas, </w:t>
      </w:r>
      <w:r w:rsidRPr="00A86B92">
        <w:rPr>
          <w:rFonts w:eastAsia="楷体"/>
          <w:color w:val="000000"/>
          <w:sz w:val="24"/>
          <w:szCs w:val="24"/>
        </w:rPr>
        <w:t>Oct. 18-Oct. 21, 2015, Nanchang, Jiangxi, P. R. China</w:t>
      </w:r>
      <w:r w:rsidR="00893AA8" w:rsidRPr="00A86B92">
        <w:rPr>
          <w:rFonts w:eastAsia="楷体"/>
          <w:color w:val="000000"/>
          <w:sz w:val="24"/>
          <w:szCs w:val="24"/>
        </w:rPr>
        <w:t>.</w:t>
      </w:r>
    </w:p>
    <w:p w14:paraId="43A5900C" w14:textId="56F6CB90" w:rsidR="00A87DC5" w:rsidRPr="00A86B92" w:rsidRDefault="00A87DC5" w:rsidP="009463E8">
      <w:pPr>
        <w:autoSpaceDE w:val="0"/>
        <w:autoSpaceDN w:val="0"/>
        <w:adjustRightInd w:val="0"/>
        <w:ind w:left="1092" w:hanging="850"/>
        <w:jc w:val="both"/>
        <w:rPr>
          <w:bCs/>
          <w:sz w:val="24"/>
          <w:szCs w:val="24"/>
          <w:lang w:eastAsia="zh-CN"/>
        </w:rPr>
      </w:pPr>
      <w:r w:rsidRPr="00A86B92">
        <w:rPr>
          <w:bCs/>
          <w:sz w:val="24"/>
          <w:szCs w:val="24"/>
          <w:lang w:eastAsia="zh-CN"/>
        </w:rPr>
        <w:t>2015</w:t>
      </w:r>
      <w:r w:rsidRPr="00A86B92">
        <w:rPr>
          <w:bCs/>
          <w:sz w:val="24"/>
          <w:szCs w:val="24"/>
          <w:lang w:eastAsia="zh-CN"/>
        </w:rPr>
        <w:tab/>
      </w:r>
      <w:r w:rsidR="00AB50FE" w:rsidRPr="002C3EA9">
        <w:rPr>
          <w:b/>
          <w:sz w:val="24"/>
          <w:szCs w:val="24"/>
          <w:lang w:eastAsia="zh-CN"/>
        </w:rPr>
        <w:t xml:space="preserve">Invited </w:t>
      </w:r>
      <w:r w:rsidR="00AB50FE">
        <w:rPr>
          <w:b/>
          <w:sz w:val="24"/>
          <w:szCs w:val="24"/>
          <w:lang w:eastAsia="zh-CN"/>
        </w:rPr>
        <w:t>plenary</w:t>
      </w:r>
      <w:r w:rsidR="00AB50FE" w:rsidRPr="002C3EA9">
        <w:rPr>
          <w:b/>
          <w:sz w:val="24"/>
          <w:szCs w:val="24"/>
          <w:lang w:eastAsia="zh-CN"/>
        </w:rPr>
        <w:t xml:space="preserve"> presentation</w:t>
      </w:r>
      <w:r w:rsidR="00AB50FE" w:rsidRPr="00AB50FE">
        <w:rPr>
          <w:bCs/>
          <w:sz w:val="24"/>
          <w:szCs w:val="24"/>
          <w:lang w:eastAsia="zh-CN"/>
        </w:rPr>
        <w:t xml:space="preserve"> </w:t>
      </w:r>
      <w:r w:rsidR="00331099" w:rsidRPr="00A86B92">
        <w:rPr>
          <w:bCs/>
          <w:sz w:val="24"/>
          <w:szCs w:val="24"/>
          <w:lang w:eastAsia="zh-CN"/>
        </w:rPr>
        <w:t>en</w:t>
      </w:r>
      <w:r w:rsidRPr="00A86B92">
        <w:rPr>
          <w:bCs/>
          <w:sz w:val="24"/>
          <w:szCs w:val="24"/>
          <w:lang w:eastAsia="zh-CN"/>
        </w:rPr>
        <w:t>title</w:t>
      </w:r>
      <w:r w:rsidR="00331099" w:rsidRPr="00A86B92">
        <w:rPr>
          <w:bCs/>
          <w:sz w:val="24"/>
          <w:szCs w:val="24"/>
          <w:lang w:eastAsia="zh-CN"/>
        </w:rPr>
        <w:t>d</w:t>
      </w:r>
      <w:r w:rsidRPr="00A86B92">
        <w:rPr>
          <w:bCs/>
          <w:sz w:val="24"/>
          <w:szCs w:val="24"/>
          <w:lang w:eastAsia="zh-CN"/>
        </w:rPr>
        <w:t xml:space="preserve"> “</w:t>
      </w:r>
      <w:r w:rsidRPr="00A86B92">
        <w:rPr>
          <w:sz w:val="24"/>
          <w:szCs w:val="24"/>
          <w:lang w:eastAsia="zh-CN"/>
        </w:rPr>
        <w:t xml:space="preserve">Nonlinear </w:t>
      </w:r>
      <w:r w:rsidR="006021A6" w:rsidRPr="00A86B92">
        <w:rPr>
          <w:sz w:val="24"/>
          <w:szCs w:val="24"/>
          <w:lang w:eastAsia="zh-CN"/>
        </w:rPr>
        <w:t>s</w:t>
      </w:r>
      <w:r w:rsidRPr="00A86B92">
        <w:rPr>
          <w:sz w:val="24"/>
          <w:szCs w:val="24"/>
          <w:lang w:eastAsia="zh-CN"/>
        </w:rPr>
        <w:t xml:space="preserve">ignal </w:t>
      </w:r>
      <w:r w:rsidR="006021A6" w:rsidRPr="00A86B92">
        <w:rPr>
          <w:sz w:val="24"/>
          <w:szCs w:val="24"/>
          <w:lang w:eastAsia="zh-CN"/>
        </w:rPr>
        <w:t>p</w:t>
      </w:r>
      <w:r w:rsidRPr="00A86B92">
        <w:rPr>
          <w:sz w:val="24"/>
          <w:szCs w:val="24"/>
          <w:lang w:eastAsia="zh-CN"/>
        </w:rPr>
        <w:t xml:space="preserve">rocessing for </w:t>
      </w:r>
      <w:r w:rsidR="006021A6" w:rsidRPr="00A86B92">
        <w:rPr>
          <w:sz w:val="24"/>
          <w:szCs w:val="24"/>
          <w:lang w:eastAsia="zh-CN"/>
        </w:rPr>
        <w:t>p</w:t>
      </w:r>
      <w:r w:rsidRPr="00A86B92">
        <w:rPr>
          <w:sz w:val="24"/>
          <w:szCs w:val="24"/>
          <w:lang w:eastAsia="zh-CN"/>
        </w:rPr>
        <w:t xml:space="preserve">ulse-based </w:t>
      </w:r>
      <w:r w:rsidR="006021A6" w:rsidRPr="00A86B92">
        <w:rPr>
          <w:sz w:val="24"/>
          <w:szCs w:val="24"/>
          <w:lang w:eastAsia="zh-CN"/>
        </w:rPr>
        <w:t>u</w:t>
      </w:r>
      <w:r w:rsidRPr="00A86B92">
        <w:rPr>
          <w:sz w:val="24"/>
          <w:szCs w:val="24"/>
          <w:lang w:eastAsia="zh-CN"/>
        </w:rPr>
        <w:t>ltra</w:t>
      </w:r>
      <w:r w:rsidR="00331099" w:rsidRPr="00A86B92">
        <w:rPr>
          <w:sz w:val="24"/>
          <w:szCs w:val="24"/>
          <w:lang w:eastAsia="zh-CN"/>
        </w:rPr>
        <w:t>-</w:t>
      </w:r>
      <w:r w:rsidRPr="00A86B92">
        <w:rPr>
          <w:sz w:val="24"/>
          <w:szCs w:val="24"/>
          <w:lang w:eastAsia="zh-CN"/>
        </w:rPr>
        <w:t xml:space="preserve">wideband (UWB) </w:t>
      </w:r>
      <w:r w:rsidR="006021A6" w:rsidRPr="00A86B92">
        <w:rPr>
          <w:sz w:val="24"/>
          <w:szCs w:val="24"/>
          <w:lang w:eastAsia="zh-CN"/>
        </w:rPr>
        <w:t>r</w:t>
      </w:r>
      <w:r w:rsidRPr="00A86B92">
        <w:rPr>
          <w:sz w:val="24"/>
          <w:szCs w:val="24"/>
          <w:lang w:eastAsia="zh-CN"/>
        </w:rPr>
        <w:t>adios</w:t>
      </w:r>
      <w:r w:rsidRPr="00A86B92">
        <w:rPr>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w:t>
      </w:r>
      <w:r w:rsidR="00475C73" w:rsidRPr="00A86B92">
        <w:rPr>
          <w:rFonts w:eastAsia="楷体"/>
          <w:color w:val="000000"/>
          <w:sz w:val="24"/>
          <w:szCs w:val="24"/>
        </w:rPr>
        <w:t xml:space="preserve"> October</w:t>
      </w:r>
      <w:r w:rsidRPr="00A86B92">
        <w:rPr>
          <w:rFonts w:eastAsia="楷体"/>
          <w:color w:val="000000"/>
          <w:sz w:val="24"/>
          <w:szCs w:val="24"/>
        </w:rPr>
        <w:t xml:space="preserve"> 16-18, 2015</w:t>
      </w:r>
      <w:r w:rsidR="00893AA8" w:rsidRPr="00A86B92">
        <w:rPr>
          <w:rFonts w:eastAsia="楷体"/>
          <w:color w:val="000000"/>
          <w:sz w:val="24"/>
          <w:szCs w:val="24"/>
        </w:rPr>
        <w:t>.</w:t>
      </w:r>
      <w:bookmarkEnd w:id="53"/>
      <w:r w:rsidRPr="00A86B92">
        <w:rPr>
          <w:bCs/>
          <w:sz w:val="24"/>
          <w:szCs w:val="24"/>
          <w:lang w:eastAsia="zh-CN"/>
        </w:rPr>
        <w:tab/>
      </w:r>
    </w:p>
    <w:p w14:paraId="41940509" w14:textId="7C78DB2C" w:rsidR="00283449" w:rsidRPr="00A86B92" w:rsidRDefault="00A87DC5"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Cs/>
          <w:sz w:val="24"/>
          <w:szCs w:val="24"/>
          <w:lang w:eastAsia="zh-CN"/>
        </w:rPr>
        <w:tab/>
      </w:r>
      <w:r w:rsidR="00283449" w:rsidRPr="00A86B92">
        <w:rPr>
          <w:b/>
          <w:bCs/>
          <w:sz w:val="24"/>
          <w:szCs w:val="24"/>
          <w:lang w:eastAsia="zh-CN"/>
        </w:rPr>
        <w:t xml:space="preserve">Invited keynote presentation </w:t>
      </w:r>
      <w:r w:rsidR="008F2628" w:rsidRPr="00A86B92">
        <w:rPr>
          <w:bCs/>
          <w:sz w:val="24"/>
          <w:szCs w:val="24"/>
          <w:lang w:eastAsia="zh-CN"/>
        </w:rPr>
        <w:t>en</w:t>
      </w:r>
      <w:r w:rsidR="00283449" w:rsidRPr="00A86B92">
        <w:rPr>
          <w:bCs/>
          <w:sz w:val="24"/>
          <w:szCs w:val="24"/>
          <w:lang w:eastAsia="zh-CN"/>
        </w:rPr>
        <w:t>title</w:t>
      </w:r>
      <w:r w:rsidR="008F2628" w:rsidRPr="00A86B92">
        <w:rPr>
          <w:bCs/>
          <w:sz w:val="24"/>
          <w:szCs w:val="24"/>
          <w:lang w:eastAsia="zh-CN"/>
        </w:rPr>
        <w:t>d</w:t>
      </w:r>
      <w:r w:rsidR="00283449" w:rsidRPr="00A86B92">
        <w:rPr>
          <w:bCs/>
          <w:sz w:val="24"/>
          <w:szCs w:val="24"/>
          <w:lang w:eastAsia="zh-CN"/>
        </w:rPr>
        <w:t xml:space="preserve"> “</w:t>
      </w:r>
      <w:r w:rsidR="00211DE7" w:rsidRPr="00A86B92">
        <w:rPr>
          <w:sz w:val="24"/>
          <w:szCs w:val="24"/>
          <w:lang w:eastAsia="zh-CN"/>
        </w:rPr>
        <w:t xml:space="preserve">Unlock the </w:t>
      </w:r>
      <w:r w:rsidR="006021A6" w:rsidRPr="00A86B92">
        <w:rPr>
          <w:sz w:val="24"/>
          <w:szCs w:val="24"/>
          <w:lang w:eastAsia="zh-CN"/>
        </w:rPr>
        <w:t>m</w:t>
      </w:r>
      <w:r w:rsidR="00211DE7" w:rsidRPr="00A86B92">
        <w:rPr>
          <w:sz w:val="24"/>
          <w:szCs w:val="24"/>
          <w:lang w:eastAsia="zh-CN"/>
        </w:rPr>
        <w:t xml:space="preserve">ystery of </w:t>
      </w:r>
      <w:r w:rsidR="006021A6" w:rsidRPr="00A86B92">
        <w:rPr>
          <w:sz w:val="24"/>
          <w:szCs w:val="24"/>
          <w:lang w:eastAsia="zh-CN"/>
        </w:rPr>
        <w:t>n</w:t>
      </w:r>
      <w:r w:rsidR="00211DE7" w:rsidRPr="00A86B92">
        <w:rPr>
          <w:sz w:val="24"/>
          <w:szCs w:val="24"/>
          <w:lang w:eastAsia="zh-CN"/>
        </w:rPr>
        <w:t xml:space="preserve">umerical </w:t>
      </w:r>
      <w:r w:rsidR="006021A6" w:rsidRPr="00A86B92">
        <w:rPr>
          <w:sz w:val="24"/>
          <w:szCs w:val="24"/>
          <w:lang w:eastAsia="zh-CN"/>
        </w:rPr>
        <w:t>m</w:t>
      </w:r>
      <w:r w:rsidR="00211DE7" w:rsidRPr="00A86B92">
        <w:rPr>
          <w:sz w:val="24"/>
          <w:szCs w:val="24"/>
          <w:lang w:eastAsia="zh-CN"/>
        </w:rPr>
        <w:t xml:space="preserve">ethods that </w:t>
      </w:r>
      <w:r w:rsidR="006021A6" w:rsidRPr="00A86B92">
        <w:rPr>
          <w:sz w:val="24"/>
          <w:szCs w:val="24"/>
          <w:lang w:eastAsia="zh-CN"/>
        </w:rPr>
        <w:t>s</w:t>
      </w:r>
      <w:r w:rsidR="00211DE7" w:rsidRPr="00A86B92">
        <w:rPr>
          <w:sz w:val="24"/>
          <w:szCs w:val="24"/>
          <w:lang w:eastAsia="zh-CN"/>
        </w:rPr>
        <w:t xml:space="preserve">olve </w:t>
      </w:r>
      <w:r w:rsidR="006021A6" w:rsidRPr="00A86B92">
        <w:rPr>
          <w:sz w:val="24"/>
          <w:szCs w:val="24"/>
          <w:lang w:eastAsia="zh-CN"/>
        </w:rPr>
        <w:t>e</w:t>
      </w:r>
      <w:r w:rsidR="00211DE7" w:rsidRPr="00A86B92">
        <w:rPr>
          <w:sz w:val="24"/>
          <w:szCs w:val="24"/>
          <w:lang w:eastAsia="zh-CN"/>
        </w:rPr>
        <w:t xml:space="preserve">lectromagnetic </w:t>
      </w:r>
      <w:r w:rsidR="006021A6" w:rsidRPr="00A86B92">
        <w:rPr>
          <w:sz w:val="24"/>
          <w:szCs w:val="24"/>
          <w:lang w:eastAsia="zh-CN"/>
        </w:rPr>
        <w:t>p</w:t>
      </w:r>
      <w:r w:rsidR="00211DE7" w:rsidRPr="00A86B92">
        <w:rPr>
          <w:sz w:val="24"/>
          <w:szCs w:val="24"/>
          <w:lang w:eastAsia="zh-CN"/>
        </w:rPr>
        <w:t>roblems</w:t>
      </w:r>
      <w:r w:rsidR="00283449" w:rsidRPr="00A86B92">
        <w:rPr>
          <w:sz w:val="24"/>
          <w:szCs w:val="24"/>
          <w:lang w:eastAsia="zh-CN"/>
        </w:rPr>
        <w:t xml:space="preserve">,” </w:t>
      </w:r>
      <w:r w:rsidR="00685EB9" w:rsidRPr="00A86B92">
        <w:rPr>
          <w:rFonts w:eastAsia="楷体"/>
          <w:i/>
          <w:sz w:val="24"/>
          <w:szCs w:val="24"/>
        </w:rPr>
        <w:t>2</w:t>
      </w:r>
      <w:r w:rsidR="00685EB9" w:rsidRPr="00A86B92">
        <w:rPr>
          <w:rFonts w:eastAsia="楷体"/>
          <w:i/>
          <w:color w:val="000000"/>
          <w:sz w:val="24"/>
          <w:szCs w:val="24"/>
        </w:rPr>
        <w:t xml:space="preserve">015 IEEE </w:t>
      </w:r>
      <w:r w:rsidR="00211DE7" w:rsidRPr="00A86B92">
        <w:rPr>
          <w:rFonts w:eastAsia="楷体"/>
          <w:i/>
          <w:color w:val="000000"/>
          <w:sz w:val="24"/>
          <w:szCs w:val="24"/>
        </w:rPr>
        <w:t>Asia-Pacific</w:t>
      </w:r>
      <w:r w:rsidR="00685EB9" w:rsidRPr="00A86B92">
        <w:rPr>
          <w:rFonts w:eastAsia="楷体"/>
          <w:i/>
          <w:color w:val="000000"/>
          <w:sz w:val="24"/>
          <w:szCs w:val="24"/>
        </w:rPr>
        <w:t xml:space="preserve"> </w:t>
      </w:r>
      <w:r w:rsidR="00AB50FE" w:rsidRPr="00A86B92">
        <w:rPr>
          <w:rFonts w:eastAsia="楷体"/>
          <w:i/>
          <w:color w:val="000000"/>
          <w:sz w:val="24"/>
          <w:szCs w:val="24"/>
        </w:rPr>
        <w:t>Conf</w:t>
      </w:r>
      <w:r w:rsidR="00AB50FE">
        <w:rPr>
          <w:rFonts w:eastAsia="楷体"/>
          <w:i/>
          <w:color w:val="000000"/>
          <w:sz w:val="24"/>
          <w:szCs w:val="24"/>
        </w:rPr>
        <w:t>.</w:t>
      </w:r>
      <w:r w:rsidR="00AB50FE" w:rsidRPr="00A86B92">
        <w:rPr>
          <w:rFonts w:eastAsia="楷体"/>
          <w:i/>
          <w:color w:val="000000"/>
          <w:sz w:val="24"/>
          <w:szCs w:val="24"/>
        </w:rPr>
        <w:t xml:space="preserve"> </w:t>
      </w:r>
      <w:r w:rsidR="00685EB9" w:rsidRPr="00A86B92">
        <w:rPr>
          <w:rFonts w:eastAsia="楷体"/>
          <w:i/>
          <w:color w:val="000000"/>
          <w:sz w:val="24"/>
          <w:szCs w:val="24"/>
        </w:rPr>
        <w:t xml:space="preserve">on </w:t>
      </w:r>
      <w:r w:rsidR="00211DE7" w:rsidRPr="00A86B92">
        <w:rPr>
          <w:rFonts w:eastAsia="楷体"/>
          <w:i/>
          <w:color w:val="000000"/>
          <w:sz w:val="24"/>
          <w:szCs w:val="24"/>
        </w:rPr>
        <w:t>Antennas and Propagation</w:t>
      </w:r>
      <w:r w:rsidR="00220300" w:rsidRPr="00A86B92">
        <w:rPr>
          <w:rFonts w:eastAsia="楷体"/>
          <w:i/>
          <w:color w:val="000000"/>
          <w:sz w:val="24"/>
          <w:szCs w:val="24"/>
        </w:rPr>
        <w:t xml:space="preserve"> (APCAP)</w:t>
      </w:r>
      <w:r w:rsidR="00283449" w:rsidRPr="00A86B92">
        <w:rPr>
          <w:rFonts w:eastAsia="楷体"/>
          <w:color w:val="000000"/>
          <w:sz w:val="24"/>
          <w:szCs w:val="24"/>
        </w:rPr>
        <w:t xml:space="preserve">, </w:t>
      </w:r>
      <w:r w:rsidR="009F3B66">
        <w:rPr>
          <w:rFonts w:eastAsia="楷体"/>
          <w:color w:val="000000"/>
          <w:sz w:val="24"/>
          <w:szCs w:val="24"/>
        </w:rPr>
        <w:t>July 1-4,</w:t>
      </w:r>
      <w:r w:rsidR="00685EB9" w:rsidRPr="00A86B92">
        <w:rPr>
          <w:rFonts w:eastAsia="楷体"/>
          <w:color w:val="000000"/>
          <w:sz w:val="24"/>
          <w:szCs w:val="24"/>
        </w:rPr>
        <w:t xml:space="preserve"> 2015,</w:t>
      </w:r>
      <w:r w:rsidR="00211DE7" w:rsidRPr="00A86B92">
        <w:rPr>
          <w:rFonts w:eastAsia="楷体"/>
          <w:color w:val="000000"/>
          <w:sz w:val="24"/>
          <w:szCs w:val="24"/>
        </w:rPr>
        <w:t xml:space="preserve"> Bali Island, Indonesia</w:t>
      </w:r>
      <w:r w:rsidR="00893AA8" w:rsidRPr="00A86B92">
        <w:rPr>
          <w:rFonts w:eastAsia="楷体"/>
          <w:color w:val="000000"/>
          <w:sz w:val="24"/>
          <w:szCs w:val="24"/>
        </w:rPr>
        <w:t>.</w:t>
      </w:r>
      <w:r w:rsidR="00283449" w:rsidRPr="00A86B92">
        <w:rPr>
          <w:rFonts w:eastAsia="楷体"/>
          <w:color w:val="000000"/>
          <w:sz w:val="24"/>
          <w:szCs w:val="24"/>
        </w:rPr>
        <w:t xml:space="preserve"> </w:t>
      </w:r>
    </w:p>
    <w:p w14:paraId="6691FA97" w14:textId="76BF9BD9" w:rsidR="00211DE7" w:rsidRPr="00A86B92" w:rsidRDefault="00211DE7"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2015</w:t>
      </w:r>
      <w:r w:rsidRPr="00A86B92">
        <w:rPr>
          <w:b/>
          <w:bCs/>
          <w:sz w:val="24"/>
          <w:szCs w:val="24"/>
          <w:lang w:eastAsia="zh-CN"/>
        </w:rPr>
        <w:t xml:space="preserve"> </w:t>
      </w:r>
      <w:r w:rsidRPr="00A86B92">
        <w:rPr>
          <w:b/>
          <w:bCs/>
          <w:sz w:val="24"/>
          <w:szCs w:val="24"/>
          <w:lang w:eastAsia="zh-CN"/>
        </w:rPr>
        <w:tab/>
        <w:t xml:space="preserve">Invited keynote presentation </w:t>
      </w:r>
      <w:r w:rsidR="008F2628" w:rsidRPr="00A86B92">
        <w:rPr>
          <w:bCs/>
          <w:sz w:val="24"/>
          <w:szCs w:val="24"/>
          <w:lang w:eastAsia="zh-CN"/>
        </w:rPr>
        <w:t>en</w:t>
      </w:r>
      <w:r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sz w:val="24"/>
          <w:szCs w:val="24"/>
          <w:lang w:eastAsia="zh-CN"/>
        </w:rPr>
        <w:t xml:space="preserve">Wireless </w:t>
      </w:r>
      <w:r w:rsidR="006021A6" w:rsidRPr="00A86B92">
        <w:rPr>
          <w:sz w:val="24"/>
          <w:szCs w:val="24"/>
          <w:lang w:eastAsia="zh-CN"/>
        </w:rPr>
        <w:t>p</w:t>
      </w:r>
      <w:r w:rsidRPr="00A86B92">
        <w:rPr>
          <w:sz w:val="24"/>
          <w:szCs w:val="24"/>
          <w:lang w:eastAsia="zh-CN"/>
        </w:rPr>
        <w:t xml:space="preserve">ower </w:t>
      </w:r>
      <w:r w:rsidR="006021A6" w:rsidRPr="00A86B92">
        <w:rPr>
          <w:sz w:val="24"/>
          <w:szCs w:val="24"/>
          <w:lang w:eastAsia="zh-CN"/>
        </w:rPr>
        <w:t>t</w:t>
      </w:r>
      <w:r w:rsidRPr="00A86B92">
        <w:rPr>
          <w:sz w:val="24"/>
          <w:szCs w:val="24"/>
          <w:lang w:eastAsia="zh-CN"/>
        </w:rPr>
        <w:t xml:space="preserve">ransfer </w:t>
      </w:r>
      <w:r w:rsidR="006021A6" w:rsidRPr="00A86B92">
        <w:rPr>
          <w:sz w:val="24"/>
          <w:szCs w:val="24"/>
          <w:lang w:eastAsia="zh-CN"/>
        </w:rPr>
        <w:t>t</w:t>
      </w:r>
      <w:r w:rsidRPr="00A86B92">
        <w:rPr>
          <w:sz w:val="24"/>
          <w:szCs w:val="24"/>
          <w:lang w:eastAsia="zh-CN"/>
        </w:rPr>
        <w:t xml:space="preserve">echnology - </w:t>
      </w:r>
      <w:r w:rsidR="006021A6" w:rsidRPr="00A86B92">
        <w:rPr>
          <w:sz w:val="24"/>
          <w:szCs w:val="24"/>
          <w:lang w:eastAsia="zh-CN"/>
        </w:rPr>
        <w:t>c</w:t>
      </w:r>
      <w:r w:rsidRPr="00A86B92">
        <w:rPr>
          <w:sz w:val="24"/>
          <w:szCs w:val="24"/>
          <w:lang w:eastAsia="zh-CN"/>
        </w:rPr>
        <w:t xml:space="preserve">hallenges &amp; </w:t>
      </w:r>
      <w:r w:rsidR="006021A6" w:rsidRPr="00A86B92">
        <w:rPr>
          <w:sz w:val="24"/>
          <w:szCs w:val="24"/>
          <w:lang w:eastAsia="zh-CN"/>
        </w:rPr>
        <w:t>p</w:t>
      </w:r>
      <w:r w:rsidRPr="00A86B92">
        <w:rPr>
          <w:sz w:val="24"/>
          <w:szCs w:val="24"/>
          <w:lang w:eastAsia="zh-CN"/>
        </w:rPr>
        <w:t xml:space="preserve">rogress,” </w:t>
      </w:r>
      <w:r w:rsidRPr="00A86B92">
        <w:rPr>
          <w:rFonts w:eastAsia="楷体"/>
          <w:i/>
          <w:color w:val="000000"/>
          <w:sz w:val="24"/>
          <w:szCs w:val="24"/>
        </w:rPr>
        <w:t>2015 IEEE International Conference on Consumer Electronics - China</w:t>
      </w:r>
      <w:r w:rsidRPr="00A86B92">
        <w:rPr>
          <w:rFonts w:eastAsia="楷体"/>
          <w:color w:val="000000"/>
          <w:sz w:val="24"/>
          <w:szCs w:val="24"/>
        </w:rPr>
        <w:t>, April 9-11, 2015, Shenzhen, P. R. China</w:t>
      </w:r>
      <w:r w:rsidR="00893AA8" w:rsidRPr="00A86B92">
        <w:rPr>
          <w:rFonts w:eastAsia="楷体"/>
          <w:color w:val="000000"/>
          <w:sz w:val="24"/>
          <w:szCs w:val="24"/>
        </w:rPr>
        <w:t>.</w:t>
      </w:r>
    </w:p>
    <w:p w14:paraId="09476846" w14:textId="1174C332" w:rsidR="00E937B3" w:rsidRPr="00A86B92" w:rsidRDefault="00DA42A3" w:rsidP="009463E8">
      <w:pPr>
        <w:autoSpaceDE w:val="0"/>
        <w:autoSpaceDN w:val="0"/>
        <w:adjustRightInd w:val="0"/>
        <w:ind w:left="1092" w:hanging="850"/>
        <w:jc w:val="both"/>
        <w:rPr>
          <w:rFonts w:eastAsia="楷体"/>
          <w:color w:val="000000"/>
          <w:sz w:val="24"/>
          <w:szCs w:val="24"/>
        </w:rPr>
      </w:pPr>
      <w:r w:rsidRPr="00A86B92">
        <w:rPr>
          <w:bCs/>
          <w:sz w:val="24"/>
          <w:szCs w:val="24"/>
          <w:lang w:eastAsia="zh-CN"/>
        </w:rPr>
        <w:t>2014</w:t>
      </w:r>
      <w:r w:rsidRPr="00A86B92">
        <w:rPr>
          <w:bCs/>
          <w:sz w:val="24"/>
          <w:szCs w:val="24"/>
          <w:lang w:eastAsia="zh-CN"/>
        </w:rPr>
        <w:tab/>
      </w:r>
      <w:r w:rsidR="00E937B3" w:rsidRPr="00A86B92">
        <w:rPr>
          <w:b/>
          <w:bCs/>
          <w:sz w:val="24"/>
          <w:szCs w:val="24"/>
          <w:lang w:eastAsia="zh-CN"/>
        </w:rPr>
        <w:t xml:space="preserve">Invited keynote presentation </w:t>
      </w:r>
      <w:r w:rsidR="008F2628" w:rsidRPr="00A86B92">
        <w:rPr>
          <w:bCs/>
          <w:sz w:val="24"/>
          <w:szCs w:val="24"/>
          <w:lang w:eastAsia="zh-CN"/>
        </w:rPr>
        <w:t>en</w:t>
      </w:r>
      <w:r w:rsidR="00E937B3" w:rsidRPr="00A86B92">
        <w:rPr>
          <w:bCs/>
          <w:sz w:val="24"/>
          <w:szCs w:val="24"/>
          <w:lang w:eastAsia="zh-CN"/>
        </w:rPr>
        <w:t>title</w:t>
      </w:r>
      <w:r w:rsidR="008F2628" w:rsidRPr="00A86B92">
        <w:rPr>
          <w:bCs/>
          <w:sz w:val="24"/>
          <w:szCs w:val="24"/>
          <w:lang w:eastAsia="zh-CN"/>
        </w:rPr>
        <w:t>d</w:t>
      </w:r>
      <w:r w:rsidR="00E937B3" w:rsidRPr="00A86B92">
        <w:rPr>
          <w:b/>
          <w:bCs/>
          <w:sz w:val="24"/>
          <w:szCs w:val="24"/>
          <w:lang w:eastAsia="zh-CN"/>
        </w:rPr>
        <w:t xml:space="preserve"> </w:t>
      </w:r>
      <w:r w:rsidR="00E937B3" w:rsidRPr="00A86B92">
        <w:rPr>
          <w:bCs/>
          <w:sz w:val="24"/>
          <w:szCs w:val="24"/>
          <w:lang w:eastAsia="zh-CN"/>
        </w:rPr>
        <w:t>“</w:t>
      </w:r>
      <w:r w:rsidR="005F1A73" w:rsidRPr="00A86B92">
        <w:rPr>
          <w:rStyle w:val="Strong"/>
          <w:b w:val="0"/>
          <w:sz w:val="24"/>
          <w:szCs w:val="24"/>
        </w:rPr>
        <w:t xml:space="preserve">Nonlinear </w:t>
      </w:r>
      <w:r w:rsidR="006021A6" w:rsidRPr="00A86B92">
        <w:rPr>
          <w:rStyle w:val="Strong"/>
          <w:b w:val="0"/>
          <w:sz w:val="24"/>
          <w:szCs w:val="24"/>
        </w:rPr>
        <w:t>s</w:t>
      </w:r>
      <w:r w:rsidR="005F1A73" w:rsidRPr="00A86B92">
        <w:rPr>
          <w:rStyle w:val="Strong"/>
          <w:b w:val="0"/>
          <w:sz w:val="24"/>
          <w:szCs w:val="24"/>
        </w:rPr>
        <w:t xml:space="preserve">ignal </w:t>
      </w:r>
      <w:r w:rsidR="006021A6" w:rsidRPr="00A86B92">
        <w:rPr>
          <w:rStyle w:val="Strong"/>
          <w:b w:val="0"/>
          <w:sz w:val="24"/>
          <w:szCs w:val="24"/>
        </w:rPr>
        <w:t>p</w:t>
      </w:r>
      <w:r w:rsidR="005F1A73" w:rsidRPr="00A86B92">
        <w:rPr>
          <w:rStyle w:val="Strong"/>
          <w:b w:val="0"/>
          <w:sz w:val="24"/>
          <w:szCs w:val="24"/>
        </w:rPr>
        <w:t xml:space="preserve">rocessing </w:t>
      </w:r>
      <w:r w:rsidR="006021A6" w:rsidRPr="00A86B92">
        <w:rPr>
          <w:rStyle w:val="Strong"/>
          <w:b w:val="0"/>
          <w:sz w:val="24"/>
          <w:szCs w:val="24"/>
        </w:rPr>
        <w:t>t</w:t>
      </w:r>
      <w:r w:rsidR="005F1A73" w:rsidRPr="00A86B92">
        <w:rPr>
          <w:rStyle w:val="Strong"/>
          <w:b w:val="0"/>
          <w:sz w:val="24"/>
          <w:szCs w:val="24"/>
        </w:rPr>
        <w:t xml:space="preserve">echnologies for </w:t>
      </w:r>
      <w:r w:rsidR="006021A6" w:rsidRPr="00A86B92">
        <w:rPr>
          <w:rStyle w:val="Strong"/>
          <w:b w:val="0"/>
          <w:sz w:val="24"/>
          <w:szCs w:val="24"/>
        </w:rPr>
        <w:t>p</w:t>
      </w:r>
      <w:r w:rsidR="005F1A73" w:rsidRPr="00A86B92">
        <w:rPr>
          <w:rStyle w:val="Strong"/>
          <w:b w:val="0"/>
          <w:sz w:val="24"/>
          <w:szCs w:val="24"/>
        </w:rPr>
        <w:t xml:space="preserve">ulse-based </w:t>
      </w:r>
      <w:r w:rsidR="006021A6" w:rsidRPr="00A86B92">
        <w:rPr>
          <w:rStyle w:val="Strong"/>
          <w:b w:val="0"/>
          <w:sz w:val="24"/>
          <w:szCs w:val="24"/>
        </w:rPr>
        <w:t>u</w:t>
      </w:r>
      <w:r w:rsidR="005F1A73" w:rsidRPr="00A86B92">
        <w:rPr>
          <w:rStyle w:val="Strong"/>
          <w:b w:val="0"/>
          <w:sz w:val="24"/>
          <w:szCs w:val="24"/>
        </w:rPr>
        <w:t xml:space="preserve">ltra </w:t>
      </w:r>
      <w:r w:rsidR="006021A6" w:rsidRPr="00A86B92">
        <w:rPr>
          <w:rStyle w:val="Strong"/>
          <w:b w:val="0"/>
          <w:sz w:val="24"/>
          <w:szCs w:val="24"/>
        </w:rPr>
        <w:t>w</w:t>
      </w:r>
      <w:r w:rsidR="005F1A73" w:rsidRPr="00A86B92">
        <w:rPr>
          <w:rStyle w:val="Strong"/>
          <w:b w:val="0"/>
          <w:sz w:val="24"/>
          <w:szCs w:val="24"/>
        </w:rPr>
        <w:t>ideband</w:t>
      </w:r>
      <w:r w:rsidR="00E937B3" w:rsidRPr="00A86B92">
        <w:rPr>
          <w:rStyle w:val="Strong"/>
          <w:b w:val="0"/>
          <w:sz w:val="24"/>
          <w:szCs w:val="24"/>
        </w:rPr>
        <w:t xml:space="preserve">,” </w:t>
      </w:r>
      <w:r w:rsidR="00E937B3" w:rsidRPr="00A86B92">
        <w:rPr>
          <w:rFonts w:eastAsia="楷体"/>
          <w:i/>
          <w:color w:val="000000"/>
          <w:sz w:val="24"/>
          <w:szCs w:val="24"/>
        </w:rPr>
        <w:t>2014 Cross-Strait Radio Science</w:t>
      </w:r>
      <w:r w:rsidR="00E937B3" w:rsidRPr="00A86B92">
        <w:rPr>
          <w:i/>
          <w:color w:val="000000"/>
          <w:sz w:val="24"/>
          <w:szCs w:val="24"/>
        </w:rPr>
        <w:t xml:space="preserve"> </w:t>
      </w:r>
      <w:r w:rsidR="00E937B3" w:rsidRPr="00A86B92">
        <w:rPr>
          <w:rFonts w:eastAsia="楷体"/>
          <w:i/>
          <w:color w:val="000000"/>
          <w:sz w:val="24"/>
          <w:szCs w:val="24"/>
        </w:rPr>
        <w:t>and Wireless Technology Conference</w:t>
      </w:r>
      <w:r w:rsidR="00E937B3" w:rsidRPr="00A86B92">
        <w:rPr>
          <w:rFonts w:eastAsia="楷体"/>
          <w:color w:val="000000"/>
          <w:sz w:val="24"/>
          <w:szCs w:val="24"/>
        </w:rPr>
        <w:t>, July 29-Aug. 2, 2014, Hangzhou, P. R. China</w:t>
      </w:r>
      <w:r w:rsidR="00893AA8" w:rsidRPr="00A86B92">
        <w:rPr>
          <w:rFonts w:eastAsia="楷体"/>
          <w:color w:val="000000"/>
          <w:sz w:val="24"/>
          <w:szCs w:val="24"/>
        </w:rPr>
        <w:t>.</w:t>
      </w:r>
      <w:r w:rsidR="00E937B3" w:rsidRPr="00A86B92">
        <w:rPr>
          <w:rFonts w:eastAsia="楷体"/>
          <w:color w:val="000000"/>
          <w:sz w:val="24"/>
          <w:szCs w:val="24"/>
        </w:rPr>
        <w:t xml:space="preserve"> </w:t>
      </w:r>
    </w:p>
    <w:p w14:paraId="1377EABF" w14:textId="477105DE" w:rsidR="00CE0616" w:rsidRPr="00A86B92" w:rsidRDefault="00E937B3" w:rsidP="009463E8">
      <w:pPr>
        <w:autoSpaceDE w:val="0"/>
        <w:autoSpaceDN w:val="0"/>
        <w:adjustRightInd w:val="0"/>
        <w:ind w:left="1092" w:hanging="850"/>
        <w:jc w:val="both"/>
        <w:rPr>
          <w:rFonts w:eastAsia="Times New Roman"/>
          <w:sz w:val="24"/>
          <w:szCs w:val="24"/>
        </w:rPr>
      </w:pPr>
      <w:r w:rsidRPr="00A86B92">
        <w:rPr>
          <w:bCs/>
          <w:sz w:val="24"/>
          <w:szCs w:val="24"/>
          <w:lang w:eastAsia="zh-CN"/>
        </w:rPr>
        <w:t>2014</w:t>
      </w:r>
      <w:r w:rsidRPr="00A86B92">
        <w:rPr>
          <w:b/>
          <w:bCs/>
          <w:sz w:val="24"/>
          <w:szCs w:val="24"/>
          <w:lang w:eastAsia="zh-CN"/>
        </w:rPr>
        <w:tab/>
      </w:r>
      <w:r w:rsidR="00CE0616" w:rsidRPr="00A86B92">
        <w:rPr>
          <w:b/>
          <w:bCs/>
          <w:sz w:val="24"/>
          <w:szCs w:val="24"/>
          <w:lang w:eastAsia="zh-CN"/>
        </w:rPr>
        <w:t xml:space="preserve">Invited session presentation </w:t>
      </w:r>
      <w:r w:rsidR="008F2628" w:rsidRPr="00A86B92">
        <w:rPr>
          <w:bCs/>
          <w:sz w:val="24"/>
          <w:szCs w:val="24"/>
          <w:lang w:eastAsia="zh-CN"/>
        </w:rPr>
        <w:t>en</w:t>
      </w:r>
      <w:r w:rsidR="00CE0616" w:rsidRPr="00A86B92">
        <w:rPr>
          <w:bCs/>
          <w:sz w:val="24"/>
          <w:szCs w:val="24"/>
          <w:lang w:eastAsia="zh-CN"/>
        </w:rPr>
        <w:t>title</w:t>
      </w:r>
      <w:r w:rsidR="008F2628" w:rsidRPr="00A86B92">
        <w:rPr>
          <w:bCs/>
          <w:sz w:val="24"/>
          <w:szCs w:val="24"/>
          <w:lang w:eastAsia="zh-CN"/>
        </w:rPr>
        <w:t>d</w:t>
      </w:r>
      <w:r w:rsidR="00CE0616" w:rsidRPr="00A86B92">
        <w:rPr>
          <w:b/>
          <w:bCs/>
          <w:sz w:val="24"/>
          <w:szCs w:val="24"/>
          <w:lang w:eastAsia="zh-CN"/>
        </w:rPr>
        <w:t xml:space="preserve"> </w:t>
      </w:r>
      <w:r w:rsidR="00CE0616" w:rsidRPr="00A86B92">
        <w:rPr>
          <w:bCs/>
          <w:sz w:val="24"/>
          <w:szCs w:val="24"/>
          <w:lang w:eastAsia="zh-CN"/>
        </w:rPr>
        <w:t xml:space="preserve">“How </w:t>
      </w:r>
      <w:r w:rsidR="006021A6" w:rsidRPr="00A86B92">
        <w:rPr>
          <w:bCs/>
          <w:sz w:val="24"/>
          <w:szCs w:val="24"/>
          <w:lang w:eastAsia="zh-CN"/>
        </w:rPr>
        <w:t>c</w:t>
      </w:r>
      <w:r w:rsidR="00CE0616" w:rsidRPr="00A86B92">
        <w:rPr>
          <w:bCs/>
          <w:sz w:val="24"/>
          <w:szCs w:val="24"/>
          <w:lang w:eastAsia="zh-CN"/>
        </w:rPr>
        <w:t xml:space="preserve">an </w:t>
      </w:r>
      <w:r w:rsidR="006021A6" w:rsidRPr="00A86B92">
        <w:rPr>
          <w:bCs/>
          <w:sz w:val="24"/>
          <w:szCs w:val="24"/>
          <w:lang w:eastAsia="zh-CN"/>
        </w:rPr>
        <w:t>w</w:t>
      </w:r>
      <w:r w:rsidR="00CE0616" w:rsidRPr="00A86B92">
        <w:rPr>
          <w:bCs/>
          <w:sz w:val="24"/>
          <w:szCs w:val="24"/>
          <w:lang w:eastAsia="zh-CN"/>
        </w:rPr>
        <w:t xml:space="preserve">e </w:t>
      </w:r>
      <w:r w:rsidR="006021A6" w:rsidRPr="00A86B92">
        <w:rPr>
          <w:bCs/>
          <w:sz w:val="24"/>
          <w:szCs w:val="24"/>
          <w:lang w:eastAsia="zh-CN"/>
        </w:rPr>
        <w:t>u</w:t>
      </w:r>
      <w:r w:rsidR="00CE0616" w:rsidRPr="00A86B92">
        <w:rPr>
          <w:bCs/>
          <w:sz w:val="24"/>
          <w:szCs w:val="24"/>
          <w:lang w:eastAsia="zh-CN"/>
        </w:rPr>
        <w:t xml:space="preserve">nify </w:t>
      </w:r>
      <w:r w:rsidR="006021A6" w:rsidRPr="00A86B92">
        <w:rPr>
          <w:bCs/>
          <w:sz w:val="24"/>
          <w:szCs w:val="24"/>
          <w:lang w:eastAsia="zh-CN"/>
        </w:rPr>
        <w:t>n</w:t>
      </w:r>
      <w:r w:rsidR="00CE0616" w:rsidRPr="00A86B92">
        <w:rPr>
          <w:bCs/>
          <w:sz w:val="24"/>
          <w:szCs w:val="24"/>
          <w:lang w:eastAsia="zh-CN"/>
        </w:rPr>
        <w:t xml:space="preserve">umerical </w:t>
      </w:r>
      <w:r w:rsidR="006021A6" w:rsidRPr="00A86B92">
        <w:rPr>
          <w:bCs/>
          <w:sz w:val="24"/>
          <w:szCs w:val="24"/>
          <w:lang w:eastAsia="zh-CN"/>
        </w:rPr>
        <w:t>m</w:t>
      </w:r>
      <w:r w:rsidR="00CE0616" w:rsidRPr="00A86B92">
        <w:rPr>
          <w:bCs/>
          <w:sz w:val="24"/>
          <w:szCs w:val="24"/>
          <w:lang w:eastAsia="zh-CN"/>
        </w:rPr>
        <w:t xml:space="preserve">ethods with a </w:t>
      </w:r>
      <w:r w:rsidR="006021A6" w:rsidRPr="00A86B92">
        <w:rPr>
          <w:bCs/>
          <w:sz w:val="24"/>
          <w:szCs w:val="24"/>
          <w:lang w:eastAsia="zh-CN"/>
        </w:rPr>
        <w:t>s</w:t>
      </w:r>
      <w:r w:rsidR="00CE0616" w:rsidRPr="00A86B92">
        <w:rPr>
          <w:bCs/>
          <w:sz w:val="24"/>
          <w:szCs w:val="24"/>
          <w:lang w:eastAsia="zh-CN"/>
        </w:rPr>
        <w:t xml:space="preserve">ingle </w:t>
      </w:r>
      <w:r w:rsidR="006021A6" w:rsidRPr="00A86B92">
        <w:rPr>
          <w:bCs/>
          <w:sz w:val="24"/>
          <w:szCs w:val="24"/>
          <w:lang w:eastAsia="zh-CN"/>
        </w:rPr>
        <w:t>m</w:t>
      </w:r>
      <w:r w:rsidR="00CE0616" w:rsidRPr="00A86B92">
        <w:rPr>
          <w:bCs/>
          <w:sz w:val="24"/>
          <w:szCs w:val="24"/>
          <w:lang w:eastAsia="zh-CN"/>
        </w:rPr>
        <w:t xml:space="preserve">athematic </w:t>
      </w:r>
      <w:r w:rsidR="006021A6" w:rsidRPr="00A86B92">
        <w:rPr>
          <w:bCs/>
          <w:sz w:val="24"/>
          <w:szCs w:val="24"/>
          <w:lang w:eastAsia="zh-CN"/>
        </w:rPr>
        <w:t>f</w:t>
      </w:r>
      <w:r w:rsidR="00CE0616" w:rsidRPr="00A86B92">
        <w:rPr>
          <w:bCs/>
          <w:sz w:val="24"/>
          <w:szCs w:val="24"/>
          <w:lang w:eastAsia="zh-CN"/>
        </w:rPr>
        <w:t>ramework?</w:t>
      </w:r>
      <w:r w:rsidR="00135C24" w:rsidRPr="00A86B92">
        <w:rPr>
          <w:bCs/>
          <w:sz w:val="24"/>
          <w:szCs w:val="24"/>
          <w:lang w:eastAsia="zh-CN"/>
        </w:rPr>
        <w:t>,”</w:t>
      </w:r>
      <w:r w:rsidR="00CE0616" w:rsidRPr="00A86B92">
        <w:rPr>
          <w:color w:val="000000"/>
          <w:kern w:val="24"/>
          <w:sz w:val="24"/>
          <w:szCs w:val="24"/>
        </w:rPr>
        <w:t xml:space="preserve"> </w:t>
      </w:r>
      <w:r w:rsidR="00CE0616" w:rsidRPr="00A86B92">
        <w:rPr>
          <w:i/>
          <w:color w:val="000000"/>
          <w:kern w:val="24"/>
          <w:sz w:val="24"/>
          <w:szCs w:val="24"/>
        </w:rPr>
        <w:t xml:space="preserve">the 2014 Asia-Pacific Conference on </w:t>
      </w:r>
      <w:r w:rsidR="00CE0616" w:rsidRPr="00A86B92">
        <w:rPr>
          <w:rFonts w:eastAsia="Times New Roman"/>
          <w:i/>
          <w:sz w:val="24"/>
          <w:szCs w:val="24"/>
        </w:rPr>
        <w:t>Antennas and Propagation (APCAP2014)</w:t>
      </w:r>
      <w:r w:rsidR="00CE0616" w:rsidRPr="00A86B92">
        <w:rPr>
          <w:rFonts w:eastAsia="Times New Roman"/>
          <w:sz w:val="24"/>
          <w:szCs w:val="24"/>
        </w:rPr>
        <w:t>, Harbin, China, July  26-28, 2014.</w:t>
      </w:r>
    </w:p>
    <w:p w14:paraId="7A756664" w14:textId="55FAF209" w:rsidR="00892532" w:rsidRPr="00A86B92" w:rsidRDefault="00892532" w:rsidP="009463E8">
      <w:pPr>
        <w:autoSpaceDE w:val="0"/>
        <w:autoSpaceDN w:val="0"/>
        <w:adjustRightInd w:val="0"/>
        <w:ind w:left="1092" w:hanging="850"/>
        <w:jc w:val="both"/>
        <w:rPr>
          <w:bCs/>
          <w:sz w:val="24"/>
          <w:szCs w:val="24"/>
        </w:rPr>
      </w:pPr>
      <w:r w:rsidRPr="00A86B92">
        <w:rPr>
          <w:bCs/>
          <w:sz w:val="24"/>
          <w:szCs w:val="24"/>
          <w:lang w:eastAsia="zh-CN"/>
        </w:rPr>
        <w:t>2013</w:t>
      </w:r>
      <w:r w:rsidRPr="00A86B92">
        <w:rPr>
          <w:b/>
          <w:bCs/>
          <w:sz w:val="24"/>
          <w:szCs w:val="24"/>
          <w:lang w:eastAsia="zh-CN"/>
        </w:rPr>
        <w:tab/>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bCs/>
          <w:sz w:val="24"/>
          <w:szCs w:val="24"/>
        </w:rPr>
        <w:t xml:space="preserve">Can </w:t>
      </w:r>
      <w:r w:rsidR="006021A6" w:rsidRPr="00A86B92">
        <w:rPr>
          <w:bCs/>
          <w:sz w:val="24"/>
          <w:szCs w:val="24"/>
        </w:rPr>
        <w:t>w</w:t>
      </w:r>
      <w:r w:rsidRPr="00A86B92">
        <w:rPr>
          <w:bCs/>
          <w:sz w:val="24"/>
          <w:szCs w:val="24"/>
        </w:rPr>
        <w:t xml:space="preserve">e </w:t>
      </w:r>
      <w:r w:rsidR="006021A6" w:rsidRPr="00A86B92">
        <w:rPr>
          <w:bCs/>
          <w:sz w:val="24"/>
          <w:szCs w:val="24"/>
        </w:rPr>
        <w:t>u</w:t>
      </w:r>
      <w:r w:rsidRPr="00A86B92">
        <w:rPr>
          <w:bCs/>
          <w:sz w:val="24"/>
          <w:szCs w:val="24"/>
        </w:rPr>
        <w:t xml:space="preserve">nify </w:t>
      </w:r>
      <w:r w:rsidR="006021A6" w:rsidRPr="00A86B92">
        <w:rPr>
          <w:bCs/>
          <w:sz w:val="24"/>
          <w:szCs w:val="24"/>
        </w:rPr>
        <w:t>n</w:t>
      </w:r>
      <w:r w:rsidRPr="00A86B92">
        <w:rPr>
          <w:bCs/>
          <w:sz w:val="24"/>
          <w:szCs w:val="24"/>
        </w:rPr>
        <w:t xml:space="preserve">umerical </w:t>
      </w:r>
      <w:r w:rsidR="006021A6" w:rsidRPr="00A86B92">
        <w:rPr>
          <w:bCs/>
          <w:sz w:val="24"/>
          <w:szCs w:val="24"/>
        </w:rPr>
        <w:t>m</w:t>
      </w:r>
      <w:r w:rsidRPr="00A86B92">
        <w:rPr>
          <w:bCs/>
          <w:sz w:val="24"/>
          <w:szCs w:val="24"/>
        </w:rPr>
        <w:t xml:space="preserve">ethods with a </w:t>
      </w:r>
      <w:r w:rsidR="006021A6" w:rsidRPr="00A86B92">
        <w:rPr>
          <w:bCs/>
          <w:sz w:val="24"/>
          <w:szCs w:val="24"/>
        </w:rPr>
        <w:t>s</w:t>
      </w:r>
      <w:r w:rsidRPr="00A86B92">
        <w:rPr>
          <w:bCs/>
          <w:sz w:val="24"/>
          <w:szCs w:val="24"/>
        </w:rPr>
        <w:t xml:space="preserve">ingle </w:t>
      </w:r>
      <w:r w:rsidR="006021A6" w:rsidRPr="00A86B92">
        <w:rPr>
          <w:bCs/>
          <w:sz w:val="24"/>
          <w:szCs w:val="24"/>
        </w:rPr>
        <w:t>m</w:t>
      </w:r>
      <w:r w:rsidRPr="00A86B92">
        <w:rPr>
          <w:bCs/>
          <w:sz w:val="24"/>
          <w:szCs w:val="24"/>
        </w:rPr>
        <w:t xml:space="preserve">athematical </w:t>
      </w:r>
      <w:r w:rsidR="006021A6" w:rsidRPr="00A86B92">
        <w:rPr>
          <w:bCs/>
          <w:sz w:val="24"/>
          <w:szCs w:val="24"/>
        </w:rPr>
        <w:t>f</w:t>
      </w:r>
      <w:r w:rsidRPr="00A86B92">
        <w:rPr>
          <w:bCs/>
          <w:sz w:val="24"/>
          <w:szCs w:val="24"/>
        </w:rPr>
        <w:t>ramework?</w:t>
      </w:r>
      <w:r w:rsidRPr="00A86B92">
        <w:rPr>
          <w:rStyle w:val="Strong"/>
          <w:b w:val="0"/>
          <w:sz w:val="24"/>
          <w:szCs w:val="24"/>
        </w:rPr>
        <w:t xml:space="preserve">” </w:t>
      </w:r>
      <w:r w:rsidRPr="00A86B92">
        <w:rPr>
          <w:rStyle w:val="Strong"/>
          <w:b w:val="0"/>
          <w:i/>
          <w:sz w:val="24"/>
          <w:szCs w:val="24"/>
        </w:rPr>
        <w:t xml:space="preserve">the 16th </w:t>
      </w:r>
      <w:r w:rsidR="006C0180" w:rsidRPr="00A86B92">
        <w:rPr>
          <w:rStyle w:val="Strong"/>
          <w:b w:val="0"/>
          <w:i/>
          <w:sz w:val="24"/>
          <w:szCs w:val="24"/>
        </w:rPr>
        <w:t xml:space="preserve">IEEE </w:t>
      </w:r>
      <w:r w:rsidRPr="00A86B92">
        <w:rPr>
          <w:rStyle w:val="Strong"/>
          <w:b w:val="0"/>
          <w:i/>
          <w:sz w:val="24"/>
          <w:szCs w:val="24"/>
        </w:rPr>
        <w:t>International Conference on Computational Science and Engineering</w:t>
      </w:r>
      <w:r w:rsidRPr="00A86B92">
        <w:rPr>
          <w:rStyle w:val="Strong"/>
          <w:b w:val="0"/>
          <w:sz w:val="24"/>
          <w:szCs w:val="24"/>
        </w:rPr>
        <w:t>, Sydney, Australia, Dec. 2-5, 2013</w:t>
      </w:r>
      <w:r w:rsidR="00893AA8" w:rsidRPr="00A86B92">
        <w:rPr>
          <w:rStyle w:val="Strong"/>
          <w:b w:val="0"/>
          <w:sz w:val="24"/>
          <w:szCs w:val="24"/>
        </w:rPr>
        <w:t>.</w:t>
      </w:r>
    </w:p>
    <w:p w14:paraId="04E615B3" w14:textId="300AF427" w:rsidR="0001396C" w:rsidRPr="00A86B92" w:rsidRDefault="00892532" w:rsidP="009463E8">
      <w:pPr>
        <w:autoSpaceDE w:val="0"/>
        <w:autoSpaceDN w:val="0"/>
        <w:adjustRightInd w:val="0"/>
        <w:ind w:left="1092" w:hanging="850"/>
        <w:jc w:val="both"/>
        <w:rPr>
          <w:sz w:val="24"/>
          <w:szCs w:val="24"/>
          <w:lang w:eastAsia="zh-CN"/>
        </w:rPr>
      </w:pPr>
      <w:r w:rsidRPr="00A86B92">
        <w:rPr>
          <w:rStyle w:val="Strong"/>
          <w:b w:val="0"/>
          <w:sz w:val="24"/>
          <w:szCs w:val="24"/>
        </w:rPr>
        <w:t>2013</w:t>
      </w:r>
      <w:r w:rsidRPr="00A86B92">
        <w:rPr>
          <w:rStyle w:val="Strong"/>
          <w:b w:val="0"/>
          <w:sz w:val="24"/>
          <w:szCs w:val="24"/>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Cs/>
          <w:sz w:val="24"/>
          <w:szCs w:val="24"/>
          <w:lang w:eastAsia="zh-CN"/>
        </w:rPr>
        <w:t xml:space="preserve"> “</w:t>
      </w:r>
      <w:r w:rsidRPr="00A86B92">
        <w:rPr>
          <w:rStyle w:val="Strong"/>
          <w:b w:val="0"/>
          <w:sz w:val="24"/>
          <w:szCs w:val="24"/>
        </w:rPr>
        <w:t xml:space="preserve">Electromagnetic </w:t>
      </w:r>
      <w:r w:rsidR="00AB0B8C">
        <w:rPr>
          <w:rStyle w:val="Strong"/>
          <w:b w:val="0"/>
          <w:sz w:val="24"/>
          <w:szCs w:val="24"/>
        </w:rPr>
        <w:t>modelling</w:t>
      </w:r>
      <w:r w:rsidR="00AB0B8C" w:rsidRPr="00A86B92">
        <w:rPr>
          <w:rStyle w:val="Strong"/>
          <w:b w:val="0"/>
          <w:sz w:val="24"/>
          <w:szCs w:val="24"/>
        </w:rPr>
        <w:t xml:space="preserve"> </w:t>
      </w:r>
      <w:r w:rsidRPr="00A86B92">
        <w:rPr>
          <w:rStyle w:val="Strong"/>
          <w:b w:val="0"/>
          <w:sz w:val="24"/>
          <w:szCs w:val="24"/>
        </w:rPr>
        <w:t xml:space="preserve">for </w:t>
      </w:r>
      <w:r w:rsidR="00011667" w:rsidRPr="00A86B92">
        <w:rPr>
          <w:rStyle w:val="Strong"/>
          <w:b w:val="0"/>
          <w:sz w:val="24"/>
          <w:szCs w:val="24"/>
        </w:rPr>
        <w:t>c</w:t>
      </w:r>
      <w:r w:rsidRPr="00A86B92">
        <w:rPr>
          <w:rStyle w:val="Strong"/>
          <w:b w:val="0"/>
          <w:sz w:val="24"/>
          <w:szCs w:val="24"/>
        </w:rPr>
        <w:t xml:space="preserve">ommunication </w:t>
      </w:r>
      <w:r w:rsidR="00011667" w:rsidRPr="00A86B92">
        <w:rPr>
          <w:rStyle w:val="Strong"/>
          <w:b w:val="0"/>
          <w:sz w:val="24"/>
          <w:szCs w:val="24"/>
        </w:rPr>
        <w:t>s</w:t>
      </w:r>
      <w:r w:rsidRPr="00A86B92">
        <w:rPr>
          <w:rStyle w:val="Strong"/>
          <w:b w:val="0"/>
          <w:sz w:val="24"/>
          <w:szCs w:val="24"/>
        </w:rPr>
        <w:t xml:space="preserve">ystems and </w:t>
      </w:r>
      <w:r w:rsidR="00011667" w:rsidRPr="00A86B92">
        <w:rPr>
          <w:rStyle w:val="Strong"/>
          <w:b w:val="0"/>
          <w:sz w:val="24"/>
          <w:szCs w:val="24"/>
        </w:rPr>
        <w:t>d</w:t>
      </w:r>
      <w:r w:rsidRPr="00A86B92">
        <w:rPr>
          <w:rStyle w:val="Strong"/>
          <w:b w:val="0"/>
          <w:sz w:val="24"/>
          <w:szCs w:val="24"/>
        </w:rPr>
        <w:t xml:space="preserve">evices,” </w:t>
      </w:r>
      <w:r w:rsidRPr="00A86B92">
        <w:rPr>
          <w:rStyle w:val="Strong"/>
          <w:b w:val="0"/>
          <w:i/>
          <w:sz w:val="24"/>
          <w:szCs w:val="24"/>
        </w:rPr>
        <w:t>the 4</w:t>
      </w:r>
      <w:r w:rsidRPr="00A86B92">
        <w:rPr>
          <w:rStyle w:val="Strong"/>
          <w:b w:val="0"/>
          <w:i/>
          <w:sz w:val="24"/>
          <w:szCs w:val="24"/>
          <w:vertAlign w:val="superscript"/>
        </w:rPr>
        <w:t>th</w:t>
      </w:r>
      <w:r w:rsidRPr="00A86B92">
        <w:rPr>
          <w:rStyle w:val="Strong"/>
          <w:b w:val="0"/>
          <w:i/>
          <w:sz w:val="24"/>
          <w:szCs w:val="24"/>
        </w:rPr>
        <w:t xml:space="preserve"> International Conference on Computational Problem Solving</w:t>
      </w:r>
      <w:r w:rsidRPr="00A86B92">
        <w:rPr>
          <w:rStyle w:val="Strong"/>
          <w:b w:val="0"/>
          <w:sz w:val="24"/>
          <w:szCs w:val="24"/>
        </w:rPr>
        <w:t xml:space="preserve">, Jiuzhai Valley, Sichuan, P. R. China, Oct. 26-28, </w:t>
      </w:r>
      <w:r w:rsidR="00665651" w:rsidRPr="00A86B92">
        <w:rPr>
          <w:rStyle w:val="Strong"/>
          <w:b w:val="0"/>
          <w:sz w:val="24"/>
          <w:szCs w:val="24"/>
        </w:rPr>
        <w:t>2013.</w:t>
      </w:r>
    </w:p>
    <w:p w14:paraId="09DB21D0" w14:textId="110187E9" w:rsidR="0001396C" w:rsidRPr="00A86B92" w:rsidRDefault="0001396C" w:rsidP="009463E8">
      <w:pPr>
        <w:autoSpaceDE w:val="0"/>
        <w:autoSpaceDN w:val="0"/>
        <w:adjustRightInd w:val="0"/>
        <w:ind w:left="1092" w:hanging="850"/>
        <w:jc w:val="both"/>
        <w:rPr>
          <w:sz w:val="24"/>
          <w:szCs w:val="24"/>
        </w:rPr>
      </w:pPr>
      <w:r w:rsidRPr="00A86B92">
        <w:rPr>
          <w:sz w:val="24"/>
          <w:szCs w:val="24"/>
          <w:lang w:eastAsia="zh-CN"/>
        </w:rPr>
        <w:lastRenderedPageBreak/>
        <w:t xml:space="preserve">2013 </w:t>
      </w:r>
      <w:r w:rsidRPr="00A86B92">
        <w:rPr>
          <w:sz w:val="24"/>
          <w:szCs w:val="24"/>
          <w:lang w:eastAsia="zh-CN"/>
        </w:rPr>
        <w:tab/>
      </w:r>
      <w:r w:rsidRPr="00A86B92">
        <w:rPr>
          <w:b/>
          <w:bCs/>
          <w:sz w:val="24"/>
          <w:szCs w:val="24"/>
          <w:lang w:eastAsia="zh-CN"/>
        </w:rPr>
        <w:t>Invited special session presentation</w:t>
      </w:r>
      <w:r w:rsidR="00383FDA" w:rsidRPr="00A86B92">
        <w:rPr>
          <w:b/>
          <w:bCs/>
          <w:sz w:val="24"/>
          <w:szCs w:val="24"/>
          <w:lang w:eastAsia="zh-CN"/>
        </w:rPr>
        <w:t xml:space="preserve"> </w:t>
      </w:r>
      <w:r w:rsidR="00383FDA" w:rsidRPr="00A86B92">
        <w:rPr>
          <w:bCs/>
          <w:sz w:val="24"/>
          <w:szCs w:val="24"/>
          <w:lang w:eastAsia="zh-CN"/>
        </w:rPr>
        <w:t>entitled</w:t>
      </w:r>
      <w:r w:rsidRPr="00A86B92">
        <w:rPr>
          <w:b/>
          <w:bCs/>
          <w:sz w:val="24"/>
          <w:szCs w:val="24"/>
          <w:lang w:eastAsia="zh-CN"/>
        </w:rPr>
        <w:t xml:space="preserve"> </w:t>
      </w:r>
      <w:r w:rsidRPr="00A86B92">
        <w:rPr>
          <w:bCs/>
          <w:sz w:val="24"/>
          <w:szCs w:val="24"/>
          <w:lang w:eastAsia="zh-CN"/>
        </w:rPr>
        <w:t>“</w:t>
      </w:r>
      <w:r w:rsidRPr="00A86B92">
        <w:rPr>
          <w:sz w:val="24"/>
          <w:szCs w:val="24"/>
        </w:rPr>
        <w:t>Node-</w:t>
      </w:r>
      <w:r w:rsidR="006C0180" w:rsidRPr="00A86B92">
        <w:rPr>
          <w:sz w:val="24"/>
          <w:szCs w:val="24"/>
        </w:rPr>
        <w:t>b</w:t>
      </w:r>
      <w:r w:rsidRPr="00A86B92">
        <w:rPr>
          <w:sz w:val="24"/>
          <w:szCs w:val="24"/>
        </w:rPr>
        <w:t xml:space="preserve">ased </w:t>
      </w:r>
      <w:r w:rsidR="00011667" w:rsidRPr="00A86B92">
        <w:rPr>
          <w:sz w:val="24"/>
          <w:szCs w:val="24"/>
        </w:rPr>
        <w:t>m</w:t>
      </w:r>
      <w:r w:rsidRPr="00A86B92">
        <w:rPr>
          <w:sz w:val="24"/>
          <w:szCs w:val="24"/>
        </w:rPr>
        <w:t xml:space="preserve">eshless </w:t>
      </w:r>
      <w:r w:rsidR="00011667" w:rsidRPr="00A86B92">
        <w:rPr>
          <w:sz w:val="24"/>
          <w:szCs w:val="24"/>
        </w:rPr>
        <w:t>m</w:t>
      </w:r>
      <w:r w:rsidRPr="00A86B92">
        <w:rPr>
          <w:sz w:val="24"/>
          <w:szCs w:val="24"/>
        </w:rPr>
        <w:t xml:space="preserve">ethods: </w:t>
      </w:r>
      <w:r w:rsidR="00383FDA" w:rsidRPr="00A86B92">
        <w:rPr>
          <w:sz w:val="24"/>
          <w:szCs w:val="24"/>
        </w:rPr>
        <w:t>A</w:t>
      </w:r>
      <w:r w:rsidRPr="00A86B92">
        <w:rPr>
          <w:sz w:val="24"/>
          <w:szCs w:val="24"/>
        </w:rPr>
        <w:t xml:space="preserve"> </w:t>
      </w:r>
      <w:r w:rsidR="00011667" w:rsidRPr="00A86B92">
        <w:rPr>
          <w:sz w:val="24"/>
          <w:szCs w:val="24"/>
        </w:rPr>
        <w:t>w</w:t>
      </w:r>
      <w:r w:rsidRPr="00A86B92">
        <w:rPr>
          <w:sz w:val="24"/>
          <w:szCs w:val="24"/>
        </w:rPr>
        <w:t xml:space="preserve">ay of </w:t>
      </w:r>
      <w:r w:rsidR="00011667" w:rsidRPr="00A86B92">
        <w:rPr>
          <w:sz w:val="24"/>
          <w:szCs w:val="24"/>
        </w:rPr>
        <w:t>g</w:t>
      </w:r>
      <w:r w:rsidRPr="00A86B92">
        <w:rPr>
          <w:sz w:val="24"/>
          <w:szCs w:val="24"/>
        </w:rPr>
        <w:t xml:space="preserve">eneralizing </w:t>
      </w:r>
      <w:r w:rsidR="00011667" w:rsidRPr="00A86B92">
        <w:rPr>
          <w:sz w:val="24"/>
          <w:szCs w:val="24"/>
        </w:rPr>
        <w:t>n</w:t>
      </w:r>
      <w:r w:rsidRPr="00A86B92">
        <w:rPr>
          <w:sz w:val="24"/>
          <w:szCs w:val="24"/>
        </w:rPr>
        <w:t xml:space="preserve">umerical </w:t>
      </w:r>
      <w:r w:rsidR="009F3B66">
        <w:rPr>
          <w:sz w:val="24"/>
          <w:szCs w:val="24"/>
        </w:rPr>
        <w:t>modelling</w:t>
      </w:r>
      <w:r w:rsidR="009F3B66" w:rsidRPr="00A86B92">
        <w:rPr>
          <w:sz w:val="24"/>
          <w:szCs w:val="24"/>
        </w:rPr>
        <w:t xml:space="preserve"> </w:t>
      </w:r>
      <w:r w:rsidR="00011667" w:rsidRPr="00A86B92">
        <w:rPr>
          <w:sz w:val="24"/>
          <w:szCs w:val="24"/>
        </w:rPr>
        <w:t>t</w:t>
      </w:r>
      <w:r w:rsidRPr="00A86B92">
        <w:rPr>
          <w:sz w:val="24"/>
          <w:szCs w:val="24"/>
        </w:rPr>
        <w:t xml:space="preserve">echniques,” </w:t>
      </w:r>
      <w:r w:rsidRPr="00A86B92">
        <w:rPr>
          <w:i/>
          <w:sz w:val="24"/>
          <w:szCs w:val="24"/>
        </w:rPr>
        <w:t>2013 International Conference on Antennas and Propagation</w:t>
      </w:r>
      <w:r w:rsidR="00220300" w:rsidRPr="00A86B92">
        <w:rPr>
          <w:i/>
          <w:sz w:val="24"/>
          <w:szCs w:val="24"/>
        </w:rPr>
        <w:t xml:space="preserve"> (ICAP)</w:t>
      </w:r>
      <w:r w:rsidRPr="00A86B92">
        <w:rPr>
          <w:sz w:val="24"/>
          <w:szCs w:val="24"/>
        </w:rPr>
        <w:t>, Oct. 23-25, 2013, Nanjing, P. R. China</w:t>
      </w:r>
      <w:r w:rsidR="00893AA8" w:rsidRPr="00A86B92">
        <w:rPr>
          <w:sz w:val="24"/>
          <w:szCs w:val="24"/>
        </w:rPr>
        <w:t>.</w:t>
      </w:r>
    </w:p>
    <w:p w14:paraId="36ACDB5D" w14:textId="1009B94C" w:rsidR="00892532" w:rsidRPr="00A86B92" w:rsidRDefault="00892532" w:rsidP="009463E8">
      <w:pPr>
        <w:autoSpaceDE w:val="0"/>
        <w:autoSpaceDN w:val="0"/>
        <w:adjustRightInd w:val="0"/>
        <w:ind w:left="1106" w:hanging="850"/>
        <w:jc w:val="both"/>
        <w:rPr>
          <w:rFonts w:eastAsia="楷体"/>
          <w:color w:val="000000"/>
          <w:sz w:val="24"/>
          <w:szCs w:val="24"/>
        </w:rPr>
      </w:pPr>
      <w:r w:rsidRPr="00A86B92">
        <w:rPr>
          <w:bCs/>
          <w:sz w:val="24"/>
          <w:szCs w:val="24"/>
          <w:lang w:eastAsia="zh-CN"/>
        </w:rPr>
        <w:t>2013</w:t>
      </w:r>
      <w:r w:rsidR="007A5A22">
        <w:rPr>
          <w:b/>
          <w:bCs/>
          <w:sz w:val="24"/>
          <w:szCs w:val="24"/>
          <w:lang w:eastAsia="zh-CN"/>
        </w:rPr>
        <w:tab/>
      </w:r>
      <w:r w:rsidRPr="00A86B92">
        <w:rPr>
          <w:b/>
          <w:bCs/>
          <w:sz w:val="24"/>
          <w:szCs w:val="24"/>
          <w:lang w:eastAsia="zh-CN"/>
        </w:rPr>
        <w:t xml:space="preserve">Invited keynote </w:t>
      </w:r>
      <w:r w:rsidR="00E00F17" w:rsidRPr="00A86B92">
        <w:rPr>
          <w:b/>
          <w:bCs/>
          <w:sz w:val="24"/>
          <w:szCs w:val="24"/>
          <w:lang w:eastAsia="zh-CN"/>
        </w:rPr>
        <w:t xml:space="preserve">presentation </w:t>
      </w:r>
      <w:r w:rsidR="008F2628" w:rsidRPr="00A86B92">
        <w:rPr>
          <w:bCs/>
          <w:sz w:val="24"/>
          <w:szCs w:val="24"/>
          <w:lang w:eastAsia="zh-CN"/>
        </w:rPr>
        <w:t>en</w:t>
      </w:r>
      <w:r w:rsidR="00E00F17" w:rsidRPr="00A86B92">
        <w:rPr>
          <w:bCs/>
          <w:sz w:val="24"/>
          <w:szCs w:val="24"/>
          <w:lang w:eastAsia="zh-CN"/>
        </w:rPr>
        <w:t>title</w:t>
      </w:r>
      <w:r w:rsidR="008F2628" w:rsidRPr="00A86B92">
        <w:rPr>
          <w:bCs/>
          <w:sz w:val="24"/>
          <w:szCs w:val="24"/>
          <w:lang w:eastAsia="zh-CN"/>
        </w:rPr>
        <w:t>d</w:t>
      </w:r>
      <w:r w:rsidRPr="00A86B92">
        <w:rPr>
          <w:b/>
          <w:bCs/>
          <w:sz w:val="24"/>
          <w:szCs w:val="24"/>
          <w:lang w:eastAsia="zh-CN"/>
        </w:rPr>
        <w:t xml:space="preserve"> </w:t>
      </w:r>
      <w:r w:rsidRPr="00A86B92">
        <w:rPr>
          <w:bCs/>
          <w:sz w:val="24"/>
          <w:szCs w:val="24"/>
          <w:lang w:eastAsia="zh-CN"/>
        </w:rPr>
        <w:t>“</w:t>
      </w:r>
      <w:r w:rsidRPr="00A86B92">
        <w:rPr>
          <w:rStyle w:val="Strong"/>
          <w:b w:val="0"/>
          <w:sz w:val="24"/>
          <w:szCs w:val="24"/>
        </w:rPr>
        <w:t xml:space="preserve">Essence of </w:t>
      </w:r>
      <w:r w:rsidR="00011667" w:rsidRPr="00A86B92">
        <w:rPr>
          <w:rStyle w:val="Strong"/>
          <w:b w:val="0"/>
          <w:sz w:val="24"/>
          <w:szCs w:val="24"/>
        </w:rPr>
        <w:t>n</w:t>
      </w:r>
      <w:r w:rsidRPr="00A86B92">
        <w:rPr>
          <w:rStyle w:val="Strong"/>
          <w:b w:val="0"/>
          <w:sz w:val="24"/>
          <w:szCs w:val="24"/>
        </w:rPr>
        <w:t xml:space="preserve">umerical </w:t>
      </w:r>
      <w:r w:rsidR="00011667" w:rsidRPr="00A86B92">
        <w:rPr>
          <w:rStyle w:val="Strong"/>
          <w:b w:val="0"/>
          <w:sz w:val="24"/>
          <w:szCs w:val="24"/>
        </w:rPr>
        <w:t>m</w:t>
      </w:r>
      <w:r w:rsidRPr="00A86B92">
        <w:rPr>
          <w:rStyle w:val="Strong"/>
          <w:b w:val="0"/>
          <w:sz w:val="24"/>
          <w:szCs w:val="24"/>
        </w:rPr>
        <w:t xml:space="preserve">ethods,” </w:t>
      </w:r>
      <w:r w:rsidRPr="00A86B92">
        <w:rPr>
          <w:rFonts w:eastAsia="楷体"/>
          <w:i/>
          <w:color w:val="000000"/>
          <w:sz w:val="24"/>
          <w:szCs w:val="24"/>
        </w:rPr>
        <w:t>2013 Cross-Strait Quad-Regional Radio Science</w:t>
      </w:r>
      <w:r w:rsidRPr="00A86B92">
        <w:rPr>
          <w:i/>
          <w:color w:val="000000"/>
          <w:sz w:val="24"/>
          <w:szCs w:val="24"/>
        </w:rPr>
        <w:t xml:space="preserve"> </w:t>
      </w:r>
      <w:r w:rsidRPr="00A86B92">
        <w:rPr>
          <w:rFonts w:eastAsia="楷体"/>
          <w:i/>
          <w:color w:val="000000"/>
          <w:sz w:val="24"/>
          <w:szCs w:val="24"/>
        </w:rPr>
        <w:t>and Wireless Technology Conference</w:t>
      </w:r>
      <w:r w:rsidRPr="00A86B92">
        <w:rPr>
          <w:rFonts w:eastAsia="楷体"/>
          <w:color w:val="000000"/>
          <w:sz w:val="24"/>
          <w:szCs w:val="24"/>
        </w:rPr>
        <w:t>, July 22, 2013, Chengdu, P. R. China</w:t>
      </w:r>
      <w:r w:rsidR="00893AA8" w:rsidRPr="00A86B92">
        <w:rPr>
          <w:rFonts w:eastAsia="楷体"/>
          <w:color w:val="000000"/>
          <w:sz w:val="24"/>
          <w:szCs w:val="24"/>
        </w:rPr>
        <w:t>.</w:t>
      </w:r>
      <w:r w:rsidRPr="00A86B92">
        <w:rPr>
          <w:rFonts w:eastAsia="楷体"/>
          <w:color w:val="000000"/>
          <w:sz w:val="24"/>
          <w:szCs w:val="24"/>
        </w:rPr>
        <w:t xml:space="preserve"> </w:t>
      </w:r>
    </w:p>
    <w:p w14:paraId="20685E79" w14:textId="77777777" w:rsidR="00D659FC" w:rsidRPr="00A86B92" w:rsidRDefault="00D659FC" w:rsidP="009463E8">
      <w:pPr>
        <w:autoSpaceDE w:val="0"/>
        <w:autoSpaceDN w:val="0"/>
        <w:adjustRightInd w:val="0"/>
        <w:ind w:left="1092" w:hanging="850"/>
        <w:jc w:val="both"/>
        <w:rPr>
          <w:sz w:val="24"/>
          <w:szCs w:val="24"/>
          <w:lang w:eastAsia="zh-CN"/>
        </w:rPr>
      </w:pPr>
      <w:r w:rsidRPr="00A86B92">
        <w:rPr>
          <w:sz w:val="24"/>
          <w:szCs w:val="24"/>
          <w:lang w:eastAsia="zh-CN"/>
        </w:rPr>
        <w:t xml:space="preserve">2013 </w:t>
      </w:r>
      <w:r w:rsidRPr="00A86B92">
        <w:rPr>
          <w:sz w:val="24"/>
          <w:szCs w:val="24"/>
          <w:lang w:eastAsia="zh-CN"/>
        </w:rPr>
        <w:tab/>
      </w:r>
      <w:r w:rsidRPr="00A86B92">
        <w:rPr>
          <w:b/>
          <w:bCs/>
          <w:sz w:val="24"/>
          <w:szCs w:val="24"/>
          <w:lang w:eastAsia="zh-CN"/>
        </w:rPr>
        <w:t>Invited distinguished speaker</w:t>
      </w:r>
      <w:r w:rsidR="004944F6" w:rsidRPr="00A86B92">
        <w:rPr>
          <w:b/>
          <w:bCs/>
          <w:sz w:val="24"/>
          <w:szCs w:val="24"/>
          <w:lang w:eastAsia="zh-CN"/>
        </w:rPr>
        <w:t xml:space="preserve">, </w:t>
      </w:r>
      <w:r w:rsidR="004944F6" w:rsidRPr="00A86B92">
        <w:rPr>
          <w:bCs/>
          <w:i/>
          <w:sz w:val="24"/>
          <w:szCs w:val="24"/>
          <w:lang w:eastAsia="zh-CN"/>
        </w:rPr>
        <w:t xml:space="preserve">Speaker Series, </w:t>
      </w:r>
      <w:r w:rsidR="004944F6" w:rsidRPr="00A86B92">
        <w:rPr>
          <w:bCs/>
          <w:sz w:val="24"/>
          <w:szCs w:val="24"/>
          <w:lang w:eastAsia="zh-CN"/>
        </w:rPr>
        <w:t>Dept. of Computer and Information Science/Dept. of Electrical and Computer Engineering/Dept. of Industrial and Manufacturing Systems Engineering, University of Michigan-Dearborn, Michigan, USA</w:t>
      </w:r>
      <w:r w:rsidRPr="00A86B92">
        <w:rPr>
          <w:sz w:val="24"/>
          <w:szCs w:val="24"/>
          <w:lang w:eastAsia="zh-CN"/>
        </w:rPr>
        <w:t xml:space="preserve">, </w:t>
      </w:r>
      <w:r w:rsidR="004944F6" w:rsidRPr="00A86B92">
        <w:rPr>
          <w:sz w:val="24"/>
          <w:szCs w:val="24"/>
          <w:lang w:eastAsia="zh-CN"/>
        </w:rPr>
        <w:t>Feb. 1, 2013</w:t>
      </w:r>
      <w:r w:rsidR="00893AA8" w:rsidRPr="00A86B92">
        <w:rPr>
          <w:sz w:val="24"/>
          <w:szCs w:val="24"/>
          <w:lang w:eastAsia="zh-CN"/>
        </w:rPr>
        <w:t>.</w:t>
      </w:r>
      <w:r w:rsidRPr="00A86B92">
        <w:rPr>
          <w:sz w:val="24"/>
          <w:szCs w:val="24"/>
          <w:lang w:eastAsia="zh-CN"/>
        </w:rPr>
        <w:t xml:space="preserve"> </w:t>
      </w:r>
    </w:p>
    <w:p w14:paraId="5EFCF9B5" w14:textId="549C80B4" w:rsidR="00F708E9" w:rsidRPr="00A86B92" w:rsidRDefault="00F708E9" w:rsidP="009463E8">
      <w:pPr>
        <w:autoSpaceDE w:val="0"/>
        <w:autoSpaceDN w:val="0"/>
        <w:adjustRightInd w:val="0"/>
        <w:ind w:left="1092" w:hanging="850"/>
        <w:jc w:val="both"/>
        <w:rPr>
          <w:sz w:val="24"/>
          <w:szCs w:val="24"/>
          <w:lang w:eastAsia="zh-CN"/>
        </w:rPr>
      </w:pPr>
      <w:r w:rsidRPr="00A86B92">
        <w:rPr>
          <w:sz w:val="24"/>
          <w:szCs w:val="24"/>
          <w:lang w:eastAsia="zh-CN"/>
        </w:rPr>
        <w:t xml:space="preserve">2012 </w:t>
      </w:r>
      <w:r w:rsidRPr="00A86B92">
        <w:rPr>
          <w:sz w:val="24"/>
          <w:szCs w:val="24"/>
          <w:lang w:eastAsia="zh-CN"/>
        </w:rPr>
        <w:tab/>
      </w:r>
      <w:r w:rsidRPr="00A86B92">
        <w:rPr>
          <w:b/>
          <w:bCs/>
          <w:sz w:val="24"/>
          <w:szCs w:val="24"/>
          <w:lang w:eastAsia="zh-CN"/>
        </w:rPr>
        <w:t xml:space="preserve">Invited </w:t>
      </w:r>
      <w:r w:rsidR="00E61FA4" w:rsidRPr="00A86B92">
        <w:rPr>
          <w:b/>
          <w:bCs/>
          <w:sz w:val="24"/>
          <w:szCs w:val="24"/>
          <w:lang w:eastAsia="zh-CN"/>
        </w:rPr>
        <w:t xml:space="preserve">keynote </w:t>
      </w:r>
      <w:r w:rsidR="00AB50FE">
        <w:rPr>
          <w:b/>
          <w:bCs/>
          <w:sz w:val="24"/>
          <w:szCs w:val="24"/>
          <w:lang w:eastAsia="zh-CN"/>
        </w:rPr>
        <w:t>presentation</w:t>
      </w:r>
      <w:r w:rsidR="00AB50FE" w:rsidRPr="00A86B92">
        <w:rPr>
          <w:bCs/>
          <w:sz w:val="24"/>
          <w:szCs w:val="24"/>
          <w:lang w:eastAsia="zh-CN"/>
        </w:rPr>
        <w:t xml:space="preserve"> </w:t>
      </w:r>
      <w:r w:rsidR="00E00F17" w:rsidRPr="00A86B92">
        <w:rPr>
          <w:bCs/>
          <w:sz w:val="24"/>
          <w:szCs w:val="24"/>
          <w:lang w:eastAsia="zh-CN"/>
        </w:rPr>
        <w:t xml:space="preserve">on nonlinear signal processing technologies for ultra-wideband radios </w:t>
      </w:r>
      <w:r w:rsidRPr="00A86B92">
        <w:rPr>
          <w:bCs/>
          <w:sz w:val="24"/>
          <w:szCs w:val="24"/>
          <w:lang w:eastAsia="zh-CN"/>
        </w:rPr>
        <w:t xml:space="preserve">in </w:t>
      </w:r>
      <w:r w:rsidRPr="00A86B92">
        <w:rPr>
          <w:bCs/>
          <w:i/>
          <w:sz w:val="24"/>
          <w:szCs w:val="24"/>
          <w:lang w:eastAsia="zh-CN"/>
        </w:rPr>
        <w:t>IEEE International Conference on Ultra Wideband</w:t>
      </w:r>
      <w:r w:rsidR="00220300" w:rsidRPr="00A86B92">
        <w:rPr>
          <w:bCs/>
          <w:i/>
          <w:sz w:val="24"/>
          <w:szCs w:val="24"/>
          <w:lang w:eastAsia="zh-CN"/>
        </w:rPr>
        <w:t xml:space="preserve"> (ICUWB)</w:t>
      </w:r>
      <w:r w:rsidRPr="00A86B92">
        <w:rPr>
          <w:sz w:val="24"/>
          <w:szCs w:val="24"/>
          <w:lang w:eastAsia="zh-CN"/>
        </w:rPr>
        <w:t>, Sept. 17-20, 2012, Syracuse, New York, USA</w:t>
      </w:r>
      <w:r w:rsidR="00893AA8" w:rsidRPr="00A86B92">
        <w:rPr>
          <w:sz w:val="24"/>
          <w:szCs w:val="24"/>
          <w:lang w:eastAsia="zh-CN"/>
        </w:rPr>
        <w:t>.</w:t>
      </w:r>
      <w:r w:rsidRPr="00A86B92">
        <w:rPr>
          <w:sz w:val="24"/>
          <w:szCs w:val="24"/>
          <w:lang w:eastAsia="zh-CN"/>
        </w:rPr>
        <w:t xml:space="preserve"> </w:t>
      </w:r>
    </w:p>
    <w:p w14:paraId="2A0485F9" w14:textId="77777777" w:rsidR="009E38AE" w:rsidRPr="00A86B92" w:rsidRDefault="009E38AE" w:rsidP="009463E8">
      <w:pPr>
        <w:autoSpaceDE w:val="0"/>
        <w:autoSpaceDN w:val="0"/>
        <w:adjustRightInd w:val="0"/>
        <w:ind w:left="1092" w:hanging="850"/>
        <w:jc w:val="both"/>
        <w:rPr>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Invited</w:t>
      </w:r>
      <w:r w:rsidR="008F2628" w:rsidRPr="00A86B92">
        <w:rPr>
          <w:b/>
          <w:bCs/>
          <w:sz w:val="24"/>
          <w:szCs w:val="24"/>
          <w:lang w:eastAsia="zh-CN"/>
        </w:rPr>
        <w:t xml:space="preserve"> presentation</w:t>
      </w:r>
      <w:r w:rsidRPr="00A86B92">
        <w:rPr>
          <w:bCs/>
          <w:sz w:val="24"/>
          <w:szCs w:val="24"/>
          <w:lang w:eastAsia="zh-CN"/>
        </w:rPr>
        <w:t xml:space="preserve"> </w:t>
      </w:r>
      <w:r w:rsidR="00917FB3" w:rsidRPr="00A86B92">
        <w:rPr>
          <w:bCs/>
          <w:sz w:val="24"/>
          <w:szCs w:val="24"/>
          <w:lang w:eastAsia="zh-CN"/>
        </w:rPr>
        <w:t xml:space="preserve">on </w:t>
      </w:r>
      <w:r w:rsidR="00EF47D7" w:rsidRPr="00A86B92">
        <w:rPr>
          <w:bCs/>
          <w:sz w:val="24"/>
          <w:szCs w:val="24"/>
          <w:lang w:eastAsia="zh-CN"/>
        </w:rPr>
        <w:t>unifying theory of numerical methods</w:t>
      </w:r>
      <w:r w:rsidR="00917FB3" w:rsidRPr="00A86B92">
        <w:rPr>
          <w:bCs/>
          <w:sz w:val="24"/>
          <w:szCs w:val="24"/>
          <w:lang w:eastAsia="zh-CN"/>
        </w:rPr>
        <w:t xml:space="preserve"> </w:t>
      </w:r>
      <w:r w:rsidRPr="00A86B92">
        <w:rPr>
          <w:bCs/>
          <w:sz w:val="24"/>
          <w:szCs w:val="24"/>
          <w:lang w:eastAsia="zh-CN"/>
        </w:rPr>
        <w:t xml:space="preserve">in </w:t>
      </w:r>
      <w:r w:rsidR="00917FB3" w:rsidRPr="00A86B92">
        <w:rPr>
          <w:bCs/>
          <w:i/>
          <w:sz w:val="24"/>
          <w:szCs w:val="24"/>
          <w:lang w:eastAsia="zh-CN"/>
        </w:rPr>
        <w:t>International Conference on Electromagnetics in Advanced Applications</w:t>
      </w:r>
      <w:r w:rsidR="00220300" w:rsidRPr="00A86B92">
        <w:rPr>
          <w:bCs/>
          <w:i/>
          <w:sz w:val="24"/>
          <w:szCs w:val="24"/>
          <w:lang w:eastAsia="zh-CN"/>
        </w:rPr>
        <w:t xml:space="preserve"> (ICEAA)</w:t>
      </w:r>
      <w:r w:rsidR="00917FB3" w:rsidRPr="00A86B92">
        <w:rPr>
          <w:bCs/>
          <w:sz w:val="24"/>
          <w:szCs w:val="24"/>
          <w:lang w:eastAsia="zh-CN"/>
        </w:rPr>
        <w:t xml:space="preserve">, </w:t>
      </w:r>
      <w:r w:rsidRPr="00A86B92">
        <w:rPr>
          <w:sz w:val="24"/>
          <w:szCs w:val="24"/>
          <w:lang w:eastAsia="zh-CN"/>
        </w:rPr>
        <w:t>Sept. 12-16, 2011, Torino, Italy</w:t>
      </w:r>
      <w:r w:rsidR="00893AA8" w:rsidRPr="00A86B92">
        <w:rPr>
          <w:sz w:val="24"/>
          <w:szCs w:val="24"/>
          <w:lang w:eastAsia="zh-CN"/>
        </w:rPr>
        <w:t>.</w:t>
      </w:r>
      <w:r w:rsidRPr="00A86B92">
        <w:rPr>
          <w:sz w:val="24"/>
          <w:szCs w:val="24"/>
          <w:lang w:eastAsia="zh-CN"/>
        </w:rPr>
        <w:t xml:space="preserve"> </w:t>
      </w:r>
    </w:p>
    <w:p w14:paraId="0A94668B" w14:textId="5CB85F2A" w:rsidR="00C53F7F" w:rsidRPr="00A86B92" w:rsidRDefault="00C53F7F"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2011 </w:t>
      </w:r>
      <w:r w:rsidRPr="00A86B92">
        <w:rPr>
          <w:sz w:val="24"/>
          <w:szCs w:val="24"/>
          <w:lang w:eastAsia="zh-CN"/>
        </w:rPr>
        <w:tab/>
      </w:r>
      <w:r w:rsidRPr="00A86B92">
        <w:rPr>
          <w:b/>
          <w:bCs/>
          <w:sz w:val="24"/>
          <w:szCs w:val="24"/>
          <w:lang w:eastAsia="zh-CN"/>
        </w:rPr>
        <w:t xml:space="preserve">Keynote </w:t>
      </w:r>
      <w:r w:rsidR="00AB50FE">
        <w:rPr>
          <w:b/>
          <w:bCs/>
          <w:sz w:val="24"/>
          <w:szCs w:val="24"/>
          <w:lang w:eastAsia="zh-CN"/>
        </w:rPr>
        <w:t>presentation</w:t>
      </w:r>
      <w:r w:rsidR="00AB50FE" w:rsidRPr="00A86B92" w:rsidDel="00AB50FE">
        <w:rPr>
          <w:b/>
          <w:bCs/>
          <w:sz w:val="24"/>
          <w:szCs w:val="24"/>
          <w:lang w:eastAsia="zh-CN"/>
        </w:rPr>
        <w:t xml:space="preserve"> </w:t>
      </w:r>
      <w:r w:rsidR="00500268" w:rsidRPr="00A86B92">
        <w:rPr>
          <w:bCs/>
          <w:sz w:val="24"/>
          <w:szCs w:val="24"/>
          <w:lang w:eastAsia="zh-CN"/>
        </w:rPr>
        <w:t xml:space="preserve">on </w:t>
      </w:r>
      <w:r w:rsidR="00011667" w:rsidRPr="00A86B92">
        <w:rPr>
          <w:bCs/>
          <w:sz w:val="24"/>
          <w:szCs w:val="24"/>
          <w:lang w:eastAsia="zh-CN"/>
        </w:rPr>
        <w:t>u</w:t>
      </w:r>
      <w:r w:rsidR="00500268" w:rsidRPr="00A86B92">
        <w:rPr>
          <w:bCs/>
          <w:sz w:val="24"/>
          <w:szCs w:val="24"/>
          <w:lang w:eastAsia="zh-CN"/>
        </w:rPr>
        <w:t>ltra</w:t>
      </w:r>
      <w:r w:rsidR="00D66477" w:rsidRPr="00A86B92">
        <w:rPr>
          <w:bCs/>
          <w:sz w:val="24"/>
          <w:szCs w:val="24"/>
          <w:lang w:eastAsia="zh-CN"/>
        </w:rPr>
        <w:t xml:space="preserve"> </w:t>
      </w:r>
      <w:r w:rsidR="00011667" w:rsidRPr="00A86B92">
        <w:rPr>
          <w:bCs/>
          <w:sz w:val="24"/>
          <w:szCs w:val="24"/>
          <w:lang w:eastAsia="zh-CN"/>
        </w:rPr>
        <w:t>w</w:t>
      </w:r>
      <w:r w:rsidR="00500268" w:rsidRPr="00A86B92">
        <w:rPr>
          <w:bCs/>
          <w:sz w:val="24"/>
          <w:szCs w:val="24"/>
          <w:lang w:eastAsia="zh-CN"/>
        </w:rPr>
        <w:t xml:space="preserve">ideband </w:t>
      </w:r>
      <w:r w:rsidR="00011667" w:rsidRPr="00A86B92">
        <w:rPr>
          <w:bCs/>
          <w:sz w:val="24"/>
          <w:szCs w:val="24"/>
          <w:lang w:eastAsia="zh-CN"/>
        </w:rPr>
        <w:t>w</w:t>
      </w:r>
      <w:r w:rsidR="00500268" w:rsidRPr="00A86B92">
        <w:rPr>
          <w:bCs/>
          <w:sz w:val="24"/>
          <w:szCs w:val="24"/>
          <w:lang w:eastAsia="zh-CN"/>
        </w:rPr>
        <w:t xml:space="preserve">ireless </w:t>
      </w:r>
      <w:r w:rsidR="00011667" w:rsidRPr="00A86B92">
        <w:rPr>
          <w:bCs/>
          <w:sz w:val="24"/>
          <w:szCs w:val="24"/>
          <w:lang w:eastAsia="zh-CN"/>
        </w:rPr>
        <w:t>r</w:t>
      </w:r>
      <w:r w:rsidR="00500268" w:rsidRPr="00A86B92">
        <w:rPr>
          <w:bCs/>
          <w:sz w:val="24"/>
          <w:szCs w:val="24"/>
          <w:lang w:eastAsia="zh-CN"/>
        </w:rPr>
        <w:t>adio</w:t>
      </w:r>
      <w:r w:rsidR="00011667" w:rsidRPr="00A86B92">
        <w:rPr>
          <w:bCs/>
          <w:sz w:val="24"/>
          <w:szCs w:val="24"/>
          <w:lang w:eastAsia="zh-CN"/>
        </w:rPr>
        <w:t>s</w:t>
      </w:r>
      <w:r w:rsidR="00500268" w:rsidRPr="00A86B92">
        <w:rPr>
          <w:bCs/>
          <w:sz w:val="24"/>
          <w:szCs w:val="24"/>
          <w:lang w:eastAsia="zh-CN"/>
        </w:rPr>
        <w:t>,</w:t>
      </w:r>
      <w:r w:rsidRPr="00A86B92">
        <w:rPr>
          <w:b/>
          <w:bCs/>
          <w:sz w:val="24"/>
          <w:szCs w:val="24"/>
          <w:lang w:eastAsia="zh-CN"/>
        </w:rPr>
        <w:t xml:space="preserve"> </w:t>
      </w:r>
      <w:r w:rsidRPr="00A86B92">
        <w:rPr>
          <w:i/>
          <w:iCs/>
          <w:sz w:val="24"/>
          <w:szCs w:val="24"/>
          <w:lang w:eastAsia="zh-CN"/>
        </w:rPr>
        <w:t>IEEE Conference on Emerging Technologies</w:t>
      </w:r>
      <w:r w:rsidRPr="00A86B92">
        <w:rPr>
          <w:sz w:val="24"/>
          <w:szCs w:val="24"/>
          <w:lang w:eastAsia="zh-CN"/>
        </w:rPr>
        <w:t>, Sept. 5-6, 2011, Islamabad, Pakistan</w:t>
      </w:r>
      <w:r w:rsidR="00893AA8" w:rsidRPr="00A86B92">
        <w:rPr>
          <w:sz w:val="24"/>
          <w:szCs w:val="24"/>
          <w:lang w:eastAsia="zh-CN"/>
        </w:rPr>
        <w:t>.</w:t>
      </w:r>
      <w:r w:rsidRPr="00A86B92">
        <w:rPr>
          <w:sz w:val="24"/>
          <w:szCs w:val="24"/>
          <w:lang w:eastAsia="zh-CN"/>
        </w:rPr>
        <w:t xml:space="preserve"> </w:t>
      </w:r>
    </w:p>
    <w:p w14:paraId="7A2EA81A" w14:textId="13ECFE51"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keynote </w:t>
      </w:r>
      <w:bookmarkStart w:id="54" w:name="_Hlk150765976"/>
      <w:r w:rsidR="00AB50FE">
        <w:rPr>
          <w:b/>
          <w:bCs/>
          <w:sz w:val="24"/>
          <w:szCs w:val="24"/>
          <w:lang w:eastAsia="zh-CN"/>
        </w:rPr>
        <w:t>presentation</w:t>
      </w:r>
      <w:r w:rsidR="00AB50FE" w:rsidRPr="00A86B92" w:rsidDel="00AB50FE">
        <w:rPr>
          <w:b/>
          <w:bCs/>
          <w:sz w:val="24"/>
          <w:szCs w:val="24"/>
          <w:lang w:eastAsia="zh-CN"/>
        </w:rPr>
        <w:t xml:space="preserve"> </w:t>
      </w:r>
      <w:bookmarkEnd w:id="54"/>
      <w:r w:rsidR="00C3099C"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C3099C" w:rsidRPr="00A86B92">
        <w:rPr>
          <w:bCs/>
          <w:sz w:val="24"/>
          <w:szCs w:val="24"/>
          <w:lang w:eastAsia="zh-CN"/>
        </w:rPr>
        <w:t>ode-based meshless numerical methods</w:t>
      </w:r>
      <w:r w:rsidRPr="00A86B92">
        <w:rPr>
          <w:sz w:val="24"/>
          <w:szCs w:val="24"/>
          <w:lang w:val="en-CA"/>
        </w:rPr>
        <w:t>,</w:t>
      </w:r>
      <w:r w:rsidRPr="00A86B92">
        <w:rPr>
          <w:b/>
          <w:bCs/>
          <w:sz w:val="24"/>
          <w:szCs w:val="24"/>
          <w:lang w:eastAsia="zh-CN"/>
        </w:rPr>
        <w:t xml:space="preserve"> </w:t>
      </w:r>
      <w:r w:rsidR="00C3099C" w:rsidRPr="00A86B92">
        <w:rPr>
          <w:i/>
          <w:iCs/>
          <w:sz w:val="24"/>
          <w:szCs w:val="24"/>
          <w:lang w:eastAsia="zh-CN"/>
        </w:rPr>
        <w:t>The 3</w:t>
      </w:r>
      <w:r w:rsidR="00C3099C" w:rsidRPr="00A86B92">
        <w:rPr>
          <w:i/>
          <w:iCs/>
          <w:sz w:val="24"/>
          <w:szCs w:val="24"/>
          <w:vertAlign w:val="superscript"/>
          <w:lang w:eastAsia="zh-CN"/>
        </w:rPr>
        <w:t>rd</w:t>
      </w:r>
      <w:r w:rsidR="00C3099C" w:rsidRPr="00A86B92">
        <w:rPr>
          <w:i/>
          <w:iCs/>
          <w:sz w:val="24"/>
          <w:szCs w:val="24"/>
          <w:lang w:eastAsia="zh-CN"/>
        </w:rPr>
        <w:t xml:space="preserve"> Conference on Ultra Wideband Short-Pulse Electromagnetics</w:t>
      </w:r>
      <w:r w:rsidRPr="00A86B92">
        <w:rPr>
          <w:i/>
          <w:iCs/>
          <w:sz w:val="24"/>
          <w:szCs w:val="24"/>
          <w:lang w:eastAsia="zh-CN"/>
        </w:rPr>
        <w:t xml:space="preserve">, </w:t>
      </w:r>
      <w:r w:rsidR="00C3099C" w:rsidRPr="00A86B92">
        <w:rPr>
          <w:sz w:val="24"/>
          <w:szCs w:val="24"/>
          <w:lang w:eastAsia="zh-CN"/>
        </w:rPr>
        <w:t>Dec. 17-19</w:t>
      </w:r>
      <w:r w:rsidRPr="00A86B92">
        <w:rPr>
          <w:sz w:val="24"/>
          <w:szCs w:val="24"/>
          <w:lang w:eastAsia="zh-CN"/>
        </w:rPr>
        <w:t xml:space="preserve">, 2010, </w:t>
      </w:r>
      <w:r w:rsidR="00C3099C" w:rsidRPr="00A86B92">
        <w:rPr>
          <w:sz w:val="24"/>
          <w:szCs w:val="24"/>
          <w:lang w:eastAsia="zh-CN"/>
        </w:rPr>
        <w:t>Hangzhou, P. R. China</w:t>
      </w:r>
      <w:r w:rsidR="00893AA8" w:rsidRPr="00A86B92">
        <w:rPr>
          <w:sz w:val="24"/>
          <w:szCs w:val="24"/>
          <w:lang w:eastAsia="zh-CN"/>
        </w:rPr>
        <w:t>.</w:t>
      </w:r>
    </w:p>
    <w:p w14:paraId="6AF3E3D4" w14:textId="05E53435" w:rsidR="008E6ABC" w:rsidRPr="00A86B92" w:rsidRDefault="008E6ABC"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8D173B" w:rsidRPr="00A86B92">
        <w:rPr>
          <w:b/>
          <w:bCs/>
          <w:sz w:val="24"/>
          <w:szCs w:val="24"/>
          <w:lang w:eastAsia="zh-CN"/>
        </w:rPr>
        <w:t xml:space="preserve">Invited </w:t>
      </w:r>
      <w:r w:rsidR="00AB50FE">
        <w:rPr>
          <w:b/>
          <w:bCs/>
          <w:sz w:val="24"/>
          <w:szCs w:val="24"/>
          <w:lang w:eastAsia="zh-CN"/>
        </w:rPr>
        <w:t>presentation</w:t>
      </w:r>
      <w:r w:rsidR="008D173B" w:rsidRPr="00A86B92">
        <w:rPr>
          <w:b/>
          <w:bCs/>
          <w:sz w:val="24"/>
          <w:szCs w:val="24"/>
          <w:lang w:eastAsia="zh-CN"/>
        </w:rPr>
        <w:t xml:space="preserve"> </w:t>
      </w:r>
      <w:r w:rsidR="008D173B" w:rsidRPr="00A86B92">
        <w:rPr>
          <w:bCs/>
          <w:sz w:val="24"/>
          <w:szCs w:val="24"/>
          <w:lang w:eastAsia="zh-CN"/>
        </w:rPr>
        <w:t>on</w:t>
      </w:r>
      <w:r w:rsidRPr="00A86B92">
        <w:rPr>
          <w:bCs/>
          <w:sz w:val="24"/>
          <w:szCs w:val="24"/>
          <w:lang w:eastAsia="zh-CN"/>
        </w:rPr>
        <w:t xml:space="preserve"> </w:t>
      </w:r>
      <w:r w:rsidR="00917FB3" w:rsidRPr="00A86B92">
        <w:rPr>
          <w:bCs/>
          <w:sz w:val="24"/>
          <w:szCs w:val="24"/>
          <w:lang w:eastAsia="zh-CN"/>
        </w:rPr>
        <w:t>n</w:t>
      </w:r>
      <w:r w:rsidR="00917FB3" w:rsidRPr="00A86B92">
        <w:rPr>
          <w:bCs/>
          <w:sz w:val="24"/>
          <w:szCs w:val="24"/>
        </w:rPr>
        <w:t>ode-based meshless m</w:t>
      </w:r>
      <w:r w:rsidRPr="00A86B92">
        <w:rPr>
          <w:bCs/>
          <w:sz w:val="24"/>
          <w:szCs w:val="24"/>
        </w:rPr>
        <w:t>ethod</w:t>
      </w:r>
      <w:r w:rsidRPr="00A86B92">
        <w:rPr>
          <w:sz w:val="24"/>
          <w:szCs w:val="24"/>
          <w:lang w:eastAsia="zh-CN"/>
        </w:rPr>
        <w:t xml:space="preserve">, </w:t>
      </w:r>
      <w:r w:rsidRPr="00A86B92">
        <w:rPr>
          <w:i/>
          <w:sz w:val="24"/>
          <w:szCs w:val="24"/>
          <w:lang w:eastAsia="zh-CN"/>
        </w:rPr>
        <w:t>IEEE Singapore Section and Nanyang Technological University</w:t>
      </w:r>
      <w:r w:rsidRPr="00A86B92">
        <w:rPr>
          <w:sz w:val="24"/>
          <w:szCs w:val="24"/>
          <w:lang w:eastAsia="zh-CN"/>
        </w:rPr>
        <w:t>,</w:t>
      </w:r>
      <w:r w:rsidR="004A685E" w:rsidRPr="00A86B92">
        <w:rPr>
          <w:sz w:val="24"/>
          <w:szCs w:val="24"/>
          <w:lang w:eastAsia="zh-CN"/>
        </w:rPr>
        <w:t xml:space="preserve"> Singapore,</w:t>
      </w:r>
      <w:r w:rsidRPr="00A86B92">
        <w:rPr>
          <w:sz w:val="24"/>
          <w:szCs w:val="24"/>
          <w:lang w:eastAsia="zh-CN"/>
        </w:rPr>
        <w:t xml:space="preserve"> Nov. 29, 2010</w:t>
      </w:r>
      <w:r w:rsidR="00893AA8" w:rsidRPr="00A86B92">
        <w:rPr>
          <w:sz w:val="24"/>
          <w:szCs w:val="24"/>
          <w:lang w:eastAsia="zh-CN"/>
        </w:rPr>
        <w:t>.</w:t>
      </w:r>
    </w:p>
    <w:p w14:paraId="29783BEC" w14:textId="40DF747E" w:rsidR="008D173B" w:rsidRPr="00A86B92" w:rsidRDefault="008D173B"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bookmarkStart w:id="55" w:name="_Hlk150766038"/>
      <w:r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bookmarkEnd w:id="55"/>
      <w:r w:rsidR="00AB50FE" w:rsidRPr="00900C1C">
        <w:rPr>
          <w:sz w:val="24"/>
          <w:szCs w:val="24"/>
          <w:lang w:eastAsia="zh-CN"/>
        </w:rPr>
        <w:t xml:space="preserve">entitled </w:t>
      </w:r>
      <w:r w:rsidRPr="00A86B92">
        <w:rPr>
          <w:bCs/>
          <w:sz w:val="24"/>
          <w:szCs w:val="24"/>
          <w:lang w:eastAsia="zh-CN"/>
        </w:rPr>
        <w:t xml:space="preserve">“The </w:t>
      </w:r>
      <w:r w:rsidR="00011667" w:rsidRPr="00A86B92">
        <w:rPr>
          <w:bCs/>
          <w:sz w:val="24"/>
          <w:szCs w:val="24"/>
          <w:lang w:eastAsia="zh-CN"/>
        </w:rPr>
        <w:t>m</w:t>
      </w:r>
      <w:r w:rsidRPr="00A86B92">
        <w:rPr>
          <w:bCs/>
          <w:sz w:val="24"/>
          <w:szCs w:val="24"/>
          <w:lang w:eastAsia="zh-CN"/>
        </w:rPr>
        <w:t xml:space="preserve">ethod of </w:t>
      </w:r>
      <w:r w:rsidR="00011667" w:rsidRPr="00A86B92">
        <w:rPr>
          <w:bCs/>
          <w:sz w:val="24"/>
          <w:szCs w:val="24"/>
          <w:lang w:eastAsia="zh-CN"/>
        </w:rPr>
        <w:t>w</w:t>
      </w:r>
      <w:r w:rsidRPr="00A86B92">
        <w:rPr>
          <w:bCs/>
          <w:sz w:val="24"/>
          <w:szCs w:val="24"/>
          <w:lang w:eastAsia="zh-CN"/>
        </w:rPr>
        <w:t xml:space="preserve">eighted </w:t>
      </w:r>
      <w:r w:rsidR="00011667" w:rsidRPr="00A86B92">
        <w:rPr>
          <w:bCs/>
          <w:sz w:val="24"/>
          <w:szCs w:val="24"/>
          <w:lang w:eastAsia="zh-CN"/>
        </w:rPr>
        <w:t>r</w:t>
      </w:r>
      <w:r w:rsidRPr="00A86B92">
        <w:rPr>
          <w:bCs/>
          <w:sz w:val="24"/>
          <w:szCs w:val="24"/>
          <w:lang w:eastAsia="zh-CN"/>
        </w:rPr>
        <w:t xml:space="preserve">esiduals and </w:t>
      </w:r>
      <w:r w:rsidR="00011667" w:rsidRPr="00A86B92">
        <w:rPr>
          <w:bCs/>
          <w:sz w:val="24"/>
          <w:szCs w:val="24"/>
          <w:lang w:eastAsia="zh-CN"/>
        </w:rPr>
        <w:t>m</w:t>
      </w:r>
      <w:r w:rsidRPr="00A86B92">
        <w:rPr>
          <w:bCs/>
          <w:sz w:val="24"/>
          <w:szCs w:val="24"/>
          <w:lang w:eastAsia="zh-CN"/>
        </w:rPr>
        <w:t xml:space="preserve">eshless </w:t>
      </w:r>
      <w:r w:rsidR="00011667" w:rsidRPr="00A86B92">
        <w:rPr>
          <w:bCs/>
          <w:sz w:val="24"/>
          <w:szCs w:val="24"/>
          <w:lang w:eastAsia="zh-CN"/>
        </w:rPr>
        <w:t>m</w:t>
      </w:r>
      <w:r w:rsidRPr="00A86B92">
        <w:rPr>
          <w:bCs/>
          <w:sz w:val="24"/>
          <w:szCs w:val="24"/>
          <w:lang w:eastAsia="zh-CN"/>
        </w:rPr>
        <w:t xml:space="preserve">ethods for </w:t>
      </w:r>
      <w:r w:rsidR="00011667" w:rsidRPr="00A86B92">
        <w:rPr>
          <w:bCs/>
          <w:sz w:val="24"/>
          <w:szCs w:val="24"/>
          <w:lang w:eastAsia="zh-CN"/>
        </w:rPr>
        <w:t>e</w:t>
      </w:r>
      <w:r w:rsidRPr="00A86B92">
        <w:rPr>
          <w:bCs/>
          <w:sz w:val="24"/>
          <w:szCs w:val="24"/>
          <w:lang w:eastAsia="zh-CN"/>
        </w:rPr>
        <w:t xml:space="preserve">lectromagnetic </w:t>
      </w:r>
      <w:r w:rsidR="009F3B66">
        <w:rPr>
          <w:bCs/>
          <w:sz w:val="24"/>
          <w:szCs w:val="24"/>
          <w:lang w:eastAsia="zh-CN"/>
        </w:rPr>
        <w:t>modelling</w:t>
      </w:r>
      <w:r w:rsidRPr="00A86B92">
        <w:rPr>
          <w:bCs/>
          <w:sz w:val="24"/>
          <w:szCs w:val="24"/>
          <w:lang w:eastAsia="zh-CN"/>
        </w:rPr>
        <w:t>” and “</w:t>
      </w:r>
      <w:r w:rsidR="00383FDA" w:rsidRPr="00A86B92">
        <w:rPr>
          <w:bCs/>
          <w:sz w:val="24"/>
          <w:szCs w:val="24"/>
          <w:lang w:eastAsia="zh-CN"/>
        </w:rPr>
        <w:t>R</w:t>
      </w:r>
      <w:r w:rsidRPr="00A86B92">
        <w:rPr>
          <w:bCs/>
          <w:sz w:val="24"/>
          <w:szCs w:val="24"/>
          <w:lang w:eastAsia="zh-CN"/>
        </w:rPr>
        <w:t xml:space="preserve">ecent </w:t>
      </w:r>
      <w:r w:rsidR="00011667" w:rsidRPr="00A86B92">
        <w:rPr>
          <w:bCs/>
          <w:sz w:val="24"/>
          <w:szCs w:val="24"/>
          <w:lang w:eastAsia="zh-CN"/>
        </w:rPr>
        <w:t>p</w:t>
      </w:r>
      <w:r w:rsidRPr="00A86B92">
        <w:rPr>
          <w:bCs/>
          <w:sz w:val="24"/>
          <w:szCs w:val="24"/>
          <w:lang w:eastAsia="zh-CN"/>
        </w:rPr>
        <w:t xml:space="preserve">rogress of the </w:t>
      </w:r>
      <w:r w:rsidR="00011667" w:rsidRPr="00A86B92">
        <w:rPr>
          <w:bCs/>
          <w:sz w:val="24"/>
          <w:szCs w:val="24"/>
          <w:lang w:eastAsia="zh-CN"/>
        </w:rPr>
        <w:t>u</w:t>
      </w:r>
      <w:r w:rsidRPr="00A86B92">
        <w:rPr>
          <w:bCs/>
          <w:sz w:val="24"/>
          <w:szCs w:val="24"/>
          <w:lang w:eastAsia="zh-CN"/>
        </w:rPr>
        <w:t xml:space="preserve">ltra </w:t>
      </w:r>
      <w:r w:rsidR="00011667" w:rsidRPr="00A86B92">
        <w:rPr>
          <w:bCs/>
          <w:sz w:val="24"/>
          <w:szCs w:val="24"/>
          <w:lang w:eastAsia="zh-CN"/>
        </w:rPr>
        <w:t>w</w:t>
      </w:r>
      <w:r w:rsidRPr="00A86B92">
        <w:rPr>
          <w:bCs/>
          <w:sz w:val="24"/>
          <w:szCs w:val="24"/>
          <w:lang w:eastAsia="zh-CN"/>
        </w:rPr>
        <w:t xml:space="preserve">ideband </w:t>
      </w:r>
      <w:r w:rsidR="00011667" w:rsidRPr="00A86B92">
        <w:rPr>
          <w:bCs/>
          <w:sz w:val="24"/>
          <w:szCs w:val="24"/>
          <w:lang w:eastAsia="zh-CN"/>
        </w:rPr>
        <w:t>i</w:t>
      </w:r>
      <w:r w:rsidRPr="00A86B92">
        <w:rPr>
          <w:bCs/>
          <w:sz w:val="24"/>
          <w:szCs w:val="24"/>
          <w:lang w:eastAsia="zh-CN"/>
        </w:rPr>
        <w:t xml:space="preserve">mpulse </w:t>
      </w:r>
      <w:r w:rsidR="00011667" w:rsidRPr="00A86B92">
        <w:rPr>
          <w:bCs/>
          <w:sz w:val="24"/>
          <w:szCs w:val="24"/>
          <w:lang w:eastAsia="zh-CN"/>
        </w:rPr>
        <w:t>r</w:t>
      </w:r>
      <w:r w:rsidRPr="00A86B92">
        <w:rPr>
          <w:bCs/>
          <w:sz w:val="24"/>
          <w:szCs w:val="24"/>
          <w:lang w:eastAsia="zh-CN"/>
        </w:rPr>
        <w:t xml:space="preserve">adio </w:t>
      </w:r>
      <w:r w:rsidR="00011667" w:rsidRPr="00A86B92">
        <w:rPr>
          <w:bCs/>
          <w:sz w:val="24"/>
          <w:szCs w:val="24"/>
          <w:lang w:eastAsia="zh-CN"/>
        </w:rPr>
        <w:t>s</w:t>
      </w:r>
      <w:r w:rsidRPr="00A86B92">
        <w:rPr>
          <w:bCs/>
          <w:sz w:val="24"/>
          <w:szCs w:val="24"/>
          <w:lang w:eastAsia="zh-CN"/>
        </w:rPr>
        <w:t>ystems,</w:t>
      </w:r>
      <w:r w:rsidRPr="00A86B92">
        <w:rPr>
          <w:sz w:val="24"/>
          <w:szCs w:val="24"/>
          <w:lang w:val="en-CA"/>
        </w:rPr>
        <w:t>”</w:t>
      </w:r>
      <w:r w:rsidRPr="00A86B92">
        <w:rPr>
          <w:b/>
          <w:bCs/>
          <w:sz w:val="24"/>
          <w:szCs w:val="24"/>
          <w:lang w:eastAsia="zh-CN"/>
        </w:rPr>
        <w:t xml:space="preserve"> </w:t>
      </w:r>
      <w:r w:rsidRPr="00A86B92">
        <w:rPr>
          <w:i/>
          <w:iCs/>
          <w:sz w:val="24"/>
          <w:szCs w:val="24"/>
          <w:lang w:eastAsia="zh-CN"/>
        </w:rPr>
        <w:t xml:space="preserve">International Forum on EMC/EMI Technology, </w:t>
      </w:r>
      <w:r w:rsidRPr="00A86B92">
        <w:rPr>
          <w:iCs/>
          <w:sz w:val="24"/>
          <w:szCs w:val="24"/>
          <w:lang w:eastAsia="zh-CN"/>
        </w:rPr>
        <w:t xml:space="preserve">Sponsored by IEEE </w:t>
      </w:r>
      <w:r w:rsidR="0049138B" w:rsidRPr="00A86B92">
        <w:rPr>
          <w:iCs/>
          <w:sz w:val="24"/>
          <w:szCs w:val="24"/>
          <w:lang w:eastAsia="zh-CN"/>
        </w:rPr>
        <w:t>Beijing</w:t>
      </w:r>
      <w:r w:rsidRPr="00A86B92">
        <w:rPr>
          <w:iCs/>
          <w:sz w:val="24"/>
          <w:szCs w:val="24"/>
          <w:lang w:eastAsia="zh-CN"/>
        </w:rPr>
        <w:t xml:space="preserve"> Section, </w:t>
      </w:r>
      <w:r w:rsidRPr="00A86B92">
        <w:rPr>
          <w:sz w:val="24"/>
          <w:szCs w:val="24"/>
          <w:lang w:eastAsia="zh-CN"/>
        </w:rPr>
        <w:t>Nov. 23-25, 2010, Beijing</w:t>
      </w:r>
      <w:r w:rsidR="00893AA8" w:rsidRPr="00A86B92">
        <w:rPr>
          <w:sz w:val="24"/>
          <w:szCs w:val="24"/>
          <w:lang w:eastAsia="zh-CN"/>
        </w:rPr>
        <w:t>.</w:t>
      </w:r>
    </w:p>
    <w:p w14:paraId="049F829D" w14:textId="1A55B32D" w:rsidR="009A0CD0"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A0CD0" w:rsidRPr="00A86B92">
        <w:rPr>
          <w:bCs/>
          <w:sz w:val="24"/>
          <w:szCs w:val="24"/>
          <w:lang w:eastAsia="zh-CN"/>
        </w:rPr>
        <w:t>in the workshop entitled “</w:t>
      </w:r>
      <w:r w:rsidR="009A0CD0" w:rsidRPr="00A86B92">
        <w:rPr>
          <w:color w:val="000000"/>
          <w:sz w:val="24"/>
          <w:szCs w:val="24"/>
        </w:rPr>
        <w:t xml:space="preserve">New </w:t>
      </w:r>
      <w:r w:rsidR="00011667" w:rsidRPr="00A86B92">
        <w:rPr>
          <w:sz w:val="24"/>
          <w:szCs w:val="24"/>
          <w:lang w:val="en-CA"/>
        </w:rPr>
        <w:t>t</w:t>
      </w:r>
      <w:r w:rsidR="009A0CD0" w:rsidRPr="00A86B92">
        <w:rPr>
          <w:sz w:val="24"/>
          <w:szCs w:val="24"/>
          <w:lang w:val="en-CA"/>
        </w:rPr>
        <w:t xml:space="preserve">heories, </w:t>
      </w:r>
      <w:r w:rsidR="00011667" w:rsidRPr="00A86B92">
        <w:rPr>
          <w:sz w:val="24"/>
          <w:szCs w:val="24"/>
          <w:lang w:val="en-CA"/>
        </w:rPr>
        <w:t>a</w:t>
      </w:r>
      <w:r w:rsidR="009A0CD0" w:rsidRPr="00A86B92">
        <w:rPr>
          <w:sz w:val="24"/>
          <w:szCs w:val="24"/>
          <w:lang w:val="en-CA"/>
        </w:rPr>
        <w:t xml:space="preserve">pplications and </w:t>
      </w:r>
      <w:r w:rsidR="00011667" w:rsidRPr="00A86B92">
        <w:rPr>
          <w:sz w:val="24"/>
          <w:szCs w:val="24"/>
          <w:lang w:val="en-CA"/>
        </w:rPr>
        <w:t>p</w:t>
      </w:r>
      <w:r w:rsidR="009A0CD0" w:rsidRPr="00A86B92">
        <w:rPr>
          <w:sz w:val="24"/>
          <w:szCs w:val="24"/>
          <w:lang w:val="en-CA"/>
        </w:rPr>
        <w:t xml:space="preserve">ractices of </w:t>
      </w:r>
      <w:r w:rsidR="00011667" w:rsidRPr="00A86B92">
        <w:rPr>
          <w:sz w:val="24"/>
          <w:szCs w:val="24"/>
          <w:lang w:val="en-CA"/>
        </w:rPr>
        <w:t>e</w:t>
      </w:r>
      <w:r w:rsidR="009A0CD0" w:rsidRPr="00A86B92">
        <w:rPr>
          <w:sz w:val="24"/>
          <w:szCs w:val="24"/>
          <w:lang w:val="en-CA"/>
        </w:rPr>
        <w:t xml:space="preserve">lectromagnetic </w:t>
      </w:r>
      <w:r w:rsidR="00011667" w:rsidRPr="00A86B92">
        <w:rPr>
          <w:sz w:val="24"/>
          <w:szCs w:val="24"/>
          <w:lang w:val="en-CA"/>
        </w:rPr>
        <w:t>f</w:t>
      </w:r>
      <w:r w:rsidR="009A0CD0" w:rsidRPr="00A86B92">
        <w:rPr>
          <w:sz w:val="24"/>
          <w:szCs w:val="24"/>
          <w:lang w:val="en-CA"/>
        </w:rPr>
        <w:t xml:space="preserve">ield </w:t>
      </w:r>
      <w:r w:rsidR="00011667" w:rsidRPr="00A86B92">
        <w:rPr>
          <w:sz w:val="24"/>
          <w:szCs w:val="24"/>
          <w:lang w:val="en-CA"/>
        </w:rPr>
        <w:t>s</w:t>
      </w:r>
      <w:r w:rsidR="009A0CD0" w:rsidRPr="00A86B92">
        <w:rPr>
          <w:sz w:val="24"/>
          <w:szCs w:val="24"/>
          <w:lang w:val="en-CA"/>
        </w:rPr>
        <w:t>imulators,”</w:t>
      </w:r>
      <w:r w:rsidR="009A0CD0" w:rsidRPr="00A86B92">
        <w:rPr>
          <w:b/>
          <w:bCs/>
          <w:sz w:val="24"/>
          <w:szCs w:val="24"/>
          <w:lang w:eastAsia="zh-CN"/>
        </w:rPr>
        <w:t xml:space="preserve"> </w:t>
      </w:r>
      <w:r w:rsidR="009A0CD0" w:rsidRPr="00A86B92">
        <w:rPr>
          <w:i/>
          <w:iCs/>
          <w:sz w:val="24"/>
          <w:szCs w:val="24"/>
          <w:lang w:eastAsia="zh-CN"/>
        </w:rPr>
        <w:t>2010 IEEE International Microwave Symposium</w:t>
      </w:r>
      <w:r w:rsidR="00220300" w:rsidRPr="00A86B92">
        <w:rPr>
          <w:i/>
          <w:iCs/>
          <w:sz w:val="24"/>
          <w:szCs w:val="24"/>
          <w:lang w:eastAsia="zh-CN"/>
        </w:rPr>
        <w:t xml:space="preserve"> (IMS)</w:t>
      </w:r>
      <w:r w:rsidR="009A0CD0" w:rsidRPr="00A86B92">
        <w:rPr>
          <w:i/>
          <w:iCs/>
          <w:sz w:val="24"/>
          <w:szCs w:val="24"/>
          <w:lang w:eastAsia="zh-CN"/>
        </w:rPr>
        <w:t xml:space="preserve">, </w:t>
      </w:r>
      <w:r w:rsidR="009A0CD0" w:rsidRPr="00A86B92">
        <w:rPr>
          <w:sz w:val="24"/>
          <w:szCs w:val="24"/>
          <w:lang w:eastAsia="zh-CN"/>
        </w:rPr>
        <w:t>May 23-28, 2010, Anaheim, CA, USA</w:t>
      </w:r>
      <w:r w:rsidR="00893AA8" w:rsidRPr="00A86B92">
        <w:rPr>
          <w:sz w:val="24"/>
          <w:szCs w:val="24"/>
          <w:lang w:eastAsia="zh-CN"/>
        </w:rPr>
        <w:t>.</w:t>
      </w:r>
    </w:p>
    <w:p w14:paraId="76626526" w14:textId="64C77C0B" w:rsidR="009A0CD0" w:rsidRPr="00A86B92" w:rsidRDefault="009A0CD0" w:rsidP="009463E8">
      <w:pPr>
        <w:autoSpaceDE w:val="0"/>
        <w:autoSpaceDN w:val="0"/>
        <w:adjustRightInd w:val="0"/>
        <w:ind w:left="1092" w:hanging="850"/>
        <w:jc w:val="both"/>
        <w:rPr>
          <w:sz w:val="24"/>
          <w:szCs w:val="24"/>
          <w:lang w:eastAsia="zh-CN"/>
        </w:rPr>
      </w:pPr>
      <w:r w:rsidRPr="00A86B92">
        <w:rPr>
          <w:bCs/>
          <w:sz w:val="24"/>
          <w:szCs w:val="24"/>
          <w:lang w:eastAsia="zh-CN"/>
        </w:rPr>
        <w:t>2010</w:t>
      </w:r>
      <w:r w:rsidRPr="00A86B92">
        <w:rPr>
          <w:b/>
          <w:bCs/>
          <w:sz w:val="24"/>
          <w:szCs w:val="24"/>
          <w:lang w:eastAsia="zh-CN"/>
        </w:rPr>
        <w:t xml:space="preserve"> </w:t>
      </w:r>
      <w:r w:rsidRPr="00A86B92">
        <w:rPr>
          <w:b/>
          <w:bCs/>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lang w:eastAsia="zh-CN"/>
        </w:rPr>
        <w:t>in the workshop entitled “</w:t>
      </w:r>
      <w:r w:rsidRPr="00A86B92">
        <w:rPr>
          <w:sz w:val="24"/>
          <w:szCs w:val="24"/>
          <w:lang w:val="en-CA"/>
        </w:rPr>
        <w:t>Ultra-</w:t>
      </w:r>
      <w:r w:rsidR="00011667" w:rsidRPr="00A86B92">
        <w:rPr>
          <w:sz w:val="24"/>
          <w:szCs w:val="24"/>
          <w:lang w:val="en-CA"/>
        </w:rPr>
        <w:t>w</w:t>
      </w:r>
      <w:r w:rsidRPr="00A86B92">
        <w:rPr>
          <w:sz w:val="24"/>
          <w:szCs w:val="24"/>
          <w:lang w:val="en-CA"/>
        </w:rPr>
        <w:t xml:space="preserve">ideband (UWB) </w:t>
      </w:r>
      <w:r w:rsidR="00011667" w:rsidRPr="00A86B92">
        <w:rPr>
          <w:sz w:val="24"/>
          <w:szCs w:val="24"/>
          <w:lang w:val="en-CA"/>
        </w:rPr>
        <w:t>t</w:t>
      </w:r>
      <w:r w:rsidRPr="00A86B92">
        <w:rPr>
          <w:sz w:val="24"/>
          <w:szCs w:val="24"/>
          <w:lang w:val="en-CA"/>
        </w:rPr>
        <w:t xml:space="preserve">echnology: The </w:t>
      </w:r>
      <w:r w:rsidR="00011667" w:rsidRPr="00A86B92">
        <w:rPr>
          <w:sz w:val="24"/>
          <w:szCs w:val="24"/>
          <w:lang w:val="en-CA"/>
        </w:rPr>
        <w:t>s</w:t>
      </w:r>
      <w:r w:rsidRPr="00A86B92">
        <w:rPr>
          <w:sz w:val="24"/>
          <w:szCs w:val="24"/>
          <w:lang w:val="en-CA"/>
        </w:rPr>
        <w:t>tate-of-the-</w:t>
      </w:r>
      <w:r w:rsidR="00011667" w:rsidRPr="00A86B92">
        <w:rPr>
          <w:sz w:val="24"/>
          <w:szCs w:val="24"/>
          <w:lang w:val="en-CA"/>
        </w:rPr>
        <w:t>a</w:t>
      </w:r>
      <w:r w:rsidRPr="00A86B92">
        <w:rPr>
          <w:sz w:val="24"/>
          <w:szCs w:val="24"/>
          <w:lang w:val="en-CA"/>
        </w:rPr>
        <w:t xml:space="preserve">rt and </w:t>
      </w:r>
      <w:r w:rsidR="00011667" w:rsidRPr="00A86B92">
        <w:rPr>
          <w:sz w:val="24"/>
          <w:szCs w:val="24"/>
          <w:lang w:val="en-CA"/>
        </w:rPr>
        <w:t>a</w:t>
      </w:r>
      <w:r w:rsidRPr="00A86B92">
        <w:rPr>
          <w:sz w:val="24"/>
          <w:szCs w:val="24"/>
          <w:lang w:val="en-CA"/>
        </w:rPr>
        <w:t>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CA, USA</w:t>
      </w:r>
      <w:r w:rsidR="00893AA8" w:rsidRPr="00A86B92">
        <w:rPr>
          <w:sz w:val="24"/>
          <w:szCs w:val="24"/>
          <w:lang w:eastAsia="zh-CN"/>
        </w:rPr>
        <w:t>.</w:t>
      </w:r>
    </w:p>
    <w:p w14:paraId="37CF51C6" w14:textId="53EEA2C3" w:rsidR="004662BA" w:rsidRPr="00A86B92" w:rsidRDefault="009A0CD0" w:rsidP="009463E8">
      <w:pPr>
        <w:autoSpaceDE w:val="0"/>
        <w:autoSpaceDN w:val="0"/>
        <w:adjustRightInd w:val="0"/>
        <w:ind w:left="1092" w:hanging="850"/>
        <w:jc w:val="both"/>
        <w:rPr>
          <w:sz w:val="24"/>
          <w:szCs w:val="24"/>
          <w:lang w:eastAsia="zh-CN"/>
        </w:rPr>
      </w:pPr>
      <w:r w:rsidRPr="00A86B92">
        <w:rPr>
          <w:sz w:val="24"/>
          <w:szCs w:val="24"/>
          <w:lang w:eastAsia="zh-CN"/>
        </w:rPr>
        <w:t>2010</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4662BA" w:rsidRPr="00A86B92">
        <w:rPr>
          <w:bCs/>
          <w:sz w:val="24"/>
          <w:szCs w:val="24"/>
        </w:rPr>
        <w:t>on</w:t>
      </w:r>
      <w:r w:rsidR="004662BA" w:rsidRPr="00A86B92">
        <w:rPr>
          <w:sz w:val="24"/>
          <w:szCs w:val="24"/>
          <w:lang w:eastAsia="zh-CN"/>
        </w:rPr>
        <w:t xml:space="preserve"> </w:t>
      </w:r>
      <w:r w:rsidR="00917FB3" w:rsidRPr="00A86B92">
        <w:rPr>
          <w:bCs/>
          <w:iCs/>
          <w:sz w:val="24"/>
          <w:szCs w:val="24"/>
        </w:rPr>
        <w:t>m</w:t>
      </w:r>
      <w:r w:rsidR="004662BA" w:rsidRPr="00A86B92">
        <w:rPr>
          <w:bCs/>
          <w:iCs/>
          <w:sz w:val="24"/>
          <w:szCs w:val="24"/>
        </w:rPr>
        <w:t xml:space="preserve">oving from </w:t>
      </w:r>
      <w:r w:rsidR="00917FB3" w:rsidRPr="00A86B92">
        <w:rPr>
          <w:bCs/>
          <w:iCs/>
          <w:sz w:val="24"/>
          <w:szCs w:val="24"/>
        </w:rPr>
        <w:t>g</w:t>
      </w:r>
      <w:r w:rsidR="004662BA" w:rsidRPr="00A86B92">
        <w:rPr>
          <w:bCs/>
          <w:iCs/>
          <w:sz w:val="24"/>
          <w:szCs w:val="24"/>
        </w:rPr>
        <w:t xml:space="preserve">rid-based </w:t>
      </w:r>
      <w:r w:rsidR="00917FB3" w:rsidRPr="00A86B92">
        <w:rPr>
          <w:bCs/>
          <w:iCs/>
          <w:sz w:val="24"/>
          <w:szCs w:val="24"/>
        </w:rPr>
        <w:t>m</w:t>
      </w:r>
      <w:r w:rsidR="004662BA" w:rsidRPr="00A86B92">
        <w:rPr>
          <w:bCs/>
          <w:iCs/>
          <w:sz w:val="24"/>
          <w:szCs w:val="24"/>
        </w:rPr>
        <w:t xml:space="preserve">ethods to </w:t>
      </w:r>
      <w:r w:rsidR="00917FB3" w:rsidRPr="00A86B92">
        <w:rPr>
          <w:bCs/>
          <w:iCs/>
          <w:sz w:val="24"/>
          <w:szCs w:val="24"/>
        </w:rPr>
        <w:t>n</w:t>
      </w:r>
      <w:r w:rsidR="004662BA" w:rsidRPr="00A86B92">
        <w:rPr>
          <w:bCs/>
          <w:iCs/>
          <w:sz w:val="24"/>
          <w:szCs w:val="24"/>
        </w:rPr>
        <w:t xml:space="preserve">ode-based </w:t>
      </w:r>
      <w:r w:rsidR="00917FB3" w:rsidRPr="00A86B92">
        <w:rPr>
          <w:bCs/>
          <w:iCs/>
          <w:sz w:val="24"/>
          <w:szCs w:val="24"/>
        </w:rPr>
        <w:t>m</w:t>
      </w:r>
      <w:r w:rsidR="004662BA" w:rsidRPr="00A86B92">
        <w:rPr>
          <w:bCs/>
          <w:iCs/>
          <w:sz w:val="24"/>
          <w:szCs w:val="24"/>
        </w:rPr>
        <w:t xml:space="preserve">eshless </w:t>
      </w:r>
      <w:r w:rsidR="00917FB3" w:rsidRPr="00A86B92">
        <w:rPr>
          <w:bCs/>
          <w:iCs/>
          <w:sz w:val="24"/>
          <w:szCs w:val="24"/>
        </w:rPr>
        <w:t>t</w:t>
      </w:r>
      <w:r w:rsidR="004662BA" w:rsidRPr="00A86B92">
        <w:rPr>
          <w:bCs/>
          <w:iCs/>
          <w:sz w:val="24"/>
          <w:szCs w:val="24"/>
        </w:rPr>
        <w:t>echniques</w:t>
      </w:r>
      <w:r w:rsidR="004662BA" w:rsidRPr="00A86B92">
        <w:rPr>
          <w:bCs/>
          <w:i/>
          <w:iCs/>
          <w:sz w:val="24"/>
          <w:szCs w:val="24"/>
        </w:rPr>
        <w:t xml:space="preserve">, </w:t>
      </w:r>
      <w:r w:rsidR="00D02D00" w:rsidRPr="00A86B92">
        <w:rPr>
          <w:sz w:val="24"/>
          <w:szCs w:val="24"/>
          <w:lang w:eastAsia="zh-CN"/>
        </w:rPr>
        <w:t>Ecole Polytechnique de Montreal</w:t>
      </w:r>
      <w:r w:rsidR="004662BA" w:rsidRPr="00A86B92">
        <w:rPr>
          <w:sz w:val="24"/>
          <w:szCs w:val="24"/>
          <w:lang w:eastAsia="zh-CN"/>
        </w:rPr>
        <w:t xml:space="preserve">, </w:t>
      </w:r>
      <w:r w:rsidR="004E1AC6" w:rsidRPr="00A86B92">
        <w:rPr>
          <w:sz w:val="24"/>
          <w:szCs w:val="24"/>
        </w:rPr>
        <w:t>May</w:t>
      </w:r>
      <w:r w:rsidR="00D02D00" w:rsidRPr="00A86B92">
        <w:rPr>
          <w:sz w:val="24"/>
          <w:szCs w:val="24"/>
        </w:rPr>
        <w:t xml:space="preserve"> 13, 2010</w:t>
      </w:r>
      <w:r w:rsidR="00893AA8" w:rsidRPr="00A86B92">
        <w:rPr>
          <w:sz w:val="24"/>
          <w:szCs w:val="24"/>
        </w:rPr>
        <w:t>.</w:t>
      </w:r>
    </w:p>
    <w:p w14:paraId="2780F338" w14:textId="04E6FAD8" w:rsidR="004662BA" w:rsidRPr="00A86B92" w:rsidRDefault="004662BA" w:rsidP="009463E8">
      <w:pPr>
        <w:autoSpaceDE w:val="0"/>
        <w:autoSpaceDN w:val="0"/>
        <w:adjustRightInd w:val="0"/>
        <w:ind w:left="1092" w:hanging="850"/>
        <w:jc w:val="both"/>
        <w:rPr>
          <w:sz w:val="24"/>
          <w:szCs w:val="24"/>
          <w:lang w:eastAsia="zh-CN"/>
        </w:rPr>
      </w:pPr>
      <w:r w:rsidRPr="00A86B92">
        <w:rPr>
          <w:sz w:val="24"/>
          <w:szCs w:val="24"/>
          <w:lang w:eastAsia="zh-CN"/>
        </w:rPr>
        <w:t xml:space="preserve">2010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Cs/>
          <w:sz w:val="24"/>
          <w:szCs w:val="24"/>
        </w:rPr>
        <w:t>on</w:t>
      </w:r>
      <w:r w:rsidRPr="00A86B92">
        <w:rPr>
          <w:sz w:val="24"/>
          <w:szCs w:val="24"/>
          <w:lang w:eastAsia="zh-CN"/>
        </w:rPr>
        <w:t xml:space="preserve"> </w:t>
      </w:r>
      <w:r w:rsidR="00917FB3" w:rsidRPr="00A86B92">
        <w:rPr>
          <w:sz w:val="24"/>
          <w:szCs w:val="24"/>
          <w:lang w:eastAsia="zh-CN"/>
        </w:rPr>
        <w:t>emerging c</w:t>
      </w:r>
      <w:r w:rsidRPr="00A86B92">
        <w:rPr>
          <w:sz w:val="24"/>
          <w:szCs w:val="24"/>
          <w:lang w:eastAsia="zh-CN"/>
        </w:rPr>
        <w:t xml:space="preserve">ode-shifted-reference </w:t>
      </w:r>
      <w:r w:rsidR="00917FB3" w:rsidRPr="00A86B92">
        <w:rPr>
          <w:bCs/>
          <w:iCs/>
          <w:sz w:val="24"/>
          <w:szCs w:val="24"/>
        </w:rPr>
        <w:t>UWB impulse radio s</w:t>
      </w:r>
      <w:r w:rsidRPr="00A86B92">
        <w:rPr>
          <w:bCs/>
          <w:iCs/>
          <w:sz w:val="24"/>
          <w:szCs w:val="24"/>
        </w:rPr>
        <w:t>ystem</w:t>
      </w:r>
      <w:r w:rsidRPr="00A86B92">
        <w:rPr>
          <w:bCs/>
          <w:i/>
          <w:iCs/>
          <w:sz w:val="24"/>
          <w:szCs w:val="24"/>
        </w:rPr>
        <w:t xml:space="preserve">, </w:t>
      </w:r>
      <w:r w:rsidRPr="00A86B92">
        <w:rPr>
          <w:sz w:val="24"/>
          <w:szCs w:val="24"/>
          <w:lang w:eastAsia="zh-CN"/>
        </w:rPr>
        <w:t xml:space="preserve">sponsored by IEEE AP and SPMC Ottawa chapter and Department of Electronics, Carleton University, </w:t>
      </w:r>
      <w:r w:rsidRPr="00A86B92">
        <w:rPr>
          <w:sz w:val="24"/>
          <w:szCs w:val="24"/>
        </w:rPr>
        <w:t>Feb. 25, 2010</w:t>
      </w:r>
      <w:r w:rsidR="00893AA8" w:rsidRPr="00A86B92">
        <w:rPr>
          <w:sz w:val="24"/>
          <w:szCs w:val="24"/>
        </w:rPr>
        <w:t>.</w:t>
      </w:r>
    </w:p>
    <w:p w14:paraId="18FF8077" w14:textId="02590153" w:rsidR="00F029CA" w:rsidRPr="00A86B92" w:rsidRDefault="00F029CA" w:rsidP="009463E8">
      <w:pPr>
        <w:autoSpaceDE w:val="0"/>
        <w:autoSpaceDN w:val="0"/>
        <w:adjustRightInd w:val="0"/>
        <w:ind w:left="1092" w:hanging="850"/>
        <w:jc w:val="both"/>
        <w:rPr>
          <w:sz w:val="24"/>
          <w:szCs w:val="24"/>
          <w:lang w:eastAsia="zh-CN"/>
        </w:rPr>
      </w:pPr>
      <w:r w:rsidRPr="00A86B92">
        <w:rPr>
          <w:sz w:val="24"/>
          <w:szCs w:val="24"/>
          <w:lang w:eastAsia="zh-CN"/>
        </w:rPr>
        <w:t xml:space="preserve">2009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00917FB3" w:rsidRPr="00A86B92">
        <w:rPr>
          <w:bCs/>
          <w:iCs/>
          <w:sz w:val="24"/>
          <w:szCs w:val="24"/>
        </w:rPr>
        <w:t>m</w:t>
      </w:r>
      <w:r w:rsidRPr="00A86B92">
        <w:rPr>
          <w:bCs/>
          <w:iCs/>
          <w:sz w:val="24"/>
          <w:szCs w:val="24"/>
        </w:rPr>
        <w:t xml:space="preserve">oving from </w:t>
      </w:r>
      <w:r w:rsidR="00917FB3" w:rsidRPr="00A86B92">
        <w:rPr>
          <w:bCs/>
          <w:iCs/>
          <w:sz w:val="24"/>
          <w:szCs w:val="24"/>
        </w:rPr>
        <w:t>g</w:t>
      </w:r>
      <w:r w:rsidRPr="00A86B92">
        <w:rPr>
          <w:bCs/>
          <w:iCs/>
          <w:sz w:val="24"/>
          <w:szCs w:val="24"/>
        </w:rPr>
        <w:t xml:space="preserve">rid-based </w:t>
      </w:r>
      <w:r w:rsidR="00917FB3" w:rsidRPr="00A86B92">
        <w:rPr>
          <w:bCs/>
          <w:iCs/>
          <w:sz w:val="24"/>
          <w:szCs w:val="24"/>
        </w:rPr>
        <w:t>m</w:t>
      </w:r>
      <w:r w:rsidRPr="00A86B92">
        <w:rPr>
          <w:bCs/>
          <w:iCs/>
          <w:sz w:val="24"/>
          <w:szCs w:val="24"/>
        </w:rPr>
        <w:t xml:space="preserve">ethods to </w:t>
      </w:r>
      <w:r w:rsidR="00917FB3" w:rsidRPr="00A86B92">
        <w:rPr>
          <w:bCs/>
          <w:iCs/>
          <w:sz w:val="24"/>
          <w:szCs w:val="24"/>
        </w:rPr>
        <w:t>n</w:t>
      </w:r>
      <w:r w:rsidRPr="00A86B92">
        <w:rPr>
          <w:bCs/>
          <w:iCs/>
          <w:sz w:val="24"/>
          <w:szCs w:val="24"/>
        </w:rPr>
        <w:t xml:space="preserve">ode-based </w:t>
      </w:r>
      <w:r w:rsidR="00917FB3" w:rsidRPr="00A86B92">
        <w:rPr>
          <w:bCs/>
          <w:iCs/>
          <w:sz w:val="24"/>
          <w:szCs w:val="24"/>
        </w:rPr>
        <w:t>m</w:t>
      </w:r>
      <w:r w:rsidRPr="00A86B92">
        <w:rPr>
          <w:bCs/>
          <w:iCs/>
          <w:sz w:val="24"/>
          <w:szCs w:val="24"/>
        </w:rPr>
        <w:t xml:space="preserve">eshless </w:t>
      </w:r>
      <w:r w:rsidR="00917FB3" w:rsidRPr="00A86B92">
        <w:rPr>
          <w:bCs/>
          <w:iCs/>
          <w:sz w:val="24"/>
          <w:szCs w:val="24"/>
        </w:rPr>
        <w:t>t</w:t>
      </w:r>
      <w:r w:rsidRPr="00A86B92">
        <w:rPr>
          <w:bCs/>
          <w:iCs/>
          <w:sz w:val="24"/>
          <w:szCs w:val="24"/>
        </w:rPr>
        <w:t>echniques</w:t>
      </w:r>
      <w:r w:rsidRPr="00A86B92">
        <w:rPr>
          <w:bCs/>
          <w:i/>
          <w:iCs/>
          <w:sz w:val="24"/>
          <w:szCs w:val="24"/>
        </w:rPr>
        <w:t xml:space="preserve">, </w:t>
      </w:r>
      <w:r w:rsidR="004B716C" w:rsidRPr="00A86B92">
        <w:rPr>
          <w:sz w:val="24"/>
          <w:szCs w:val="24"/>
          <w:lang w:eastAsia="zh-CN"/>
        </w:rPr>
        <w:t xml:space="preserve">sponsored by IEEE AP and SPMC Ottawa chapter and Department of Electronics, Carleton University, </w:t>
      </w:r>
      <w:r w:rsidRPr="00A86B92">
        <w:rPr>
          <w:sz w:val="24"/>
          <w:szCs w:val="24"/>
        </w:rPr>
        <w:t>Sept. 18, 2009</w:t>
      </w:r>
      <w:r w:rsidR="00893AA8" w:rsidRPr="00A86B92">
        <w:rPr>
          <w:sz w:val="24"/>
          <w:szCs w:val="24"/>
        </w:rPr>
        <w:t>.</w:t>
      </w:r>
    </w:p>
    <w:p w14:paraId="1CF015E5" w14:textId="7CB83F68" w:rsidR="00B533AD" w:rsidRPr="00A86B92" w:rsidRDefault="00B533AD" w:rsidP="009463E8">
      <w:pPr>
        <w:autoSpaceDE w:val="0"/>
        <w:autoSpaceDN w:val="0"/>
        <w:adjustRightInd w:val="0"/>
        <w:ind w:left="1092" w:hanging="850"/>
        <w:jc w:val="both"/>
        <w:rPr>
          <w:sz w:val="24"/>
          <w:szCs w:val="24"/>
        </w:rPr>
      </w:pPr>
      <w:r w:rsidRPr="00A86B92">
        <w:rPr>
          <w:sz w:val="24"/>
          <w:szCs w:val="24"/>
          <w:lang w:eastAsia="zh-CN"/>
        </w:rPr>
        <w:t xml:space="preserve">2008 </w:t>
      </w:r>
      <w:r w:rsidRPr="00A86B92">
        <w:rPr>
          <w:sz w:val="24"/>
          <w:szCs w:val="24"/>
          <w:lang w:eastAsia="zh-CN"/>
        </w:rPr>
        <w:tab/>
      </w:r>
      <w:r w:rsidR="00AB50FE" w:rsidRPr="00A86B92">
        <w:rPr>
          <w:b/>
          <w:bCs/>
          <w:sz w:val="24"/>
          <w:szCs w:val="24"/>
          <w:lang w:eastAsia="zh-CN"/>
        </w:rPr>
        <w:t xml:space="preserve">Invited </w:t>
      </w:r>
      <w:r w:rsidR="00AB50FE">
        <w:rPr>
          <w:b/>
          <w:bCs/>
          <w:sz w:val="24"/>
          <w:szCs w:val="24"/>
          <w:lang w:eastAsia="zh-CN"/>
        </w:rPr>
        <w:t>presentation</w:t>
      </w:r>
      <w:r w:rsidR="00AB50FE" w:rsidRPr="00A86B92" w:rsidDel="00AB50FE">
        <w:rPr>
          <w:b/>
          <w:bCs/>
          <w:sz w:val="24"/>
          <w:szCs w:val="24"/>
          <w:lang w:eastAsia="zh-CN"/>
        </w:rPr>
        <w:t xml:space="preserve">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w:t>
      </w:r>
      <w:r w:rsidRPr="00A86B92">
        <w:rPr>
          <w:sz w:val="24"/>
          <w:szCs w:val="24"/>
          <w:lang w:eastAsia="zh-CN"/>
        </w:rPr>
        <w:t>May 2</w:t>
      </w:r>
      <w:r w:rsidR="00893AA8" w:rsidRPr="00A86B92">
        <w:rPr>
          <w:sz w:val="24"/>
          <w:szCs w:val="24"/>
        </w:rPr>
        <w:t>7, 2008.</w:t>
      </w:r>
    </w:p>
    <w:p w14:paraId="4184C2AA" w14:textId="77777777"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Pr="00A86B92">
        <w:rPr>
          <w:sz w:val="24"/>
          <w:szCs w:val="24"/>
          <w:lang w:eastAsia="zh-CN"/>
        </w:rPr>
        <w:tab/>
      </w:r>
      <w:r w:rsidR="004D208E" w:rsidRPr="00A86B92">
        <w:rPr>
          <w:b/>
          <w:sz w:val="24"/>
          <w:szCs w:val="24"/>
          <w:lang w:eastAsia="zh-CN"/>
        </w:rPr>
        <w:t>Invited w</w:t>
      </w:r>
      <w:r w:rsidRPr="00A86B92">
        <w:rPr>
          <w:b/>
          <w:bCs/>
          <w:sz w:val="24"/>
          <w:szCs w:val="24"/>
          <w:lang w:eastAsia="zh-CN"/>
        </w:rPr>
        <w:t xml:space="preserve">orkshop presentation </w:t>
      </w:r>
      <w:r w:rsidR="000B5C9A" w:rsidRPr="00A86B92">
        <w:rPr>
          <w:sz w:val="24"/>
          <w:szCs w:val="24"/>
          <w:lang w:eastAsia="zh-CN"/>
        </w:rPr>
        <w:t>entitled</w:t>
      </w:r>
      <w:r w:rsidRPr="00A86B92">
        <w:rPr>
          <w:sz w:val="24"/>
          <w:szCs w:val="24"/>
          <w:lang w:eastAsia="zh-CN"/>
        </w:rPr>
        <w:t xml:space="preserve"> “Unification of </w:t>
      </w:r>
      <w:r w:rsidR="008807EA" w:rsidRPr="00A86B92">
        <w:rPr>
          <w:sz w:val="24"/>
          <w:szCs w:val="24"/>
          <w:lang w:eastAsia="zh-CN"/>
        </w:rPr>
        <w:t>t</w:t>
      </w:r>
      <w:r w:rsidRPr="00A86B92">
        <w:rPr>
          <w:sz w:val="24"/>
          <w:szCs w:val="24"/>
          <w:lang w:eastAsia="zh-CN"/>
        </w:rPr>
        <w:t xml:space="preserve">ime- and </w:t>
      </w:r>
      <w:r w:rsidR="008807EA" w:rsidRPr="00A86B92">
        <w:rPr>
          <w:sz w:val="24"/>
          <w:szCs w:val="24"/>
          <w:lang w:eastAsia="zh-CN"/>
        </w:rPr>
        <w:t>f</w:t>
      </w:r>
      <w:r w:rsidRPr="00A86B92">
        <w:rPr>
          <w:sz w:val="24"/>
          <w:szCs w:val="24"/>
          <w:lang w:eastAsia="zh-CN"/>
        </w:rPr>
        <w:t xml:space="preserve">requency </w:t>
      </w:r>
      <w:r w:rsidR="008807EA" w:rsidRPr="00A86B92">
        <w:rPr>
          <w:sz w:val="24"/>
          <w:szCs w:val="24"/>
          <w:lang w:eastAsia="zh-CN"/>
        </w:rPr>
        <w:t>d</w:t>
      </w:r>
      <w:r w:rsidRPr="00A86B92">
        <w:rPr>
          <w:sz w:val="24"/>
          <w:szCs w:val="24"/>
          <w:lang w:eastAsia="zh-CN"/>
        </w:rPr>
        <w:t xml:space="preserve">omain </w:t>
      </w:r>
      <w:r w:rsidR="008807EA" w:rsidRPr="00A86B92">
        <w:rPr>
          <w:sz w:val="24"/>
          <w:szCs w:val="24"/>
          <w:lang w:eastAsia="zh-CN"/>
        </w:rPr>
        <w:t>n</w:t>
      </w:r>
      <w:r w:rsidRPr="00A86B92">
        <w:rPr>
          <w:sz w:val="24"/>
          <w:szCs w:val="24"/>
          <w:lang w:eastAsia="zh-CN"/>
        </w:rPr>
        <w:t xml:space="preserve">umerical </w:t>
      </w:r>
      <w:r w:rsidR="008807EA" w:rsidRPr="00A86B92">
        <w:rPr>
          <w:sz w:val="24"/>
          <w:szCs w:val="24"/>
          <w:lang w:eastAsia="zh-CN"/>
        </w:rPr>
        <w:t>m</w:t>
      </w:r>
      <w:r w:rsidRPr="00A86B92">
        <w:rPr>
          <w:sz w:val="24"/>
          <w:szCs w:val="24"/>
          <w:lang w:eastAsia="zh-CN"/>
        </w:rPr>
        <w:t xml:space="preserve">ethods,” </w:t>
      </w:r>
      <w:r w:rsidRPr="00A86B92">
        <w:rPr>
          <w:i/>
          <w:iCs/>
          <w:sz w:val="24"/>
          <w:szCs w:val="24"/>
          <w:lang w:eastAsia="zh-CN"/>
        </w:rPr>
        <w:t>2008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15-20, 2008, Atlanta, Georgia</w:t>
      </w:r>
      <w:r w:rsidR="00893AA8" w:rsidRPr="00A86B92">
        <w:rPr>
          <w:sz w:val="24"/>
          <w:szCs w:val="24"/>
          <w:lang w:eastAsia="zh-CN"/>
        </w:rPr>
        <w:t>.</w:t>
      </w:r>
    </w:p>
    <w:p w14:paraId="1D2CD0BF" w14:textId="77777777" w:rsidR="001112A7" w:rsidRPr="00A86B92" w:rsidRDefault="001112A7" w:rsidP="009463E8">
      <w:pPr>
        <w:autoSpaceDE w:val="0"/>
        <w:autoSpaceDN w:val="0"/>
        <w:adjustRightInd w:val="0"/>
        <w:ind w:left="1092" w:hanging="850"/>
        <w:jc w:val="both"/>
        <w:rPr>
          <w:i/>
          <w:iCs/>
          <w:sz w:val="24"/>
          <w:szCs w:val="24"/>
          <w:lang w:eastAsia="zh-CN"/>
        </w:rPr>
      </w:pPr>
      <w:r w:rsidRPr="00A86B92">
        <w:rPr>
          <w:sz w:val="24"/>
          <w:szCs w:val="24"/>
          <w:lang w:eastAsia="zh-CN"/>
        </w:rPr>
        <w:lastRenderedPageBreak/>
        <w:t xml:space="preserve">2008 </w:t>
      </w:r>
      <w:r w:rsidRPr="00A86B92">
        <w:rPr>
          <w:sz w:val="24"/>
          <w:szCs w:val="24"/>
          <w:lang w:eastAsia="zh-CN"/>
        </w:rPr>
        <w:tab/>
      </w:r>
      <w:r w:rsidR="00415F9F" w:rsidRPr="00A86B92">
        <w:rPr>
          <w:b/>
          <w:sz w:val="24"/>
          <w:szCs w:val="24"/>
          <w:lang w:eastAsia="zh-CN"/>
        </w:rPr>
        <w:t xml:space="preserve">Invited </w:t>
      </w:r>
      <w:r w:rsidRPr="00A86B92">
        <w:rPr>
          <w:b/>
          <w:bCs/>
          <w:sz w:val="24"/>
          <w:szCs w:val="24"/>
          <w:lang w:eastAsia="zh-CN"/>
        </w:rPr>
        <w:t xml:space="preserve">Seminar tour (3 seminars presented) </w:t>
      </w:r>
      <w:r w:rsidRPr="00A86B92">
        <w:rPr>
          <w:sz w:val="24"/>
          <w:szCs w:val="24"/>
          <w:lang w:eastAsia="zh-CN"/>
        </w:rPr>
        <w:t xml:space="preserve">on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 xml:space="preserve">Shanghai Jiao Tong University, Southeast University, </w:t>
      </w:r>
      <w:r w:rsidR="00917FB3" w:rsidRPr="00A86B92">
        <w:rPr>
          <w:iCs/>
          <w:sz w:val="24"/>
          <w:szCs w:val="24"/>
          <w:lang w:eastAsia="zh-CN"/>
        </w:rPr>
        <w:t xml:space="preserve">and </w:t>
      </w:r>
      <w:r w:rsidRPr="00A86B92">
        <w:rPr>
          <w:iCs/>
          <w:sz w:val="24"/>
          <w:szCs w:val="24"/>
          <w:lang w:eastAsia="zh-CN"/>
        </w:rPr>
        <w:t>Beihang Unive</w:t>
      </w:r>
      <w:r w:rsidR="00E91488" w:rsidRPr="00A86B92">
        <w:rPr>
          <w:iCs/>
          <w:sz w:val="24"/>
          <w:szCs w:val="24"/>
          <w:lang w:eastAsia="zh-CN"/>
        </w:rPr>
        <w:t>r</w:t>
      </w:r>
      <w:r w:rsidRPr="00A86B92">
        <w:rPr>
          <w:iCs/>
          <w:sz w:val="24"/>
          <w:szCs w:val="24"/>
          <w:lang w:eastAsia="zh-CN"/>
        </w:rPr>
        <w:t>sity</w:t>
      </w:r>
      <w:r w:rsidRPr="00A86B92">
        <w:rPr>
          <w:sz w:val="24"/>
          <w:szCs w:val="24"/>
          <w:lang w:eastAsia="zh-CN"/>
        </w:rPr>
        <w:t>, P. R. China, May 24-June 11, 2008</w:t>
      </w:r>
      <w:r w:rsidR="00893AA8" w:rsidRPr="00A86B92">
        <w:rPr>
          <w:sz w:val="24"/>
          <w:szCs w:val="24"/>
          <w:lang w:eastAsia="zh-CN"/>
        </w:rPr>
        <w:t>.</w:t>
      </w:r>
    </w:p>
    <w:p w14:paraId="5B50F2D2" w14:textId="58717912" w:rsidR="001112A7" w:rsidRPr="00A86B92" w:rsidRDefault="001112A7" w:rsidP="009463E8">
      <w:pPr>
        <w:autoSpaceDE w:val="0"/>
        <w:autoSpaceDN w:val="0"/>
        <w:adjustRightInd w:val="0"/>
        <w:ind w:left="1092" w:hanging="850"/>
        <w:jc w:val="both"/>
        <w:rPr>
          <w:sz w:val="24"/>
          <w:szCs w:val="24"/>
          <w:lang w:eastAsia="zh-CN"/>
        </w:rPr>
      </w:pPr>
      <w:r w:rsidRPr="00A86B92">
        <w:rPr>
          <w:sz w:val="24"/>
          <w:szCs w:val="24"/>
          <w:lang w:eastAsia="zh-CN"/>
        </w:rPr>
        <w:t xml:space="preserve">2008 </w:t>
      </w:r>
      <w:r w:rsidR="00B533AD" w:rsidRPr="00A86B92">
        <w:rPr>
          <w:sz w:val="24"/>
          <w:szCs w:val="24"/>
          <w:lang w:eastAsia="zh-CN"/>
        </w:rPr>
        <w:tab/>
      </w:r>
      <w:r w:rsidRPr="00A86B92">
        <w:rPr>
          <w:b/>
          <w:bCs/>
          <w:sz w:val="24"/>
          <w:szCs w:val="24"/>
          <w:lang w:eastAsia="zh-CN"/>
        </w:rPr>
        <w:t xml:space="preserve">Tutorial </w:t>
      </w:r>
      <w:r w:rsidRPr="00A86B92">
        <w:rPr>
          <w:sz w:val="24"/>
          <w:szCs w:val="24"/>
          <w:lang w:eastAsia="zh-CN"/>
        </w:rPr>
        <w:t xml:space="preserve">on </w:t>
      </w:r>
      <w:r w:rsidR="00383FDA" w:rsidRPr="00A86B92">
        <w:rPr>
          <w:sz w:val="24"/>
          <w:szCs w:val="24"/>
          <w:lang w:eastAsia="zh-CN"/>
        </w:rPr>
        <w:t>t</w:t>
      </w:r>
      <w:r w:rsidRPr="00A86B92">
        <w:rPr>
          <w:sz w:val="24"/>
          <w:szCs w:val="24"/>
          <w:lang w:eastAsia="zh-CN"/>
        </w:rPr>
        <w:t xml:space="preserve">ransceiver technologies for impulse radio </w:t>
      </w:r>
      <w:r w:rsidR="003F367B">
        <w:rPr>
          <w:sz w:val="24"/>
          <w:szCs w:val="24"/>
          <w:lang w:eastAsia="zh-CN"/>
        </w:rPr>
        <w:t>ultra-wideband</w:t>
      </w:r>
      <w:r w:rsidRPr="00A86B92">
        <w:rPr>
          <w:sz w:val="24"/>
          <w:szCs w:val="24"/>
          <w:lang w:eastAsia="zh-CN"/>
        </w:rPr>
        <w:t xml:space="preserve"> (IR UWB)</w:t>
      </w:r>
      <w:r w:rsidRPr="00A86B92">
        <w:rPr>
          <w:iCs/>
          <w:sz w:val="24"/>
          <w:szCs w:val="24"/>
          <w:lang w:eastAsia="zh-CN"/>
        </w:rPr>
        <w:t xml:space="preserve"> </w:t>
      </w:r>
      <w:r w:rsidRPr="00A86B92">
        <w:rPr>
          <w:sz w:val="24"/>
          <w:szCs w:val="24"/>
          <w:lang w:eastAsia="zh-CN"/>
        </w:rPr>
        <w:t xml:space="preserve">wireless Systems, </w:t>
      </w:r>
      <w:r w:rsidRPr="00A86B92">
        <w:rPr>
          <w:i/>
          <w:iCs/>
          <w:sz w:val="24"/>
          <w:szCs w:val="24"/>
          <w:lang w:eastAsia="zh-CN"/>
        </w:rPr>
        <w:t xml:space="preserve">2008 Annual Conference on Communication Networks and Services Research (CNSR2008), </w:t>
      </w:r>
      <w:r w:rsidRPr="00A86B92">
        <w:rPr>
          <w:sz w:val="24"/>
          <w:szCs w:val="24"/>
          <w:lang w:eastAsia="zh-CN"/>
        </w:rPr>
        <w:t>May 5-8, 2008, Halifax, Nova Scotia</w:t>
      </w:r>
      <w:r w:rsidR="00893AA8" w:rsidRPr="00A86B92">
        <w:rPr>
          <w:sz w:val="24"/>
          <w:szCs w:val="24"/>
          <w:lang w:eastAsia="zh-CN"/>
        </w:rPr>
        <w:t>.</w:t>
      </w:r>
    </w:p>
    <w:p w14:paraId="4B804E69" w14:textId="77777777" w:rsidR="00415F9F" w:rsidRPr="00A86B92" w:rsidRDefault="00415F9F"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Pr="00A86B92">
        <w:rPr>
          <w:b/>
          <w:szCs w:val="24"/>
          <w:lang w:eastAsia="zh-CN"/>
        </w:rPr>
        <w:t>Invited presentation</w:t>
      </w:r>
      <w:r w:rsidRPr="00A86B92">
        <w:rPr>
          <w:szCs w:val="24"/>
          <w:lang w:eastAsia="zh-CN"/>
        </w:rPr>
        <w:t xml:space="preserve"> on DSP-based retrodirective antenna systems, Nov. 23, 2007, Department of Electrical and Computer Engineering, University of Calgary</w:t>
      </w:r>
      <w:r w:rsidR="00893AA8" w:rsidRPr="00A86B92">
        <w:rPr>
          <w:szCs w:val="24"/>
          <w:lang w:eastAsia="zh-CN"/>
        </w:rPr>
        <w:t>.</w:t>
      </w:r>
    </w:p>
    <w:p w14:paraId="144CF01C" w14:textId="77777777" w:rsidR="00380F86" w:rsidRPr="00A86B92" w:rsidRDefault="00380F86" w:rsidP="009463E8">
      <w:pPr>
        <w:autoSpaceDE w:val="0"/>
        <w:autoSpaceDN w:val="0"/>
        <w:adjustRightInd w:val="0"/>
        <w:ind w:left="1092" w:hanging="850"/>
        <w:jc w:val="both"/>
        <w:rPr>
          <w:iCs/>
          <w:sz w:val="24"/>
          <w:szCs w:val="24"/>
          <w:lang w:eastAsia="zh-CN"/>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00205D05" w:rsidRPr="00A86B92">
        <w:rPr>
          <w:iCs/>
          <w:sz w:val="24"/>
          <w:szCs w:val="24"/>
          <w:lang w:eastAsia="zh-CN"/>
        </w:rPr>
        <w:t>School</w:t>
      </w:r>
      <w:r w:rsidRPr="00A86B92">
        <w:rPr>
          <w:iCs/>
          <w:sz w:val="24"/>
          <w:szCs w:val="24"/>
          <w:lang w:eastAsia="zh-CN"/>
        </w:rPr>
        <w:t xml:space="preserve"> of Electronic </w:t>
      </w:r>
      <w:r w:rsidR="00205D05" w:rsidRPr="00A86B92">
        <w:rPr>
          <w:iCs/>
          <w:sz w:val="24"/>
          <w:szCs w:val="24"/>
          <w:lang w:eastAsia="zh-CN"/>
        </w:rPr>
        <w:t xml:space="preserve">and Electrical </w:t>
      </w:r>
      <w:r w:rsidRPr="00A86B92">
        <w:rPr>
          <w:iCs/>
          <w:sz w:val="24"/>
          <w:szCs w:val="24"/>
          <w:lang w:eastAsia="zh-CN"/>
        </w:rPr>
        <w:t xml:space="preserve">Engineering, </w:t>
      </w:r>
      <w:r w:rsidR="00205D05" w:rsidRPr="00A86B92">
        <w:rPr>
          <w:iCs/>
          <w:sz w:val="24"/>
          <w:szCs w:val="24"/>
          <w:lang w:eastAsia="zh-CN"/>
        </w:rPr>
        <w:t>University of Nottingham</w:t>
      </w:r>
      <w:r w:rsidRPr="00A86B92">
        <w:rPr>
          <w:iCs/>
          <w:sz w:val="24"/>
          <w:szCs w:val="24"/>
          <w:lang w:eastAsia="zh-CN"/>
        </w:rPr>
        <w:t xml:space="preserve">, October </w:t>
      </w:r>
      <w:r w:rsidR="00205D05" w:rsidRPr="00A86B92">
        <w:rPr>
          <w:iCs/>
          <w:sz w:val="24"/>
          <w:szCs w:val="24"/>
          <w:lang w:eastAsia="zh-CN"/>
        </w:rPr>
        <w:t>1</w:t>
      </w:r>
      <w:r w:rsidRPr="00A86B92">
        <w:rPr>
          <w:iCs/>
          <w:sz w:val="24"/>
          <w:szCs w:val="24"/>
          <w:lang w:eastAsia="zh-CN"/>
        </w:rPr>
        <w:t>8, 2007</w:t>
      </w:r>
      <w:r w:rsidR="00893AA8" w:rsidRPr="00A86B92">
        <w:rPr>
          <w:iCs/>
          <w:sz w:val="24"/>
          <w:szCs w:val="24"/>
          <w:lang w:eastAsia="zh-CN"/>
        </w:rPr>
        <w:t>.</w:t>
      </w:r>
    </w:p>
    <w:p w14:paraId="66A40D1B" w14:textId="77777777" w:rsidR="00380F86" w:rsidRPr="00A86B92" w:rsidRDefault="00380F86" w:rsidP="009463E8">
      <w:pPr>
        <w:autoSpaceDE w:val="0"/>
        <w:autoSpaceDN w:val="0"/>
        <w:adjustRightInd w:val="0"/>
        <w:ind w:left="1092" w:hanging="850"/>
        <w:jc w:val="both"/>
        <w:rPr>
          <w:sz w:val="24"/>
          <w:szCs w:val="24"/>
        </w:rPr>
      </w:pPr>
      <w:r w:rsidRPr="00A86B92">
        <w:rPr>
          <w:sz w:val="24"/>
          <w:szCs w:val="24"/>
          <w:lang w:eastAsia="zh-CN"/>
        </w:rPr>
        <w:t xml:space="preserve">2007 </w:t>
      </w:r>
      <w:r w:rsidRPr="00A86B92">
        <w:rPr>
          <w:sz w:val="24"/>
          <w:szCs w:val="24"/>
          <w:lang w:eastAsia="zh-CN"/>
        </w:rPr>
        <w:tab/>
      </w:r>
      <w:r w:rsidRPr="00A86B92">
        <w:rPr>
          <w:b/>
          <w:sz w:val="24"/>
          <w:szCs w:val="24"/>
          <w:lang w:eastAsia="zh-CN"/>
        </w:rPr>
        <w:t xml:space="preserve">Invited </w:t>
      </w:r>
      <w:r w:rsidRPr="00A86B92">
        <w:rPr>
          <w:b/>
          <w:bCs/>
          <w:sz w:val="24"/>
          <w:szCs w:val="24"/>
          <w:lang w:eastAsia="zh-CN"/>
        </w:rPr>
        <w:t xml:space="preserve">Seminar </w:t>
      </w:r>
      <w:r w:rsidRPr="00A86B92">
        <w:rPr>
          <w:b/>
          <w:bCs/>
          <w:sz w:val="24"/>
          <w:szCs w:val="24"/>
        </w:rPr>
        <w:t>on</w:t>
      </w:r>
      <w:r w:rsidRPr="00A86B92">
        <w:rPr>
          <w:sz w:val="24"/>
          <w:szCs w:val="24"/>
          <w:lang w:eastAsia="zh-CN"/>
        </w:rPr>
        <w:t xml:space="preserve"> </w:t>
      </w:r>
      <w:r w:rsidRPr="00A86B92">
        <w:rPr>
          <w:iCs/>
          <w:sz w:val="24"/>
          <w:szCs w:val="24"/>
          <w:lang w:eastAsia="zh-CN"/>
        </w:rPr>
        <w:t>unification of numerical methods</w:t>
      </w:r>
      <w:r w:rsidRPr="00A86B92">
        <w:rPr>
          <w:sz w:val="24"/>
          <w:szCs w:val="24"/>
          <w:lang w:eastAsia="zh-CN"/>
        </w:rPr>
        <w:t xml:space="preserve">, </w:t>
      </w:r>
      <w:r w:rsidRPr="00A86B92">
        <w:rPr>
          <w:iCs/>
          <w:sz w:val="24"/>
          <w:szCs w:val="24"/>
          <w:lang w:eastAsia="zh-CN"/>
        </w:rPr>
        <w:t>Department of Electronic Engineering, Queen Mary, University of London, October 8, 2007</w:t>
      </w:r>
      <w:r w:rsidR="00893AA8" w:rsidRPr="00A86B92">
        <w:rPr>
          <w:iCs/>
          <w:sz w:val="24"/>
          <w:szCs w:val="24"/>
          <w:lang w:eastAsia="zh-CN"/>
        </w:rPr>
        <w:t>.</w:t>
      </w:r>
    </w:p>
    <w:p w14:paraId="3E97A1B8" w14:textId="5784E12F" w:rsidR="007A28FC" w:rsidRPr="00A86B92" w:rsidRDefault="005037AB" w:rsidP="009463E8">
      <w:pPr>
        <w:pStyle w:val="BodyText"/>
        <w:ind w:left="1092" w:hanging="850"/>
        <w:rPr>
          <w:kern w:val="36"/>
          <w:szCs w:val="24"/>
          <w:lang w:eastAsia="zh-CN"/>
        </w:rPr>
      </w:pPr>
      <w:r w:rsidRPr="00A86B92">
        <w:rPr>
          <w:szCs w:val="24"/>
          <w:lang w:eastAsia="zh-CN"/>
        </w:rPr>
        <w:t>2007</w:t>
      </w:r>
      <w:r w:rsidRPr="00A86B92">
        <w:rPr>
          <w:szCs w:val="24"/>
          <w:lang w:eastAsia="zh-CN"/>
        </w:rPr>
        <w:tab/>
      </w:r>
      <w:r w:rsidR="00415F9F" w:rsidRPr="00A86B92">
        <w:rPr>
          <w:b/>
          <w:szCs w:val="24"/>
          <w:lang w:eastAsia="zh-CN"/>
        </w:rPr>
        <w:t xml:space="preserve">Invited </w:t>
      </w:r>
      <w:r w:rsidR="00AB50FE">
        <w:rPr>
          <w:b/>
          <w:szCs w:val="24"/>
          <w:lang w:eastAsia="zh-CN"/>
        </w:rPr>
        <w:t>f</w:t>
      </w:r>
      <w:r w:rsidR="00E352CF" w:rsidRPr="00A86B92">
        <w:rPr>
          <w:b/>
          <w:szCs w:val="24"/>
          <w:lang w:eastAsia="zh-CN"/>
        </w:rPr>
        <w:t>our</w:t>
      </w:r>
      <w:r w:rsidR="000D5910" w:rsidRPr="00A86B92">
        <w:rPr>
          <w:b/>
          <w:szCs w:val="24"/>
          <w:lang w:eastAsia="zh-CN"/>
        </w:rPr>
        <w:t xml:space="preserve"> p</w:t>
      </w:r>
      <w:r w:rsidR="00A77DEF" w:rsidRPr="00A86B92">
        <w:rPr>
          <w:b/>
          <w:szCs w:val="24"/>
          <w:lang w:eastAsia="zh-CN"/>
        </w:rPr>
        <w:t>resentations</w:t>
      </w:r>
      <w:r w:rsidR="00A77DEF" w:rsidRPr="00A86B92">
        <w:rPr>
          <w:szCs w:val="24"/>
          <w:lang w:eastAsia="zh-CN"/>
        </w:rPr>
        <w:t xml:space="preserve"> on electromagnetic </w:t>
      </w:r>
      <w:r w:rsidR="009F3B66">
        <w:rPr>
          <w:szCs w:val="24"/>
          <w:lang w:eastAsia="zh-CN"/>
        </w:rPr>
        <w:t>modelling</w:t>
      </w:r>
      <w:r w:rsidR="009F3B66" w:rsidRPr="00A86B92">
        <w:rPr>
          <w:szCs w:val="24"/>
          <w:lang w:eastAsia="zh-CN"/>
        </w:rPr>
        <w:t xml:space="preserve"> </w:t>
      </w:r>
      <w:r w:rsidR="00A77DEF" w:rsidRPr="00A86B92">
        <w:rPr>
          <w:szCs w:val="24"/>
          <w:lang w:eastAsia="zh-CN"/>
        </w:rPr>
        <w:t xml:space="preserve">and </w:t>
      </w:r>
      <w:r w:rsidR="000D5910" w:rsidRPr="00A86B92">
        <w:rPr>
          <w:szCs w:val="24"/>
          <w:lang w:eastAsia="zh-CN"/>
        </w:rPr>
        <w:t>retrod</w:t>
      </w:r>
      <w:r w:rsidR="00E352CF" w:rsidRPr="00A86B92">
        <w:rPr>
          <w:szCs w:val="24"/>
          <w:lang w:eastAsia="zh-CN"/>
        </w:rPr>
        <w:t>irective antenna systems, April and July</w:t>
      </w:r>
      <w:r w:rsidR="000D5910" w:rsidRPr="00A86B92">
        <w:rPr>
          <w:szCs w:val="24"/>
          <w:lang w:eastAsia="zh-CN"/>
        </w:rPr>
        <w:t xml:space="preserve"> 2007, </w:t>
      </w:r>
      <w:r w:rsidR="007A28FC" w:rsidRPr="00A86B92">
        <w:rPr>
          <w:kern w:val="36"/>
          <w:szCs w:val="24"/>
          <w:lang w:eastAsia="zh-CN"/>
        </w:rPr>
        <w:t>École Nationale Supérieure des</w:t>
      </w:r>
      <w:r w:rsidR="007A28FC" w:rsidRPr="00A86B92">
        <w:rPr>
          <w:szCs w:val="24"/>
        </w:rPr>
        <w:t xml:space="preserve"> Télécommunications </w:t>
      </w:r>
      <w:r w:rsidR="007A28FC" w:rsidRPr="00A86B92">
        <w:rPr>
          <w:kern w:val="36"/>
          <w:szCs w:val="24"/>
          <w:lang w:eastAsia="zh-CN"/>
        </w:rPr>
        <w:t xml:space="preserve">de Bretagne, Brest, </w:t>
      </w:r>
      <w:r w:rsidR="00A53CA9" w:rsidRPr="00A86B92">
        <w:rPr>
          <w:kern w:val="36"/>
          <w:szCs w:val="24"/>
          <w:lang w:eastAsia="zh-CN"/>
        </w:rPr>
        <w:t>France</w:t>
      </w:r>
      <w:r w:rsidR="00893AA8" w:rsidRPr="00A86B92">
        <w:rPr>
          <w:kern w:val="36"/>
          <w:szCs w:val="24"/>
          <w:lang w:eastAsia="zh-CN"/>
        </w:rPr>
        <w:t>.</w:t>
      </w:r>
    </w:p>
    <w:p w14:paraId="5A23F2AC" w14:textId="349ED422" w:rsidR="00A53CA9" w:rsidRPr="00A86B92" w:rsidRDefault="00A53CA9" w:rsidP="009463E8">
      <w:pPr>
        <w:autoSpaceDE w:val="0"/>
        <w:autoSpaceDN w:val="0"/>
        <w:adjustRightInd w:val="0"/>
        <w:ind w:left="1092" w:hanging="850"/>
        <w:jc w:val="both"/>
        <w:rPr>
          <w:sz w:val="24"/>
          <w:szCs w:val="24"/>
          <w:lang w:eastAsia="zh-CN"/>
        </w:rPr>
      </w:pPr>
      <w:r w:rsidRPr="00A86B92">
        <w:rPr>
          <w:bCs/>
          <w:sz w:val="24"/>
          <w:szCs w:val="24"/>
          <w:lang w:eastAsia="zh-CN"/>
        </w:rPr>
        <w:t xml:space="preserve">2007 </w:t>
      </w:r>
      <w:r w:rsidRPr="00A86B92">
        <w:rPr>
          <w:b/>
          <w:bCs/>
          <w:sz w:val="24"/>
          <w:szCs w:val="24"/>
          <w:lang w:eastAsia="zh-CN"/>
        </w:rPr>
        <w:t xml:space="preserve">  </w:t>
      </w:r>
      <w:r w:rsidR="00FF661E">
        <w:rPr>
          <w:b/>
          <w:bCs/>
          <w:sz w:val="24"/>
          <w:szCs w:val="24"/>
          <w:lang w:eastAsia="zh-CN"/>
        </w:rPr>
        <w:t xml:space="preserve">   </w:t>
      </w:r>
      <w:r w:rsidRPr="00A86B92">
        <w:rPr>
          <w:b/>
          <w:bCs/>
          <w:sz w:val="24"/>
          <w:szCs w:val="24"/>
          <w:lang w:eastAsia="zh-CN"/>
        </w:rPr>
        <w:t>Short course</w:t>
      </w:r>
      <w:r w:rsidRPr="00A86B92">
        <w:rPr>
          <w:bCs/>
          <w:sz w:val="24"/>
          <w:szCs w:val="24"/>
          <w:lang w:eastAsia="zh-CN"/>
        </w:rPr>
        <w:t xml:space="preserve"> on </w:t>
      </w:r>
      <w:r w:rsidR="00917FB3" w:rsidRPr="00A86B92">
        <w:rPr>
          <w:bCs/>
          <w:sz w:val="24"/>
          <w:szCs w:val="24"/>
          <w:lang w:eastAsia="zh-CN"/>
        </w:rPr>
        <w:t>t</w:t>
      </w:r>
      <w:r w:rsidRPr="00A86B92">
        <w:rPr>
          <w:bCs/>
          <w:sz w:val="24"/>
          <w:szCs w:val="24"/>
          <w:lang w:eastAsia="zh-CN"/>
        </w:rPr>
        <w:t xml:space="preserve">ime-domain </w:t>
      </w:r>
      <w:r w:rsidR="000B5C9A" w:rsidRPr="00A86B92">
        <w:rPr>
          <w:bCs/>
          <w:sz w:val="24"/>
          <w:szCs w:val="24"/>
          <w:lang w:eastAsia="zh-CN"/>
        </w:rPr>
        <w:t>e</w:t>
      </w:r>
      <w:r w:rsidRPr="00A86B92">
        <w:rPr>
          <w:bCs/>
          <w:sz w:val="24"/>
          <w:szCs w:val="24"/>
          <w:lang w:eastAsia="zh-CN"/>
        </w:rPr>
        <w:t xml:space="preserve">lectromagnetic </w:t>
      </w:r>
      <w:r w:rsidR="000B5C9A" w:rsidRPr="00A86B92">
        <w:rPr>
          <w:bCs/>
          <w:sz w:val="24"/>
          <w:szCs w:val="24"/>
          <w:lang w:eastAsia="zh-CN"/>
        </w:rPr>
        <w:t>s</w:t>
      </w:r>
      <w:r w:rsidRPr="00A86B92">
        <w:rPr>
          <w:bCs/>
          <w:sz w:val="24"/>
          <w:szCs w:val="24"/>
          <w:lang w:eastAsia="zh-CN"/>
        </w:rPr>
        <w:t>imulator,</w:t>
      </w:r>
      <w:r w:rsidR="00893AA8" w:rsidRPr="00A86B92">
        <w:rPr>
          <w:bCs/>
          <w:sz w:val="24"/>
          <w:szCs w:val="24"/>
          <w:lang w:eastAsia="zh-CN"/>
        </w:rPr>
        <w:t xml:space="preserve"> </w:t>
      </w:r>
      <w:r w:rsidRPr="00A86B92">
        <w:rPr>
          <w:i/>
          <w:iCs/>
          <w:sz w:val="24"/>
          <w:szCs w:val="24"/>
          <w:lang w:eastAsia="zh-CN"/>
        </w:rPr>
        <w:t>2007 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893AA8" w:rsidRPr="00A86B92">
        <w:rPr>
          <w:sz w:val="24"/>
          <w:szCs w:val="24"/>
          <w:lang w:eastAsia="zh-CN"/>
        </w:rPr>
        <w:t>.</w:t>
      </w:r>
    </w:p>
    <w:p w14:paraId="3021A0BA" w14:textId="77777777" w:rsidR="001858DA" w:rsidRPr="00A86B92" w:rsidRDefault="00A77DEF"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858DA" w:rsidRPr="00A86B92">
        <w:rPr>
          <w:b/>
          <w:bCs/>
          <w:sz w:val="24"/>
          <w:szCs w:val="24"/>
          <w:lang w:eastAsia="zh-CN"/>
        </w:rPr>
        <w:t xml:space="preserve">Invited presentation </w:t>
      </w:r>
      <w:r w:rsidR="001858DA" w:rsidRPr="00A86B92">
        <w:rPr>
          <w:sz w:val="24"/>
          <w:szCs w:val="24"/>
          <w:lang w:eastAsia="zh-CN"/>
        </w:rPr>
        <w:t xml:space="preserve">on </w:t>
      </w:r>
      <w:r w:rsidR="009704D4" w:rsidRPr="00A86B92">
        <w:rPr>
          <w:sz w:val="24"/>
          <w:szCs w:val="24"/>
          <w:lang w:eastAsia="zh-CN"/>
        </w:rPr>
        <w:t xml:space="preserve">resonant effects in multilayer RF/microwave printed circuit board structures, </w:t>
      </w:r>
      <w:r w:rsidR="00C56FE4" w:rsidRPr="00A86B92">
        <w:rPr>
          <w:i/>
          <w:sz w:val="24"/>
          <w:szCs w:val="24"/>
          <w:lang w:eastAsia="zh-CN"/>
        </w:rPr>
        <w:t xml:space="preserve">2006 International Workshop on </w:t>
      </w:r>
      <w:r w:rsidR="009704D4" w:rsidRPr="00A86B92">
        <w:rPr>
          <w:i/>
          <w:color w:val="000000"/>
          <w:sz w:val="24"/>
          <w:szCs w:val="24"/>
        </w:rPr>
        <w:t>Electrical Design of Advanced Packaging and Systems (EDAPS)</w:t>
      </w:r>
      <w:r w:rsidR="009704D4" w:rsidRPr="00A86B92">
        <w:rPr>
          <w:color w:val="000000"/>
          <w:sz w:val="24"/>
          <w:szCs w:val="24"/>
        </w:rPr>
        <w:t>, Dec.</w:t>
      </w:r>
      <w:r w:rsidR="00C56FE4" w:rsidRPr="00A86B92">
        <w:rPr>
          <w:color w:val="000000"/>
          <w:sz w:val="24"/>
          <w:szCs w:val="24"/>
        </w:rPr>
        <w:t xml:space="preserve"> </w:t>
      </w:r>
      <w:r w:rsidR="009704D4" w:rsidRPr="00A86B92">
        <w:rPr>
          <w:color w:val="000000"/>
          <w:sz w:val="24"/>
          <w:szCs w:val="24"/>
        </w:rPr>
        <w:t>17</w:t>
      </w:r>
      <w:r w:rsidR="00C56FE4" w:rsidRPr="00A86B92">
        <w:rPr>
          <w:color w:val="000000"/>
          <w:sz w:val="24"/>
          <w:szCs w:val="24"/>
        </w:rPr>
        <w:t>-18</w:t>
      </w:r>
      <w:r w:rsidR="009704D4" w:rsidRPr="00A86B92">
        <w:rPr>
          <w:color w:val="000000"/>
          <w:sz w:val="24"/>
          <w:szCs w:val="24"/>
        </w:rPr>
        <w:t>, 2006</w:t>
      </w:r>
      <w:r w:rsidR="00C56FE4" w:rsidRPr="00A86B92">
        <w:rPr>
          <w:color w:val="000000"/>
          <w:sz w:val="24"/>
          <w:szCs w:val="24"/>
        </w:rPr>
        <w:t>,</w:t>
      </w:r>
      <w:r w:rsidR="009704D4" w:rsidRPr="00A86B92">
        <w:rPr>
          <w:color w:val="000000"/>
          <w:sz w:val="24"/>
          <w:szCs w:val="24"/>
        </w:rPr>
        <w:t xml:space="preserve"> Shanghai, P. R. China.</w:t>
      </w:r>
    </w:p>
    <w:p w14:paraId="151FDD29" w14:textId="77777777" w:rsidR="00181269" w:rsidRPr="00A86B92" w:rsidRDefault="001133FC" w:rsidP="009463E8">
      <w:pPr>
        <w:tabs>
          <w:tab w:val="left" w:pos="1092"/>
        </w:tabs>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00181269" w:rsidRPr="00A86B92">
        <w:rPr>
          <w:b/>
          <w:bCs/>
          <w:sz w:val="24"/>
          <w:szCs w:val="24"/>
          <w:lang w:eastAsia="zh-CN"/>
        </w:rPr>
        <w:t>Sem</w:t>
      </w:r>
      <w:r w:rsidR="00B677D6" w:rsidRPr="00A86B92">
        <w:rPr>
          <w:b/>
          <w:bCs/>
          <w:sz w:val="24"/>
          <w:szCs w:val="24"/>
          <w:lang w:eastAsia="zh-CN"/>
        </w:rPr>
        <w:t>inar</w:t>
      </w:r>
      <w:r w:rsidR="00181269" w:rsidRPr="00A86B92">
        <w:rPr>
          <w:b/>
          <w:bCs/>
          <w:sz w:val="24"/>
          <w:szCs w:val="24"/>
          <w:lang w:eastAsia="zh-CN"/>
        </w:rPr>
        <w:t xml:space="preserve"> tours (7 seminars presented) </w:t>
      </w:r>
      <w:r w:rsidR="00D20A7C" w:rsidRPr="00A86B92">
        <w:rPr>
          <w:sz w:val="24"/>
          <w:szCs w:val="24"/>
          <w:lang w:eastAsia="zh-CN"/>
        </w:rPr>
        <w:t xml:space="preserve">on </w:t>
      </w:r>
      <w:r w:rsidR="000B5C9A" w:rsidRPr="00A86B92">
        <w:rPr>
          <w:sz w:val="24"/>
          <w:szCs w:val="24"/>
          <w:lang w:eastAsia="zh-CN"/>
        </w:rPr>
        <w:t>w</w:t>
      </w:r>
      <w:r w:rsidR="00D20A7C" w:rsidRPr="00A86B92">
        <w:rPr>
          <w:sz w:val="24"/>
          <w:szCs w:val="24"/>
          <w:lang w:eastAsia="zh-CN"/>
        </w:rPr>
        <w:t>ireless</w:t>
      </w:r>
      <w:r w:rsidR="00D20A7C" w:rsidRPr="00A86B92">
        <w:rPr>
          <w:iCs/>
          <w:sz w:val="24"/>
          <w:szCs w:val="24"/>
          <w:lang w:eastAsia="zh-CN"/>
        </w:rPr>
        <w:t xml:space="preserve"> </w:t>
      </w:r>
      <w:r w:rsidR="000B5C9A" w:rsidRPr="00A86B92">
        <w:rPr>
          <w:sz w:val="24"/>
          <w:szCs w:val="24"/>
          <w:lang w:eastAsia="zh-CN"/>
        </w:rPr>
        <w:t>c</w:t>
      </w:r>
      <w:r w:rsidR="00D20A7C" w:rsidRPr="00A86B92">
        <w:rPr>
          <w:sz w:val="24"/>
          <w:szCs w:val="24"/>
          <w:lang w:eastAsia="zh-CN"/>
        </w:rPr>
        <w:t xml:space="preserve">ommunications </w:t>
      </w:r>
      <w:r w:rsidR="000B5C9A" w:rsidRPr="00A86B92">
        <w:rPr>
          <w:sz w:val="24"/>
          <w:szCs w:val="24"/>
          <w:lang w:eastAsia="zh-CN"/>
        </w:rPr>
        <w:t>s</w:t>
      </w:r>
      <w:r w:rsidR="00D20A7C" w:rsidRPr="00A86B92">
        <w:rPr>
          <w:sz w:val="24"/>
          <w:szCs w:val="24"/>
          <w:lang w:eastAsia="zh-CN"/>
        </w:rPr>
        <w:t>ystems and RF/</w:t>
      </w:r>
      <w:r w:rsidR="000B5C9A" w:rsidRPr="00A86B92">
        <w:rPr>
          <w:sz w:val="24"/>
          <w:szCs w:val="24"/>
          <w:lang w:eastAsia="zh-CN"/>
        </w:rPr>
        <w:t>m</w:t>
      </w:r>
      <w:r w:rsidR="00D20A7C" w:rsidRPr="00A86B92">
        <w:rPr>
          <w:sz w:val="24"/>
          <w:szCs w:val="24"/>
          <w:lang w:eastAsia="zh-CN"/>
        </w:rPr>
        <w:t xml:space="preserve">icrowave </w:t>
      </w:r>
      <w:r w:rsidR="000B5C9A" w:rsidRPr="00A86B92">
        <w:rPr>
          <w:sz w:val="24"/>
          <w:szCs w:val="24"/>
          <w:lang w:eastAsia="zh-CN"/>
        </w:rPr>
        <w:t>m</w:t>
      </w:r>
      <w:r w:rsidR="00D20A7C" w:rsidRPr="00A86B92">
        <w:rPr>
          <w:sz w:val="24"/>
          <w:szCs w:val="24"/>
          <w:lang w:eastAsia="zh-CN"/>
        </w:rPr>
        <w:t xml:space="preserve">odelling and </w:t>
      </w:r>
      <w:r w:rsidR="000B5C9A" w:rsidRPr="00A86B92">
        <w:rPr>
          <w:sz w:val="24"/>
          <w:szCs w:val="24"/>
          <w:lang w:eastAsia="zh-CN"/>
        </w:rPr>
        <w:t>d</w:t>
      </w:r>
      <w:r w:rsidR="00D20A7C" w:rsidRPr="00A86B92">
        <w:rPr>
          <w:sz w:val="24"/>
          <w:szCs w:val="24"/>
          <w:lang w:eastAsia="zh-CN"/>
        </w:rPr>
        <w:t xml:space="preserve">esign, </w:t>
      </w:r>
      <w:r w:rsidR="00181269" w:rsidRPr="00A86B92">
        <w:rPr>
          <w:iCs/>
          <w:sz w:val="24"/>
          <w:szCs w:val="24"/>
          <w:lang w:eastAsia="zh-CN"/>
        </w:rPr>
        <w:t>Beihang University (Beijing),</w:t>
      </w:r>
      <w:r w:rsidR="00D20A7C" w:rsidRPr="00A86B92">
        <w:rPr>
          <w:sz w:val="24"/>
          <w:szCs w:val="24"/>
          <w:lang w:eastAsia="zh-CN"/>
        </w:rPr>
        <w:t xml:space="preserve"> and</w:t>
      </w:r>
      <w:r w:rsidR="00181269" w:rsidRPr="00A86B92">
        <w:rPr>
          <w:iCs/>
          <w:sz w:val="24"/>
          <w:szCs w:val="24"/>
          <w:lang w:eastAsia="zh-CN"/>
        </w:rPr>
        <w:t xml:space="preserve"> Fuzhou University</w:t>
      </w:r>
      <w:r w:rsidR="00D20A7C" w:rsidRPr="00A86B92">
        <w:rPr>
          <w:sz w:val="24"/>
          <w:szCs w:val="24"/>
          <w:lang w:eastAsia="zh-CN"/>
        </w:rPr>
        <w:t>, P. R. China,</w:t>
      </w:r>
      <w:r w:rsidR="00181269" w:rsidRPr="00A86B92">
        <w:rPr>
          <w:i/>
          <w:iCs/>
          <w:sz w:val="24"/>
          <w:szCs w:val="24"/>
          <w:lang w:eastAsia="zh-CN"/>
        </w:rPr>
        <w:t xml:space="preserve"> </w:t>
      </w:r>
      <w:r w:rsidR="00C52094" w:rsidRPr="00A86B92">
        <w:rPr>
          <w:sz w:val="24"/>
          <w:szCs w:val="24"/>
          <w:lang w:eastAsia="zh-CN"/>
        </w:rPr>
        <w:t xml:space="preserve">Oct. 12-Dec. 12, </w:t>
      </w:r>
      <w:r w:rsidR="00181269" w:rsidRPr="00A86B92">
        <w:rPr>
          <w:sz w:val="24"/>
          <w:szCs w:val="24"/>
          <w:lang w:eastAsia="zh-CN"/>
        </w:rPr>
        <w:t>2006</w:t>
      </w:r>
      <w:r w:rsidR="00893AA8" w:rsidRPr="00A86B92">
        <w:rPr>
          <w:sz w:val="24"/>
          <w:szCs w:val="24"/>
          <w:lang w:eastAsia="zh-CN"/>
        </w:rPr>
        <w:t>.</w:t>
      </w:r>
    </w:p>
    <w:p w14:paraId="02741C5B" w14:textId="1FBFB8FE" w:rsidR="001133FC" w:rsidRPr="00A86B92" w:rsidRDefault="00181269" w:rsidP="009463E8">
      <w:pPr>
        <w:autoSpaceDE w:val="0"/>
        <w:autoSpaceDN w:val="0"/>
        <w:adjustRightInd w:val="0"/>
        <w:ind w:left="1092" w:hanging="850"/>
        <w:jc w:val="both"/>
        <w:rPr>
          <w:sz w:val="24"/>
          <w:szCs w:val="24"/>
          <w:lang w:eastAsia="zh-CN"/>
        </w:rPr>
      </w:pPr>
      <w:r w:rsidRPr="00A86B92">
        <w:rPr>
          <w:sz w:val="24"/>
          <w:szCs w:val="24"/>
          <w:lang w:eastAsia="zh-CN"/>
        </w:rPr>
        <w:t>2006</w:t>
      </w:r>
      <w:r w:rsidRPr="00A86B92">
        <w:rPr>
          <w:sz w:val="24"/>
          <w:szCs w:val="24"/>
          <w:lang w:eastAsia="zh-CN"/>
        </w:rPr>
        <w:tab/>
      </w:r>
      <w:r w:rsidR="001133FC" w:rsidRPr="00A86B92">
        <w:rPr>
          <w:b/>
          <w:bCs/>
          <w:sz w:val="24"/>
          <w:szCs w:val="24"/>
          <w:lang w:eastAsia="zh-CN"/>
        </w:rPr>
        <w:t xml:space="preserve">Invited presentation </w:t>
      </w:r>
      <w:r w:rsidR="001133FC" w:rsidRPr="00A86B92">
        <w:rPr>
          <w:sz w:val="24"/>
          <w:szCs w:val="24"/>
          <w:lang w:eastAsia="zh-CN"/>
        </w:rPr>
        <w:t xml:space="preserve">on DSP-based retrodirective array systems for digital communications, Department of Electronics, Carleton University, and </w:t>
      </w:r>
      <w:r w:rsidR="001133FC" w:rsidRPr="00A86B92">
        <w:rPr>
          <w:sz w:val="24"/>
          <w:szCs w:val="24"/>
        </w:rPr>
        <w:t xml:space="preserve">IEEE Ottawa AP/MTT </w:t>
      </w:r>
      <w:r w:rsidR="009F3B66">
        <w:rPr>
          <w:sz w:val="24"/>
          <w:szCs w:val="24"/>
        </w:rPr>
        <w:t>Joint</w:t>
      </w:r>
      <w:r w:rsidR="009F3B66" w:rsidRPr="00A86B92">
        <w:rPr>
          <w:sz w:val="24"/>
          <w:szCs w:val="24"/>
        </w:rPr>
        <w:t xml:space="preserve"> </w:t>
      </w:r>
      <w:r w:rsidR="001133FC" w:rsidRPr="00A86B92">
        <w:rPr>
          <w:sz w:val="24"/>
          <w:szCs w:val="24"/>
        </w:rPr>
        <w:t>Chapter</w:t>
      </w:r>
      <w:r w:rsidR="001133FC" w:rsidRPr="00A86B92">
        <w:rPr>
          <w:sz w:val="24"/>
          <w:szCs w:val="24"/>
          <w:lang w:eastAsia="zh-CN"/>
        </w:rPr>
        <w:t>, September 15, 2006, Ottawa, Canada</w:t>
      </w:r>
      <w:r w:rsidR="00893AA8" w:rsidRPr="00A86B92">
        <w:rPr>
          <w:sz w:val="24"/>
          <w:szCs w:val="24"/>
          <w:lang w:eastAsia="zh-CN"/>
        </w:rPr>
        <w:t>.</w:t>
      </w:r>
    </w:p>
    <w:p w14:paraId="3B7073D9" w14:textId="6E72AB6B"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retrodirective transceiving systems, sponsored by </w:t>
      </w:r>
      <w:r w:rsidR="009F3B66">
        <w:rPr>
          <w:sz w:val="24"/>
          <w:szCs w:val="24"/>
          <w:lang w:eastAsia="zh-CN"/>
        </w:rPr>
        <w:t xml:space="preserve">the </w:t>
      </w:r>
      <w:r w:rsidRPr="00A86B92">
        <w:rPr>
          <w:sz w:val="24"/>
          <w:szCs w:val="24"/>
          <w:lang w:eastAsia="zh-CN"/>
        </w:rPr>
        <w:t>Department of Electrical and Computer Engineering, University of British Columbia, and IEEE Vancouver Chapter of IEEE Comm</w:t>
      </w:r>
      <w:r w:rsidR="00AB50FE">
        <w:rPr>
          <w:sz w:val="24"/>
          <w:szCs w:val="24"/>
          <w:lang w:eastAsia="zh-CN"/>
        </w:rPr>
        <w:t>.</w:t>
      </w:r>
      <w:r w:rsidRPr="00A86B92">
        <w:rPr>
          <w:sz w:val="24"/>
          <w:szCs w:val="24"/>
          <w:lang w:eastAsia="zh-CN"/>
        </w:rPr>
        <w:t xml:space="preserve"> Society, June 21, 2006, Vancouver, Canada</w:t>
      </w:r>
      <w:r w:rsidR="00893AA8" w:rsidRPr="00A86B92">
        <w:rPr>
          <w:sz w:val="24"/>
          <w:szCs w:val="24"/>
          <w:lang w:eastAsia="zh-CN"/>
        </w:rPr>
        <w:t>.</w:t>
      </w:r>
    </w:p>
    <w:p w14:paraId="64192CCA" w14:textId="21849FD1" w:rsidR="001133FC" w:rsidRPr="00A86B92" w:rsidRDefault="001133FC" w:rsidP="009463E8">
      <w:pPr>
        <w:tabs>
          <w:tab w:val="left" w:pos="1106"/>
        </w:tabs>
        <w:autoSpaceDE w:val="0"/>
        <w:autoSpaceDN w:val="0"/>
        <w:adjustRightInd w:val="0"/>
        <w:ind w:left="1092" w:hanging="850"/>
        <w:jc w:val="both"/>
        <w:rPr>
          <w:i/>
          <w:iCs/>
          <w:sz w:val="24"/>
          <w:szCs w:val="24"/>
          <w:lang w:eastAsia="zh-CN"/>
        </w:rPr>
      </w:pPr>
      <w:r w:rsidRPr="00A86B92">
        <w:rPr>
          <w:sz w:val="24"/>
          <w:szCs w:val="24"/>
          <w:lang w:eastAsia="zh-CN"/>
        </w:rPr>
        <w:t xml:space="preserve">2004 </w:t>
      </w:r>
      <w:r w:rsidRPr="00A86B92">
        <w:rPr>
          <w:sz w:val="24"/>
          <w:szCs w:val="24"/>
          <w:lang w:eastAsia="zh-CN"/>
        </w:rPr>
        <w:tab/>
      </w:r>
      <w:r w:rsidR="00BA3AE2">
        <w:rPr>
          <w:sz w:val="24"/>
          <w:szCs w:val="24"/>
          <w:lang w:eastAsia="zh-CN"/>
        </w:rPr>
        <w:tab/>
      </w:r>
      <w:r w:rsidRPr="00A86B92">
        <w:rPr>
          <w:b/>
          <w:bCs/>
          <w:sz w:val="24"/>
          <w:szCs w:val="24"/>
          <w:lang w:eastAsia="zh-CN"/>
        </w:rPr>
        <w:t xml:space="preserve">Invited keynote speech </w:t>
      </w:r>
      <w:r w:rsidRPr="00A86B92">
        <w:rPr>
          <w:sz w:val="24"/>
          <w:szCs w:val="24"/>
          <w:lang w:eastAsia="zh-CN"/>
        </w:rPr>
        <w:t xml:space="preserve">on unconditionally stable FDTD methods and their applications, </w:t>
      </w:r>
      <w:r w:rsidRPr="00A86B92">
        <w:rPr>
          <w:i/>
          <w:iCs/>
          <w:sz w:val="24"/>
          <w:szCs w:val="24"/>
          <w:lang w:eastAsia="zh-CN"/>
        </w:rPr>
        <w:t>the 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November 1-4, 2004, Beijing, China</w:t>
      </w:r>
      <w:r w:rsidR="00893AA8" w:rsidRPr="00A86B92">
        <w:rPr>
          <w:sz w:val="24"/>
          <w:szCs w:val="24"/>
          <w:lang w:eastAsia="zh-CN"/>
        </w:rPr>
        <w:t>.</w:t>
      </w:r>
    </w:p>
    <w:p w14:paraId="34D833E0" w14:textId="1928B7DA"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time domain modelling of electromagnetic wave propagation with hybrid ADI-FDTD/FDTD techniques in a special session entitled “Enhancing and Hybridizing FDTD</w:t>
      </w:r>
      <w:r w:rsidR="00135C24" w:rsidRPr="00A86B92">
        <w:rPr>
          <w:sz w:val="24"/>
          <w:szCs w:val="24"/>
          <w:lang w:eastAsia="zh-CN"/>
        </w:rPr>
        <w:t>,”</w:t>
      </w:r>
      <w:r w:rsidRPr="00A86B92">
        <w:rPr>
          <w:sz w:val="24"/>
          <w:szCs w:val="24"/>
          <w:lang w:eastAsia="zh-CN"/>
        </w:rPr>
        <w:t xml:space="preserve"> </w:t>
      </w:r>
      <w:r w:rsidRPr="00A86B92">
        <w:rPr>
          <w:i/>
          <w:iCs/>
          <w:sz w:val="24"/>
          <w:szCs w:val="24"/>
          <w:lang w:eastAsia="zh-CN"/>
        </w:rPr>
        <w:t>Digest of 2004 IEEE Antennas and Propagation Society International Symposium</w:t>
      </w:r>
      <w:r w:rsidR="00220300" w:rsidRPr="00A86B92">
        <w:rPr>
          <w:i/>
          <w:iCs/>
          <w:sz w:val="24"/>
          <w:szCs w:val="24"/>
          <w:lang w:eastAsia="zh-CN"/>
        </w:rPr>
        <w:t xml:space="preserve"> (AP-S)</w:t>
      </w:r>
      <w:r w:rsidRPr="00A86B92">
        <w:rPr>
          <w:sz w:val="24"/>
          <w:szCs w:val="24"/>
          <w:lang w:eastAsia="zh-CN"/>
        </w:rPr>
        <w:t>, June 20-26, 2004, Monterey, California</w:t>
      </w:r>
      <w:r w:rsidR="00893AA8" w:rsidRPr="00A86B92">
        <w:rPr>
          <w:sz w:val="24"/>
          <w:szCs w:val="24"/>
          <w:lang w:eastAsia="zh-CN"/>
        </w:rPr>
        <w:t>.</w:t>
      </w:r>
    </w:p>
    <w:p w14:paraId="654AE0D4" w14:textId="62A9A138"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time domain modelling of electromagnetic wave propagation with finite differences techniques, </w:t>
      </w:r>
      <w:r w:rsidRPr="00A86B92">
        <w:rPr>
          <w:iCs/>
          <w:sz w:val="24"/>
          <w:szCs w:val="24"/>
          <w:lang w:eastAsia="zh-CN"/>
        </w:rPr>
        <w:t>University of Manitoba</w:t>
      </w:r>
      <w:r w:rsidRPr="00A86B92">
        <w:rPr>
          <w:sz w:val="24"/>
          <w:szCs w:val="24"/>
          <w:lang w:eastAsia="zh-CN"/>
        </w:rPr>
        <w:t>, April 11, 2003, Winnipeg, Manitoba</w:t>
      </w:r>
      <w:r w:rsidR="00B77A2B">
        <w:rPr>
          <w:sz w:val="24"/>
          <w:szCs w:val="24"/>
          <w:lang w:eastAsia="zh-CN"/>
        </w:rPr>
        <w:t xml:space="preserve">, </w:t>
      </w:r>
      <w:r w:rsidR="0009757B">
        <w:rPr>
          <w:sz w:val="24"/>
          <w:szCs w:val="24"/>
          <w:lang w:eastAsia="zh-CN"/>
        </w:rPr>
        <w:t>Canada</w:t>
      </w:r>
      <w:r w:rsidRPr="00A86B92">
        <w:rPr>
          <w:sz w:val="24"/>
          <w:szCs w:val="24"/>
          <w:lang w:eastAsia="zh-CN"/>
        </w:rPr>
        <w:t>.</w:t>
      </w:r>
    </w:p>
    <w:p w14:paraId="04A017A9" w14:textId="209AC6E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Special lecture </w:t>
      </w:r>
      <w:r w:rsidRPr="00A86B92">
        <w:rPr>
          <w:sz w:val="24"/>
          <w:szCs w:val="24"/>
          <w:lang w:eastAsia="zh-CN"/>
        </w:rPr>
        <w:t xml:space="preserve">in </w:t>
      </w:r>
      <w:r w:rsidRPr="00A86B92">
        <w:rPr>
          <w:i/>
          <w:iCs/>
          <w:sz w:val="24"/>
          <w:szCs w:val="24"/>
          <w:lang w:eastAsia="zh-CN"/>
        </w:rPr>
        <w:t xml:space="preserve">the Fourth International Workshop on </w:t>
      </w:r>
      <w:r w:rsidR="004E0B44" w:rsidRPr="00A86B92">
        <w:rPr>
          <w:i/>
          <w:iCs/>
          <w:sz w:val="24"/>
          <w:szCs w:val="24"/>
          <w:lang w:eastAsia="zh-CN"/>
        </w:rPr>
        <w:t>Computational</w:t>
      </w:r>
      <w:r w:rsidRPr="00A86B92">
        <w:rPr>
          <w:i/>
          <w:iCs/>
          <w:sz w:val="24"/>
          <w:szCs w:val="24"/>
          <w:lang w:eastAsia="zh-CN"/>
        </w:rPr>
        <w:t xml:space="preserve"> Electromagnetics in the Time Domain – TLM, FDTD and Related Techniques</w:t>
      </w:r>
      <w:r w:rsidRPr="00A86B92">
        <w:rPr>
          <w:sz w:val="24"/>
          <w:szCs w:val="24"/>
          <w:lang w:eastAsia="zh-CN"/>
        </w:rPr>
        <w:t>,</w:t>
      </w:r>
      <w:r w:rsidRPr="00A86B92">
        <w:rPr>
          <w:i/>
          <w:iCs/>
          <w:sz w:val="24"/>
          <w:szCs w:val="24"/>
          <w:lang w:eastAsia="zh-CN"/>
        </w:rPr>
        <w:t xml:space="preserve"> </w:t>
      </w:r>
      <w:r w:rsidRPr="00A86B92">
        <w:rPr>
          <w:sz w:val="24"/>
          <w:szCs w:val="24"/>
          <w:lang w:eastAsia="zh-CN"/>
        </w:rPr>
        <w:t>September 17-19, 2001, Nottingham, UK.</w:t>
      </w:r>
    </w:p>
    <w:p w14:paraId="0CB85E6D" w14:textId="4A21D5ED"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 xml:space="preserve">Invited presentation </w:t>
      </w:r>
      <w:r w:rsidR="009F3B66">
        <w:rPr>
          <w:sz w:val="24"/>
          <w:szCs w:val="24"/>
          <w:lang w:eastAsia="zh-CN"/>
        </w:rPr>
        <w:t>at</w:t>
      </w:r>
      <w:r w:rsidR="009F3B66" w:rsidRPr="00A86B92">
        <w:rPr>
          <w:sz w:val="24"/>
          <w:szCs w:val="24"/>
          <w:lang w:eastAsia="zh-CN"/>
        </w:rPr>
        <w:t xml:space="preserve"> </w:t>
      </w:r>
      <w:r w:rsidRPr="00A86B92">
        <w:rPr>
          <w:i/>
          <w:iCs/>
          <w:sz w:val="24"/>
          <w:szCs w:val="24"/>
          <w:lang w:eastAsia="zh-CN"/>
        </w:rPr>
        <w:t>the International Conference on Electromagnetics in Advanced Applications</w:t>
      </w:r>
      <w:r w:rsidR="00220300" w:rsidRPr="00A86B92">
        <w:rPr>
          <w:i/>
          <w:iCs/>
          <w:sz w:val="24"/>
          <w:szCs w:val="24"/>
          <w:lang w:eastAsia="zh-CN"/>
        </w:rPr>
        <w:t xml:space="preserve"> (ICEAA)</w:t>
      </w:r>
      <w:r w:rsidRPr="00A86B92">
        <w:rPr>
          <w:sz w:val="24"/>
          <w:szCs w:val="24"/>
          <w:lang w:eastAsia="zh-CN"/>
        </w:rPr>
        <w:t>, September 10-14, 2001, Torino, Italy.</w:t>
      </w:r>
    </w:p>
    <w:p w14:paraId="180B3FA3" w14:textId="707FF1F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lastRenderedPageBreak/>
        <w:t xml:space="preserve">2001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in </w:t>
      </w:r>
      <w:r w:rsidRPr="00A86B92">
        <w:rPr>
          <w:i/>
          <w:sz w:val="24"/>
          <w:szCs w:val="24"/>
          <w:lang w:eastAsia="zh-CN"/>
        </w:rPr>
        <w:t>the 8</w:t>
      </w:r>
      <w:r w:rsidRPr="009463E8">
        <w:rPr>
          <w:i/>
          <w:sz w:val="24"/>
          <w:szCs w:val="24"/>
          <w:lang w:eastAsia="zh-CN"/>
        </w:rPr>
        <w:t xml:space="preserve">th </w:t>
      </w:r>
      <w:r w:rsidRPr="00A86B92">
        <w:rPr>
          <w:i/>
          <w:sz w:val="24"/>
          <w:szCs w:val="24"/>
          <w:lang w:eastAsia="zh-CN"/>
        </w:rPr>
        <w:t>International Symposium on Microwave and Optical Technology</w:t>
      </w:r>
      <w:r w:rsidR="00220300" w:rsidRPr="00A86B92">
        <w:rPr>
          <w:i/>
          <w:sz w:val="24"/>
          <w:szCs w:val="24"/>
          <w:lang w:eastAsia="zh-CN"/>
        </w:rPr>
        <w:t xml:space="preserve"> (ISMOT)</w:t>
      </w:r>
      <w:r w:rsidRPr="00A86B92">
        <w:rPr>
          <w:sz w:val="24"/>
          <w:szCs w:val="24"/>
          <w:lang w:eastAsia="zh-CN"/>
        </w:rPr>
        <w:t>, June 19-23, 2001, Montreal, Quebec.</w:t>
      </w:r>
    </w:p>
    <w:p w14:paraId="029500FF" w14:textId="77777777"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000B5C9A" w:rsidRPr="00A86B92">
        <w:rPr>
          <w:b/>
          <w:sz w:val="24"/>
          <w:szCs w:val="24"/>
          <w:lang w:eastAsia="zh-CN"/>
        </w:rPr>
        <w:t>W</w:t>
      </w:r>
      <w:r w:rsidRPr="00A86B92">
        <w:rPr>
          <w:b/>
          <w:bCs/>
          <w:sz w:val="24"/>
          <w:szCs w:val="24"/>
          <w:lang w:eastAsia="zh-CN"/>
        </w:rPr>
        <w:t xml:space="preserve">orkshop speaker </w:t>
      </w:r>
      <w:r w:rsidRPr="00A86B92">
        <w:rPr>
          <w:sz w:val="24"/>
          <w:szCs w:val="24"/>
          <w:lang w:eastAsia="zh-CN"/>
        </w:rPr>
        <w:t xml:space="preserve">in </w:t>
      </w:r>
      <w:r w:rsidRPr="00A86B92">
        <w:rPr>
          <w:i/>
          <w:iCs/>
          <w:sz w:val="24"/>
          <w:szCs w:val="24"/>
          <w:lang w:eastAsia="zh-CN"/>
        </w:rPr>
        <w:t>IEEE International Microwave Symposium</w:t>
      </w:r>
      <w:r w:rsidR="0022030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on Microwave CAD and Electromagnetic Modeling, June 11-16, 2000, Boston, Massachusetts.</w:t>
      </w:r>
    </w:p>
    <w:p w14:paraId="2953F3A1" w14:textId="6CCC3792"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2000 </w:t>
      </w:r>
      <w:r w:rsidRPr="00A86B92">
        <w:rPr>
          <w:sz w:val="24"/>
          <w:szCs w:val="24"/>
          <w:lang w:eastAsia="zh-CN"/>
        </w:rPr>
        <w:tab/>
      </w:r>
      <w:r w:rsidRPr="00A86B92">
        <w:rPr>
          <w:b/>
          <w:bCs/>
          <w:sz w:val="24"/>
          <w:szCs w:val="24"/>
          <w:lang w:eastAsia="zh-CN"/>
        </w:rPr>
        <w:t xml:space="preserve">Two invited presentations </w:t>
      </w:r>
      <w:r w:rsidRPr="00A86B92">
        <w:rPr>
          <w:sz w:val="24"/>
          <w:szCs w:val="24"/>
          <w:lang w:eastAsia="zh-CN"/>
        </w:rPr>
        <w:t xml:space="preserve">in </w:t>
      </w:r>
      <w:r w:rsidRPr="00A86B92">
        <w:rPr>
          <w:i/>
          <w:iCs/>
          <w:sz w:val="24"/>
          <w:szCs w:val="24"/>
          <w:lang w:eastAsia="zh-CN"/>
        </w:rPr>
        <w:t>Progress in Electromagnetic Research</w:t>
      </w:r>
      <w:r w:rsidR="0079561A" w:rsidRPr="00A86B92">
        <w:rPr>
          <w:i/>
          <w:iCs/>
          <w:sz w:val="24"/>
          <w:szCs w:val="24"/>
          <w:lang w:eastAsia="zh-CN"/>
        </w:rPr>
        <w:t xml:space="preserve"> </w:t>
      </w:r>
      <w:r w:rsidR="004E0B44" w:rsidRPr="00A86B92">
        <w:rPr>
          <w:i/>
          <w:iCs/>
          <w:sz w:val="24"/>
          <w:szCs w:val="24"/>
          <w:lang w:eastAsia="zh-CN"/>
        </w:rPr>
        <w:t>Symposium</w:t>
      </w:r>
      <w:r w:rsidR="00220300" w:rsidRPr="00A86B92">
        <w:rPr>
          <w:i/>
          <w:iCs/>
          <w:sz w:val="24"/>
          <w:szCs w:val="24"/>
          <w:lang w:eastAsia="zh-CN"/>
        </w:rPr>
        <w:t xml:space="preserve"> (PIERS)</w:t>
      </w:r>
      <w:r w:rsidRPr="00A86B92">
        <w:rPr>
          <w:sz w:val="24"/>
          <w:szCs w:val="24"/>
          <w:lang w:eastAsia="zh-CN"/>
        </w:rPr>
        <w:t>, July 5-15, 2000, Boston, Massachusetts.</w:t>
      </w:r>
    </w:p>
    <w:p w14:paraId="14B63BCA" w14:textId="0F18B3A0"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electromagnetic </w:t>
      </w:r>
      <w:r w:rsidR="009F3B66">
        <w:rPr>
          <w:sz w:val="24"/>
          <w:szCs w:val="24"/>
          <w:lang w:eastAsia="zh-CN"/>
        </w:rPr>
        <w:t>modelling</w:t>
      </w:r>
      <w:r w:rsidRPr="00A86B92">
        <w:rPr>
          <w:sz w:val="24"/>
          <w:szCs w:val="24"/>
          <w:lang w:eastAsia="zh-CN"/>
        </w:rPr>
        <w:t xml:space="preserve">, Department of Mathematics, </w:t>
      </w:r>
      <w:r w:rsidRPr="00A86B92">
        <w:rPr>
          <w:i/>
          <w:iCs/>
          <w:sz w:val="24"/>
          <w:szCs w:val="24"/>
          <w:lang w:eastAsia="zh-CN"/>
        </w:rPr>
        <w:t>The Chinese University of Hong Kong</w:t>
      </w:r>
      <w:r w:rsidRPr="00A86B92">
        <w:rPr>
          <w:sz w:val="24"/>
          <w:szCs w:val="24"/>
          <w:lang w:eastAsia="zh-CN"/>
        </w:rPr>
        <w:t>, November 20, 1999, Hong Kong.</w:t>
      </w:r>
    </w:p>
    <w:p w14:paraId="2E2065C3" w14:textId="41AFC263" w:rsidR="001133FC" w:rsidRPr="00A86B92" w:rsidRDefault="001133FC" w:rsidP="009463E8">
      <w:pPr>
        <w:autoSpaceDE w:val="0"/>
        <w:autoSpaceDN w:val="0"/>
        <w:adjustRightInd w:val="0"/>
        <w:ind w:left="1092" w:hanging="850"/>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Seminar </w:t>
      </w:r>
      <w:r w:rsidRPr="00A86B92">
        <w:rPr>
          <w:sz w:val="24"/>
          <w:szCs w:val="24"/>
          <w:lang w:eastAsia="zh-CN"/>
        </w:rPr>
        <w:t xml:space="preserve">on RF Interconnection and Packaging, Department of Electrical and Electronic Engineering, </w:t>
      </w:r>
      <w:r w:rsidRPr="00A86B92">
        <w:rPr>
          <w:iCs/>
          <w:sz w:val="24"/>
          <w:szCs w:val="24"/>
          <w:lang w:eastAsia="zh-CN"/>
        </w:rPr>
        <w:t>The Hong Kong University of Science and Technology</w:t>
      </w:r>
      <w:r w:rsidRPr="00A86B92">
        <w:rPr>
          <w:sz w:val="24"/>
          <w:szCs w:val="24"/>
          <w:lang w:eastAsia="zh-CN"/>
        </w:rPr>
        <w:t xml:space="preserve">, November </w:t>
      </w:r>
      <w:r w:rsidR="009F3B66">
        <w:rPr>
          <w:sz w:val="24"/>
          <w:szCs w:val="24"/>
          <w:lang w:eastAsia="zh-CN"/>
        </w:rPr>
        <w:t>17, 1999</w:t>
      </w:r>
      <w:r w:rsidRPr="00A86B92">
        <w:rPr>
          <w:sz w:val="24"/>
          <w:szCs w:val="24"/>
          <w:lang w:eastAsia="zh-CN"/>
        </w:rPr>
        <w:t>, Hong Kong.</w:t>
      </w:r>
    </w:p>
    <w:p w14:paraId="2BECB837" w14:textId="77777777" w:rsidR="001133FC" w:rsidRPr="00A86B92" w:rsidRDefault="001133FC" w:rsidP="009463E8">
      <w:pPr>
        <w:autoSpaceDE w:val="0"/>
        <w:autoSpaceDN w:val="0"/>
        <w:adjustRightInd w:val="0"/>
        <w:ind w:left="1092" w:hanging="850"/>
        <w:jc w:val="both"/>
        <w:rPr>
          <w:i/>
          <w:iCs/>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wideband balun studies, </w:t>
      </w:r>
      <w:r w:rsidRPr="00A86B92">
        <w:rPr>
          <w:i/>
          <w:iCs/>
          <w:sz w:val="24"/>
          <w:szCs w:val="24"/>
          <w:lang w:eastAsia="zh-CN"/>
        </w:rPr>
        <w:t>Advanced Wireless Forum, Nortel Networks Ltd</w:t>
      </w:r>
      <w:r w:rsidRPr="00A86B92">
        <w:rPr>
          <w:sz w:val="24"/>
          <w:szCs w:val="24"/>
          <w:lang w:eastAsia="zh-CN"/>
        </w:rPr>
        <w:t>., November 18-20, 1999, Ottawa, Ontario.</w:t>
      </w:r>
    </w:p>
    <w:p w14:paraId="3363EFAC"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on RF/microwave circuit design</w:t>
      </w:r>
      <w:r w:rsidRPr="00A86B92">
        <w:rPr>
          <w:iCs/>
          <w:sz w:val="24"/>
          <w:szCs w:val="24"/>
          <w:lang w:eastAsia="zh-CN"/>
        </w:rPr>
        <w:t xml:space="preserve">, </w:t>
      </w:r>
      <w:r w:rsidRPr="00A86B92">
        <w:rPr>
          <w:i/>
          <w:iCs/>
          <w:sz w:val="24"/>
          <w:szCs w:val="24"/>
          <w:lang w:eastAsia="zh-CN"/>
        </w:rPr>
        <w:t>Advanced Wireless Forum</w:t>
      </w:r>
      <w:r w:rsidRPr="00A86B92">
        <w:rPr>
          <w:iCs/>
          <w:sz w:val="24"/>
          <w:szCs w:val="24"/>
          <w:lang w:eastAsia="zh-CN"/>
        </w:rPr>
        <w:t>, Nortel Networks Ltd</w:t>
      </w:r>
      <w:r w:rsidRPr="00A86B92">
        <w:rPr>
          <w:i/>
          <w:iCs/>
          <w:sz w:val="24"/>
          <w:szCs w:val="24"/>
          <w:lang w:eastAsia="zh-CN"/>
        </w:rPr>
        <w:t>.</w:t>
      </w:r>
      <w:r w:rsidRPr="00A86B92">
        <w:rPr>
          <w:sz w:val="24"/>
          <w:szCs w:val="24"/>
          <w:lang w:eastAsia="zh-CN"/>
        </w:rPr>
        <w:t>, October 18-20, 1998, Ottawa, Ontario.</w:t>
      </w:r>
    </w:p>
    <w:p w14:paraId="1BEE5D39" w14:textId="1F4AED01"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00B677D6" w:rsidRPr="00A86B92">
        <w:rPr>
          <w:b/>
          <w:bCs/>
          <w:sz w:val="24"/>
          <w:szCs w:val="24"/>
          <w:lang w:eastAsia="zh-CN"/>
        </w:rPr>
        <w:t>Seminar</w:t>
      </w:r>
      <w:r w:rsidRPr="00A86B92">
        <w:rPr>
          <w:b/>
          <w:bCs/>
          <w:sz w:val="24"/>
          <w:szCs w:val="24"/>
          <w:lang w:eastAsia="zh-CN"/>
        </w:rPr>
        <w:t xml:space="preserve"> tours (6 seminars presented) </w:t>
      </w:r>
      <w:r w:rsidR="00C52094" w:rsidRPr="00A86B92">
        <w:rPr>
          <w:sz w:val="24"/>
          <w:szCs w:val="24"/>
          <w:lang w:eastAsia="zh-CN"/>
        </w:rPr>
        <w:t>on Wireless</w:t>
      </w:r>
      <w:r w:rsidR="00C52094" w:rsidRPr="00A86B92">
        <w:rPr>
          <w:iCs/>
          <w:sz w:val="24"/>
          <w:szCs w:val="24"/>
          <w:lang w:eastAsia="zh-CN"/>
        </w:rPr>
        <w:t xml:space="preserve"> </w:t>
      </w:r>
      <w:r w:rsidR="00C52094" w:rsidRPr="00A86B92">
        <w:rPr>
          <w:sz w:val="24"/>
          <w:szCs w:val="24"/>
          <w:lang w:eastAsia="zh-CN"/>
        </w:rPr>
        <w:t xml:space="preserve">Communications Systems and RF/Microwave Modelling and Design, </w:t>
      </w:r>
      <w:r w:rsidRPr="00A86B92">
        <w:rPr>
          <w:iCs/>
          <w:sz w:val="24"/>
          <w:szCs w:val="24"/>
          <w:lang w:eastAsia="zh-CN"/>
        </w:rPr>
        <w:t>Southeast University (Nanjing), Xiamen University (Xiamen)</w:t>
      </w:r>
      <w:r w:rsidR="00EB1434">
        <w:rPr>
          <w:iCs/>
          <w:sz w:val="24"/>
          <w:szCs w:val="24"/>
          <w:lang w:eastAsia="zh-CN"/>
        </w:rPr>
        <w:t>,</w:t>
      </w:r>
      <w:r w:rsidRPr="00A86B92">
        <w:rPr>
          <w:iCs/>
          <w:sz w:val="24"/>
          <w:szCs w:val="24"/>
          <w:lang w:eastAsia="zh-CN"/>
        </w:rPr>
        <w:t xml:space="preserve"> and Jimei University (Xiamen)</w:t>
      </w:r>
      <w:r w:rsidRPr="00A86B92">
        <w:rPr>
          <w:sz w:val="24"/>
          <w:szCs w:val="24"/>
          <w:lang w:eastAsia="zh-CN"/>
        </w:rPr>
        <w:t xml:space="preserve">, </w:t>
      </w:r>
      <w:r w:rsidR="00C52094" w:rsidRPr="00A86B92">
        <w:rPr>
          <w:sz w:val="24"/>
          <w:szCs w:val="24"/>
          <w:lang w:eastAsia="zh-CN"/>
        </w:rPr>
        <w:t>P.</w:t>
      </w:r>
      <w:r w:rsidR="004B2D80" w:rsidRPr="00A86B92">
        <w:rPr>
          <w:sz w:val="24"/>
          <w:szCs w:val="24"/>
          <w:lang w:eastAsia="zh-CN"/>
        </w:rPr>
        <w:t xml:space="preserve"> </w:t>
      </w:r>
      <w:r w:rsidR="00C52094" w:rsidRPr="00A86B92">
        <w:rPr>
          <w:sz w:val="24"/>
          <w:szCs w:val="24"/>
          <w:lang w:eastAsia="zh-CN"/>
        </w:rPr>
        <w:t>R. China</w:t>
      </w:r>
      <w:r w:rsidR="00C52094" w:rsidRPr="00A86B92">
        <w:rPr>
          <w:b/>
          <w:bCs/>
          <w:sz w:val="24"/>
          <w:szCs w:val="24"/>
          <w:lang w:eastAsia="zh-CN"/>
        </w:rPr>
        <w:t xml:space="preserve">, </w:t>
      </w:r>
      <w:r w:rsidRPr="00A86B92">
        <w:rPr>
          <w:sz w:val="24"/>
          <w:szCs w:val="24"/>
          <w:lang w:eastAsia="zh-CN"/>
        </w:rPr>
        <w:t>Dec. 7-18, 1997.</w:t>
      </w:r>
    </w:p>
    <w:p w14:paraId="227B0EFA" w14:textId="70FC771E" w:rsidR="001133FC" w:rsidRPr="00A86B92" w:rsidRDefault="001133FC" w:rsidP="002828B0">
      <w:pPr>
        <w:tabs>
          <w:tab w:val="left" w:pos="1134"/>
        </w:tabs>
        <w:autoSpaceDE w:val="0"/>
        <w:autoSpaceDN w:val="0"/>
        <w:adjustRightInd w:val="0"/>
        <w:ind w:left="1120" w:hanging="840"/>
        <w:jc w:val="both"/>
        <w:rPr>
          <w:i/>
          <w:iCs/>
          <w:sz w:val="24"/>
          <w:szCs w:val="24"/>
          <w:lang w:eastAsia="zh-CN"/>
        </w:rPr>
      </w:pPr>
      <w:r w:rsidRPr="00A86B92">
        <w:rPr>
          <w:sz w:val="24"/>
          <w:szCs w:val="24"/>
          <w:lang w:eastAsia="zh-CN"/>
        </w:rPr>
        <w:t xml:space="preserve">1997 </w:t>
      </w:r>
      <w:r w:rsidR="000B5C9A" w:rsidRPr="00A86B92">
        <w:rPr>
          <w:sz w:val="24"/>
          <w:szCs w:val="24"/>
          <w:lang w:eastAsia="zh-CN"/>
        </w:rPr>
        <w:tab/>
      </w:r>
      <w:r w:rsidR="002828B0">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RF interconnection and packaging, </w:t>
      </w:r>
      <w:r w:rsidRPr="00A86B92">
        <w:rPr>
          <w:i/>
          <w:iCs/>
          <w:sz w:val="24"/>
          <w:szCs w:val="24"/>
          <w:lang w:eastAsia="zh-CN"/>
        </w:rPr>
        <w:t>Advanced Wireless Forum</w:t>
      </w:r>
      <w:r w:rsidRPr="00A86B92">
        <w:rPr>
          <w:iCs/>
          <w:sz w:val="24"/>
          <w:szCs w:val="24"/>
          <w:lang w:eastAsia="zh-CN"/>
        </w:rPr>
        <w:t>,</w:t>
      </w:r>
      <w:r w:rsidR="002828B0">
        <w:rPr>
          <w:iCs/>
          <w:sz w:val="24"/>
          <w:szCs w:val="24"/>
          <w:lang w:eastAsia="zh-CN"/>
        </w:rPr>
        <w:t xml:space="preserve"> </w:t>
      </w:r>
      <w:r w:rsidRPr="00A86B92">
        <w:rPr>
          <w:iCs/>
          <w:sz w:val="24"/>
          <w:szCs w:val="24"/>
          <w:lang w:eastAsia="zh-CN"/>
        </w:rPr>
        <w:t>Nortel Networks Ltd.</w:t>
      </w:r>
      <w:r w:rsidRPr="00A86B92">
        <w:rPr>
          <w:sz w:val="24"/>
          <w:szCs w:val="24"/>
          <w:lang w:eastAsia="zh-CN"/>
        </w:rPr>
        <w:t>, Nov</w:t>
      </w:r>
      <w:r w:rsidRPr="00A86B92">
        <w:rPr>
          <w:iCs/>
          <w:sz w:val="24"/>
          <w:szCs w:val="24"/>
          <w:lang w:eastAsia="zh-CN"/>
        </w:rPr>
        <w:t>ember</w:t>
      </w:r>
      <w:r w:rsidRPr="00A86B92">
        <w:rPr>
          <w:sz w:val="24"/>
          <w:szCs w:val="24"/>
          <w:lang w:eastAsia="zh-CN"/>
        </w:rPr>
        <w:t>. 17-18, 1997, Richardson, Texas.</w:t>
      </w:r>
    </w:p>
    <w:p w14:paraId="65FA5A4B" w14:textId="77777777"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Invited presentation </w:t>
      </w:r>
      <w:r w:rsidRPr="00A86B92">
        <w:rPr>
          <w:sz w:val="24"/>
          <w:szCs w:val="24"/>
          <w:lang w:eastAsia="zh-CN"/>
        </w:rPr>
        <w:t xml:space="preserve">on PCB packaging modelling, </w:t>
      </w:r>
      <w:r w:rsidRPr="00A86B92">
        <w:rPr>
          <w:i/>
          <w:iCs/>
          <w:sz w:val="24"/>
          <w:szCs w:val="24"/>
          <w:lang w:eastAsia="zh-CN"/>
        </w:rPr>
        <w:t>Advanced Wireless Forum</w:t>
      </w:r>
      <w:r w:rsidRPr="00A86B92">
        <w:rPr>
          <w:iCs/>
          <w:sz w:val="24"/>
          <w:szCs w:val="24"/>
          <w:lang w:eastAsia="zh-CN"/>
        </w:rPr>
        <w:t>, Nortel Networks Ltd.</w:t>
      </w:r>
      <w:r w:rsidRPr="00A86B92">
        <w:rPr>
          <w:sz w:val="24"/>
          <w:szCs w:val="24"/>
          <w:lang w:eastAsia="zh-CN"/>
        </w:rPr>
        <w:t>, November 17-18, 1997, Ottawa, Ontario.</w:t>
      </w:r>
    </w:p>
    <w:p w14:paraId="5066E868" w14:textId="72034BF0" w:rsidR="001133FC" w:rsidRPr="00A86B92" w:rsidRDefault="001133FC" w:rsidP="002828B0">
      <w:pPr>
        <w:tabs>
          <w:tab w:val="left" w:pos="1134"/>
        </w:tabs>
        <w:autoSpaceDE w:val="0"/>
        <w:autoSpaceDN w:val="0"/>
        <w:adjustRightInd w:val="0"/>
        <w:ind w:left="1120" w:hanging="840"/>
        <w:jc w:val="both"/>
        <w:rPr>
          <w:sz w:val="24"/>
          <w:szCs w:val="24"/>
          <w:lang w:eastAsia="zh-CN"/>
        </w:rPr>
      </w:pPr>
      <w:r w:rsidRPr="00A86B92">
        <w:rPr>
          <w:sz w:val="24"/>
          <w:szCs w:val="24"/>
          <w:lang w:eastAsia="zh-CN"/>
        </w:rPr>
        <w:t xml:space="preserve">1996 </w:t>
      </w:r>
      <w:r w:rsidR="00FF661E">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in </w:t>
      </w:r>
      <w:r w:rsidRPr="00A86B92">
        <w:rPr>
          <w:i/>
          <w:iCs/>
          <w:sz w:val="24"/>
          <w:szCs w:val="24"/>
          <w:lang w:eastAsia="zh-CN"/>
        </w:rPr>
        <w:t>Progress in Electromagnetic Progress</w:t>
      </w:r>
      <w:r w:rsidR="0079561A" w:rsidRPr="00A86B92">
        <w:rPr>
          <w:i/>
          <w:iCs/>
          <w:sz w:val="24"/>
          <w:szCs w:val="24"/>
          <w:lang w:eastAsia="zh-CN"/>
        </w:rPr>
        <w:t xml:space="preserve"> Symposium (PIERS)</w:t>
      </w:r>
      <w:r w:rsidRPr="00A86B92">
        <w:rPr>
          <w:sz w:val="24"/>
          <w:szCs w:val="24"/>
          <w:lang w:eastAsia="zh-CN"/>
        </w:rPr>
        <w:t>, August 1-3, 1996, Innsbruck, Austria.</w:t>
      </w:r>
    </w:p>
    <w:p w14:paraId="16EEAC9C" w14:textId="717CBEB8" w:rsidR="001133FC" w:rsidRPr="00A86B92" w:rsidRDefault="001133FC" w:rsidP="002828B0">
      <w:pPr>
        <w:autoSpaceDE w:val="0"/>
        <w:autoSpaceDN w:val="0"/>
        <w:adjustRightInd w:val="0"/>
        <w:ind w:left="1092" w:hanging="826"/>
        <w:jc w:val="both"/>
        <w:rPr>
          <w:i/>
          <w:iCs/>
          <w:sz w:val="24"/>
          <w:szCs w:val="24"/>
          <w:lang w:eastAsia="zh-CN"/>
        </w:rPr>
      </w:pPr>
      <w:r w:rsidRPr="00A86B92">
        <w:rPr>
          <w:sz w:val="24"/>
          <w:szCs w:val="24"/>
          <w:lang w:eastAsia="zh-CN"/>
        </w:rPr>
        <w:t xml:space="preserve">1995 </w:t>
      </w:r>
      <w:r w:rsidRPr="00A86B92">
        <w:rPr>
          <w:sz w:val="24"/>
          <w:szCs w:val="24"/>
          <w:lang w:eastAsia="zh-CN"/>
        </w:rPr>
        <w:tab/>
      </w:r>
      <w:r w:rsidR="00383FDA" w:rsidRPr="00A86B92">
        <w:rPr>
          <w:b/>
          <w:sz w:val="24"/>
          <w:szCs w:val="24"/>
          <w:lang w:eastAsia="zh-CN"/>
        </w:rPr>
        <w:t xml:space="preserve">Invited </w:t>
      </w:r>
      <w:r w:rsidRPr="00A86B92">
        <w:rPr>
          <w:b/>
          <w:bCs/>
          <w:sz w:val="24"/>
          <w:szCs w:val="24"/>
          <w:lang w:eastAsia="zh-CN"/>
        </w:rPr>
        <w:t xml:space="preserve">Keynote </w:t>
      </w:r>
      <w:r w:rsidR="004E0B44">
        <w:rPr>
          <w:b/>
          <w:bCs/>
          <w:sz w:val="24"/>
          <w:szCs w:val="24"/>
          <w:lang w:eastAsia="zh-CN"/>
        </w:rPr>
        <w:t>presentation</w:t>
      </w:r>
      <w:r w:rsidR="00B77A2B" w:rsidRPr="00A86B92">
        <w:rPr>
          <w:b/>
          <w:bCs/>
          <w:sz w:val="24"/>
          <w:szCs w:val="24"/>
          <w:lang w:eastAsia="zh-CN"/>
        </w:rPr>
        <w:t xml:space="preserve"> </w:t>
      </w:r>
      <w:r w:rsidRPr="00A86B92">
        <w:rPr>
          <w:sz w:val="24"/>
          <w:szCs w:val="24"/>
          <w:lang w:eastAsia="zh-CN"/>
        </w:rPr>
        <w:t xml:space="preserve">at </w:t>
      </w:r>
      <w:r w:rsidRPr="00A86B92">
        <w:rPr>
          <w:i/>
          <w:iCs/>
          <w:sz w:val="24"/>
          <w:szCs w:val="24"/>
          <w:lang w:eastAsia="zh-CN"/>
        </w:rPr>
        <w:t xml:space="preserve">the First International Workshop on the Transmission Line Matrix </w:t>
      </w:r>
      <w:r w:rsidR="00C025BE" w:rsidRPr="00A86B92">
        <w:rPr>
          <w:i/>
          <w:iCs/>
          <w:sz w:val="24"/>
          <w:szCs w:val="24"/>
          <w:lang w:eastAsia="zh-CN"/>
        </w:rPr>
        <w:t>;</w:t>
      </w:r>
      <w:r w:rsidRPr="00A86B92">
        <w:rPr>
          <w:i/>
          <w:iCs/>
          <w:sz w:val="24"/>
          <w:szCs w:val="24"/>
          <w:lang w:eastAsia="zh-CN"/>
        </w:rPr>
        <w:t>(TLM) Method</w:t>
      </w:r>
      <w:r w:rsidRPr="00A86B92">
        <w:rPr>
          <w:sz w:val="24"/>
          <w:szCs w:val="24"/>
          <w:lang w:eastAsia="zh-CN"/>
        </w:rPr>
        <w:t>, August 1-3, 1995, Victoria, B. C.</w:t>
      </w:r>
    </w:p>
    <w:p w14:paraId="5D609371" w14:textId="61A93BED"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Invited </w:t>
      </w:r>
      <w:r w:rsidR="00B77A2B">
        <w:rPr>
          <w:b/>
          <w:bCs/>
          <w:sz w:val="24"/>
          <w:szCs w:val="24"/>
          <w:lang w:eastAsia="zh-CN"/>
        </w:rPr>
        <w:t>presentations</w:t>
      </w:r>
      <w:r w:rsidRPr="00A86B92">
        <w:rPr>
          <w:b/>
          <w:bCs/>
          <w:sz w:val="24"/>
          <w:szCs w:val="24"/>
          <w:lang w:eastAsia="zh-CN"/>
        </w:rPr>
        <w:t xml:space="preserve"> </w:t>
      </w:r>
      <w:r w:rsidR="00EB1434">
        <w:rPr>
          <w:sz w:val="24"/>
          <w:szCs w:val="24"/>
          <w:lang w:eastAsia="zh-CN"/>
        </w:rPr>
        <w:t>at</w:t>
      </w:r>
      <w:r w:rsidR="00EB1434" w:rsidRPr="00A86B92">
        <w:rPr>
          <w:sz w:val="24"/>
          <w:szCs w:val="24"/>
          <w:lang w:eastAsia="zh-CN"/>
        </w:rPr>
        <w:t xml:space="preserve"> </w:t>
      </w:r>
      <w:r w:rsidR="009F3B66">
        <w:rPr>
          <w:sz w:val="24"/>
          <w:szCs w:val="24"/>
          <w:lang w:eastAsia="zh-CN"/>
        </w:rPr>
        <w:t xml:space="preserve">the </w:t>
      </w:r>
      <w:r w:rsidRPr="00A86B92">
        <w:rPr>
          <w:iCs/>
          <w:sz w:val="24"/>
          <w:szCs w:val="24"/>
          <w:lang w:eastAsia="zh-CN"/>
        </w:rPr>
        <w:t xml:space="preserve">University of Ottawa </w:t>
      </w:r>
      <w:r w:rsidRPr="00A86B92">
        <w:rPr>
          <w:sz w:val="24"/>
          <w:szCs w:val="24"/>
          <w:lang w:eastAsia="zh-CN"/>
        </w:rPr>
        <w:t xml:space="preserve">and </w:t>
      </w:r>
      <w:r w:rsidR="009F3B66">
        <w:rPr>
          <w:sz w:val="24"/>
          <w:szCs w:val="24"/>
          <w:lang w:eastAsia="zh-CN"/>
        </w:rPr>
        <w:t xml:space="preserve">the </w:t>
      </w:r>
      <w:r w:rsidRPr="00A86B92">
        <w:rPr>
          <w:iCs/>
          <w:sz w:val="24"/>
          <w:szCs w:val="24"/>
          <w:lang w:eastAsia="zh-CN"/>
        </w:rPr>
        <w:t>University of Victoria</w:t>
      </w:r>
      <w:r w:rsidRPr="00A86B92">
        <w:rPr>
          <w:sz w:val="24"/>
          <w:szCs w:val="24"/>
          <w:lang w:eastAsia="zh-CN"/>
        </w:rPr>
        <w:t xml:space="preserve">, Victoria, </w:t>
      </w:r>
      <w:r w:rsidR="00B77A2B">
        <w:rPr>
          <w:sz w:val="24"/>
          <w:szCs w:val="24"/>
          <w:lang w:eastAsia="zh-CN"/>
        </w:rPr>
        <w:t>British Columbia, Canada.</w:t>
      </w:r>
    </w:p>
    <w:p w14:paraId="5D054DC9" w14:textId="1EF78C2F" w:rsidR="001133FC" w:rsidRPr="00A86B92" w:rsidRDefault="001133FC" w:rsidP="002828B0">
      <w:pPr>
        <w:autoSpaceDE w:val="0"/>
        <w:autoSpaceDN w:val="0"/>
        <w:adjustRightInd w:val="0"/>
        <w:ind w:left="1092" w:hanging="826"/>
        <w:jc w:val="both"/>
        <w:rPr>
          <w:sz w:val="24"/>
          <w:szCs w:val="24"/>
          <w:lang w:eastAsia="zh-CN"/>
        </w:rPr>
      </w:pPr>
      <w:r w:rsidRPr="00A86B92">
        <w:rPr>
          <w:sz w:val="24"/>
          <w:szCs w:val="24"/>
          <w:lang w:eastAsia="zh-CN"/>
        </w:rPr>
        <w:t xml:space="preserve">1991 </w:t>
      </w:r>
      <w:r w:rsidRPr="00A86B92">
        <w:rPr>
          <w:sz w:val="24"/>
          <w:szCs w:val="24"/>
          <w:lang w:eastAsia="zh-CN"/>
        </w:rPr>
        <w:tab/>
      </w:r>
      <w:r w:rsidRPr="00A86B92">
        <w:rPr>
          <w:b/>
          <w:bCs/>
          <w:sz w:val="24"/>
          <w:szCs w:val="24"/>
          <w:lang w:eastAsia="zh-CN"/>
        </w:rPr>
        <w:t xml:space="preserve">Invited </w:t>
      </w:r>
      <w:r w:rsidR="003903D1">
        <w:rPr>
          <w:b/>
          <w:bCs/>
          <w:sz w:val="24"/>
          <w:szCs w:val="24"/>
          <w:lang w:eastAsia="zh-CN"/>
        </w:rPr>
        <w:t>presentation</w:t>
      </w:r>
      <w:r w:rsidRPr="00A86B92">
        <w:rPr>
          <w:b/>
          <w:bCs/>
          <w:sz w:val="24"/>
          <w:szCs w:val="24"/>
          <w:lang w:eastAsia="zh-CN"/>
        </w:rPr>
        <w:t xml:space="preserve"> </w:t>
      </w:r>
      <w:r w:rsidRPr="00A86B92">
        <w:rPr>
          <w:sz w:val="24"/>
          <w:szCs w:val="24"/>
          <w:lang w:eastAsia="zh-CN"/>
        </w:rPr>
        <w:t xml:space="preserve">on earth-satellite receivers, </w:t>
      </w:r>
      <w:r w:rsidRPr="00A86B92">
        <w:rPr>
          <w:iCs/>
          <w:sz w:val="24"/>
          <w:szCs w:val="24"/>
          <w:lang w:eastAsia="zh-CN"/>
        </w:rPr>
        <w:t>Ecole-Polytechnique de Montrea</w:t>
      </w:r>
      <w:r w:rsidR="005546D7" w:rsidRPr="00A86B92">
        <w:rPr>
          <w:iCs/>
          <w:sz w:val="24"/>
          <w:szCs w:val="24"/>
          <w:lang w:eastAsia="zh-CN"/>
        </w:rPr>
        <w:t>l</w:t>
      </w:r>
      <w:r w:rsidRPr="00A86B92">
        <w:rPr>
          <w:sz w:val="24"/>
          <w:szCs w:val="24"/>
          <w:lang w:eastAsia="zh-CN"/>
        </w:rPr>
        <w:t>, Montreal, Quebec</w:t>
      </w:r>
      <w:r w:rsidR="00B77A2B">
        <w:rPr>
          <w:sz w:val="24"/>
          <w:szCs w:val="24"/>
          <w:lang w:eastAsia="zh-CN"/>
        </w:rPr>
        <w:t>, Canada.</w:t>
      </w:r>
    </w:p>
    <w:p w14:paraId="2F85FBE6" w14:textId="77777777" w:rsidR="0091332C" w:rsidRDefault="0091332C" w:rsidP="00C71A29">
      <w:pPr>
        <w:tabs>
          <w:tab w:val="left" w:pos="1134"/>
        </w:tabs>
        <w:autoSpaceDE w:val="0"/>
        <w:autoSpaceDN w:val="0"/>
        <w:adjustRightInd w:val="0"/>
        <w:ind w:left="1134" w:hanging="850"/>
        <w:jc w:val="both"/>
        <w:rPr>
          <w:sz w:val="24"/>
          <w:szCs w:val="24"/>
          <w:lang w:eastAsia="zh-CN"/>
        </w:rPr>
      </w:pPr>
    </w:p>
    <w:p w14:paraId="73F0B961" w14:textId="77777777" w:rsidR="004F7589" w:rsidRPr="00A86B92" w:rsidRDefault="004F7589" w:rsidP="00C71A29">
      <w:pPr>
        <w:tabs>
          <w:tab w:val="left" w:pos="1134"/>
        </w:tabs>
        <w:autoSpaceDE w:val="0"/>
        <w:autoSpaceDN w:val="0"/>
        <w:adjustRightInd w:val="0"/>
        <w:ind w:left="1134" w:hanging="850"/>
        <w:jc w:val="both"/>
        <w:rPr>
          <w:sz w:val="24"/>
          <w:szCs w:val="24"/>
          <w:lang w:eastAsia="zh-CN"/>
        </w:rPr>
      </w:pPr>
    </w:p>
    <w:p w14:paraId="229AA014" w14:textId="42933EA4" w:rsidR="00101F41" w:rsidRPr="00A86B92" w:rsidRDefault="009951F5" w:rsidP="004106A3">
      <w:pPr>
        <w:autoSpaceDE w:val="0"/>
        <w:autoSpaceDN w:val="0"/>
        <w:adjustRightInd w:val="0"/>
        <w:jc w:val="both"/>
        <w:rPr>
          <w:rFonts w:ascii="Arial" w:hAnsi="Arial" w:cs="Arial"/>
          <w:b/>
          <w:bCs/>
          <w:sz w:val="24"/>
          <w:szCs w:val="24"/>
          <w:lang w:eastAsia="zh-CN"/>
        </w:rPr>
      </w:pPr>
      <w:bookmarkStart w:id="56" w:name="_Hlk10258437"/>
      <w:bookmarkStart w:id="57" w:name="_Hlk10257513"/>
      <w:r>
        <w:rPr>
          <w:rFonts w:ascii="Arial" w:hAnsi="Arial" w:cs="Arial"/>
          <w:b/>
          <w:bCs/>
          <w:sz w:val="24"/>
          <w:szCs w:val="24"/>
          <w:lang w:eastAsia="zh-CN"/>
        </w:rPr>
        <w:t>PROFESSIONAL</w:t>
      </w:r>
      <w:r w:rsidR="009B15CB" w:rsidRPr="00A86B92">
        <w:rPr>
          <w:rFonts w:ascii="Arial" w:hAnsi="Arial" w:cs="Arial"/>
          <w:b/>
          <w:bCs/>
          <w:sz w:val="24"/>
          <w:szCs w:val="24"/>
          <w:lang w:eastAsia="zh-CN"/>
        </w:rPr>
        <w:t xml:space="preserve"> </w:t>
      </w:r>
      <w:r w:rsidR="00AB1028" w:rsidRPr="00A86B92">
        <w:rPr>
          <w:rFonts w:ascii="Arial" w:hAnsi="Arial" w:cs="Arial"/>
          <w:b/>
          <w:bCs/>
          <w:sz w:val="24"/>
          <w:szCs w:val="24"/>
          <w:lang w:eastAsia="zh-CN"/>
        </w:rPr>
        <w:t>ACTIVITIES</w:t>
      </w:r>
      <w:r w:rsidR="001D2CAA" w:rsidRPr="00A86B92">
        <w:rPr>
          <w:rFonts w:ascii="Arial" w:hAnsi="Arial" w:cs="Arial"/>
          <w:b/>
          <w:bCs/>
          <w:sz w:val="24"/>
          <w:szCs w:val="24"/>
          <w:lang w:eastAsia="zh-CN"/>
        </w:rPr>
        <w:t>:</w:t>
      </w:r>
    </w:p>
    <w:p w14:paraId="20FBE061" w14:textId="77777777" w:rsidR="00101F41" w:rsidRPr="00A86B92" w:rsidRDefault="00101F41" w:rsidP="004106A3">
      <w:pPr>
        <w:autoSpaceDE w:val="0"/>
        <w:autoSpaceDN w:val="0"/>
        <w:adjustRightInd w:val="0"/>
        <w:ind w:left="1701" w:hanging="1417"/>
        <w:jc w:val="both"/>
        <w:rPr>
          <w:rFonts w:ascii="Arial" w:hAnsi="Arial" w:cs="Arial"/>
          <w:b/>
          <w:bCs/>
          <w:sz w:val="24"/>
          <w:szCs w:val="24"/>
          <w:lang w:eastAsia="zh-CN"/>
        </w:rPr>
      </w:pPr>
    </w:p>
    <w:p w14:paraId="5D121358" w14:textId="41D3163F" w:rsidR="001D4CB2" w:rsidRPr="00A86B92" w:rsidRDefault="00101F41">
      <w:pPr>
        <w:autoSpaceDE w:val="0"/>
        <w:autoSpaceDN w:val="0"/>
        <w:adjustRightInd w:val="0"/>
        <w:ind w:left="1701" w:hanging="1581"/>
        <w:jc w:val="both"/>
        <w:rPr>
          <w:rFonts w:ascii="Arial" w:hAnsi="Arial" w:cs="Arial"/>
          <w:b/>
          <w:bCs/>
          <w:sz w:val="24"/>
          <w:szCs w:val="24"/>
          <w:u w:val="single"/>
          <w:lang w:eastAsia="zh-CN"/>
        </w:rPr>
      </w:pPr>
      <w:r w:rsidRPr="00A86B92">
        <w:rPr>
          <w:rFonts w:ascii="Arial" w:hAnsi="Arial" w:cs="Arial"/>
          <w:b/>
          <w:bCs/>
          <w:sz w:val="24"/>
          <w:szCs w:val="24"/>
          <w:u w:val="single"/>
          <w:lang w:eastAsia="zh-CN"/>
        </w:rPr>
        <w:t>International</w:t>
      </w:r>
    </w:p>
    <w:p w14:paraId="0F3868F7" w14:textId="10108737" w:rsidR="00CA7DBF" w:rsidRDefault="00CA7DBF" w:rsidP="00CA7DBF">
      <w:pPr>
        <w:pStyle w:val="ListParagraph"/>
        <w:numPr>
          <w:ilvl w:val="1"/>
          <w:numId w:val="81"/>
        </w:numPr>
        <w:ind w:left="1554" w:hanging="1148"/>
        <w:jc w:val="both"/>
        <w:rPr>
          <w:sz w:val="24"/>
          <w:szCs w:val="24"/>
          <w:lang w:eastAsia="zh-CN"/>
        </w:rPr>
      </w:pPr>
      <w:r w:rsidRPr="00900C1C">
        <w:rPr>
          <w:b/>
          <w:bCs/>
          <w:sz w:val="24"/>
          <w:szCs w:val="24"/>
          <w:lang w:eastAsia="zh-CN"/>
        </w:rPr>
        <w:t>Elected Member</w:t>
      </w:r>
      <w:r w:rsidRPr="00900C1C">
        <w:rPr>
          <w:sz w:val="24"/>
          <w:szCs w:val="24"/>
          <w:lang w:eastAsia="zh-CN"/>
        </w:rPr>
        <w:t>, Administrative Committee (Ad-Com), IEEE Microwave Theory and Technology Society.</w:t>
      </w:r>
    </w:p>
    <w:p w14:paraId="608D3BB0" w14:textId="2330AD82" w:rsidR="00D234CD" w:rsidRPr="00E22405" w:rsidRDefault="0084197F" w:rsidP="00E22405">
      <w:pPr>
        <w:pStyle w:val="ListParagraph"/>
        <w:numPr>
          <w:ilvl w:val="0"/>
          <w:numId w:val="82"/>
        </w:numPr>
        <w:ind w:left="1582" w:hanging="1156"/>
        <w:jc w:val="both"/>
        <w:rPr>
          <w:sz w:val="24"/>
          <w:szCs w:val="24"/>
          <w:lang w:eastAsia="zh-CN"/>
        </w:rPr>
      </w:pPr>
      <w:r w:rsidRPr="00E22405">
        <w:rPr>
          <w:b/>
          <w:bCs/>
          <w:sz w:val="24"/>
          <w:szCs w:val="24"/>
          <w:lang w:eastAsia="zh-CN"/>
        </w:rPr>
        <w:t>Chair</w:t>
      </w:r>
      <w:r w:rsidR="00953201">
        <w:rPr>
          <w:b/>
          <w:bCs/>
          <w:sz w:val="24"/>
          <w:szCs w:val="24"/>
          <w:lang w:eastAsia="zh-CN"/>
        </w:rPr>
        <w:t>/Organizer</w:t>
      </w:r>
      <w:r w:rsidRPr="00E22405">
        <w:rPr>
          <w:sz w:val="24"/>
          <w:szCs w:val="24"/>
          <w:lang w:eastAsia="zh-CN"/>
        </w:rPr>
        <w:t xml:space="preserve">, </w:t>
      </w:r>
      <w:r w:rsidR="00463BEF" w:rsidRPr="00E22405">
        <w:rPr>
          <w:sz w:val="24"/>
          <w:szCs w:val="24"/>
          <w:lang w:eastAsia="zh-CN"/>
        </w:rPr>
        <w:t>Special MTT-S Inter-Society Technology Panel</w:t>
      </w:r>
      <w:r w:rsidR="00953201">
        <w:rPr>
          <w:sz w:val="24"/>
          <w:szCs w:val="24"/>
          <w:lang w:eastAsia="zh-CN"/>
        </w:rPr>
        <w:t xml:space="preserve"> </w:t>
      </w:r>
      <w:r w:rsidR="00463BEF" w:rsidRPr="00E22405">
        <w:rPr>
          <w:sz w:val="24"/>
          <w:szCs w:val="24"/>
          <w:lang w:eastAsia="zh-CN"/>
        </w:rPr>
        <w:t>Session - Wireless Power</w:t>
      </w:r>
      <w:r w:rsidR="00953201">
        <w:rPr>
          <w:sz w:val="24"/>
          <w:szCs w:val="24"/>
          <w:lang w:eastAsia="zh-CN"/>
        </w:rPr>
        <w:t xml:space="preserve"> </w:t>
      </w:r>
      <w:r w:rsidR="00463BEF" w:rsidRPr="00E22405">
        <w:rPr>
          <w:sz w:val="24"/>
          <w:szCs w:val="24"/>
          <w:lang w:eastAsia="zh-CN"/>
        </w:rPr>
        <w:t>Technologies</w:t>
      </w:r>
      <w:r w:rsidRPr="00E22405">
        <w:rPr>
          <w:sz w:val="24"/>
          <w:szCs w:val="24"/>
          <w:lang w:eastAsia="zh-CN"/>
        </w:rPr>
        <w:t>,</w:t>
      </w:r>
      <w:r w:rsidR="00A914E4">
        <w:rPr>
          <w:sz w:val="24"/>
          <w:szCs w:val="24"/>
          <w:lang w:eastAsia="zh-CN"/>
        </w:rPr>
        <w:t xml:space="preserve"> </w:t>
      </w:r>
      <w:r w:rsidR="00A914E4" w:rsidRPr="00A914E4">
        <w:rPr>
          <w:sz w:val="24"/>
          <w:szCs w:val="24"/>
          <w:lang w:eastAsia="zh-CN"/>
        </w:rPr>
        <w:t>European Microwave Week</w:t>
      </w:r>
      <w:r w:rsidR="00A914E4">
        <w:rPr>
          <w:sz w:val="24"/>
          <w:szCs w:val="24"/>
          <w:lang w:eastAsia="zh-CN"/>
        </w:rPr>
        <w:t>,</w:t>
      </w:r>
      <w:r w:rsidRPr="00E22405">
        <w:rPr>
          <w:sz w:val="24"/>
          <w:szCs w:val="24"/>
          <w:lang w:eastAsia="zh-CN"/>
        </w:rPr>
        <w:t xml:space="preserve"> </w:t>
      </w:r>
      <w:r w:rsidR="009F1148">
        <w:rPr>
          <w:sz w:val="24"/>
          <w:szCs w:val="24"/>
          <w:lang w:eastAsia="zh-CN"/>
        </w:rPr>
        <w:t>Sept.</w:t>
      </w:r>
      <w:r w:rsidRPr="00E22405">
        <w:rPr>
          <w:sz w:val="24"/>
          <w:szCs w:val="24"/>
          <w:lang w:eastAsia="zh-CN"/>
        </w:rPr>
        <w:t xml:space="preserve"> </w:t>
      </w:r>
      <w:r w:rsidR="009F1148">
        <w:rPr>
          <w:sz w:val="24"/>
          <w:szCs w:val="24"/>
          <w:lang w:eastAsia="zh-CN"/>
        </w:rPr>
        <w:t>17</w:t>
      </w:r>
      <w:r w:rsidRPr="00E22405">
        <w:rPr>
          <w:sz w:val="24"/>
          <w:szCs w:val="24"/>
          <w:lang w:eastAsia="zh-CN"/>
        </w:rPr>
        <w:t>-</w:t>
      </w:r>
      <w:r w:rsidR="009F1148">
        <w:rPr>
          <w:sz w:val="24"/>
          <w:szCs w:val="24"/>
          <w:lang w:eastAsia="zh-CN"/>
        </w:rPr>
        <w:t>22</w:t>
      </w:r>
      <w:r w:rsidRPr="00E22405">
        <w:rPr>
          <w:sz w:val="24"/>
          <w:szCs w:val="24"/>
          <w:lang w:eastAsia="zh-CN"/>
        </w:rPr>
        <w:t>, 202</w:t>
      </w:r>
      <w:r w:rsidR="009F1148">
        <w:rPr>
          <w:sz w:val="24"/>
          <w:szCs w:val="24"/>
          <w:lang w:eastAsia="zh-CN"/>
        </w:rPr>
        <w:t>3</w:t>
      </w:r>
      <w:r w:rsidRPr="00E22405">
        <w:rPr>
          <w:sz w:val="24"/>
          <w:szCs w:val="24"/>
          <w:lang w:eastAsia="zh-CN"/>
        </w:rPr>
        <w:t xml:space="preserve">, </w:t>
      </w:r>
      <w:r w:rsidR="009F1148">
        <w:rPr>
          <w:sz w:val="24"/>
          <w:szCs w:val="24"/>
          <w:lang w:eastAsia="zh-CN"/>
        </w:rPr>
        <w:t>Berlin</w:t>
      </w:r>
      <w:r w:rsidR="002D54C9">
        <w:rPr>
          <w:sz w:val="24"/>
          <w:szCs w:val="24"/>
          <w:lang w:eastAsia="zh-CN"/>
        </w:rPr>
        <w:t>, Germany</w:t>
      </w:r>
      <w:r w:rsidRPr="00E22405">
        <w:rPr>
          <w:sz w:val="24"/>
          <w:szCs w:val="24"/>
          <w:lang w:eastAsia="zh-CN"/>
        </w:rPr>
        <w:t>.</w:t>
      </w:r>
    </w:p>
    <w:p w14:paraId="1B71A21D" w14:textId="40FBC184" w:rsidR="008819CD" w:rsidRPr="00900C1C" w:rsidRDefault="008819CD" w:rsidP="008819CD">
      <w:pPr>
        <w:autoSpaceDE w:val="0"/>
        <w:autoSpaceDN w:val="0"/>
        <w:adjustRightInd w:val="0"/>
        <w:ind w:left="1568" w:hanging="1162"/>
        <w:jc w:val="both"/>
        <w:rPr>
          <w:sz w:val="24"/>
          <w:szCs w:val="24"/>
          <w:lang w:eastAsia="zh-CN"/>
        </w:rPr>
      </w:pPr>
      <w:r w:rsidRPr="00900C1C">
        <w:rPr>
          <w:sz w:val="24"/>
          <w:szCs w:val="24"/>
          <w:lang w:eastAsia="zh-CN"/>
        </w:rPr>
        <w:t>20</w:t>
      </w:r>
      <w:r>
        <w:rPr>
          <w:sz w:val="24"/>
          <w:szCs w:val="24"/>
          <w:lang w:eastAsia="zh-CN"/>
        </w:rPr>
        <w:t>20</w:t>
      </w:r>
      <w:r w:rsidRPr="00900C1C">
        <w:rPr>
          <w:sz w:val="24"/>
          <w:szCs w:val="24"/>
          <w:lang w:eastAsia="zh-CN"/>
        </w:rPr>
        <w:t>-</w:t>
      </w:r>
      <w:r>
        <w:rPr>
          <w:sz w:val="24"/>
          <w:szCs w:val="24"/>
          <w:lang w:eastAsia="zh-CN"/>
        </w:rPr>
        <w:t>2024</w:t>
      </w:r>
      <w:r w:rsidRPr="00900C1C">
        <w:rPr>
          <w:sz w:val="24"/>
          <w:szCs w:val="24"/>
          <w:lang w:eastAsia="zh-CN"/>
        </w:rPr>
        <w:tab/>
      </w:r>
      <w:r>
        <w:rPr>
          <w:sz w:val="24"/>
          <w:szCs w:val="24"/>
          <w:lang w:eastAsia="zh-CN"/>
        </w:rPr>
        <w:t xml:space="preserve">Selected </w:t>
      </w:r>
      <w:r w:rsidRPr="00900C1C">
        <w:rPr>
          <w:b/>
          <w:sz w:val="24"/>
          <w:szCs w:val="24"/>
          <w:lang w:eastAsia="zh-CN"/>
        </w:rPr>
        <w:t>Technical Paper Review</w:t>
      </w:r>
      <w:r>
        <w:rPr>
          <w:b/>
          <w:sz w:val="24"/>
          <w:szCs w:val="24"/>
          <w:lang w:eastAsia="zh-CN"/>
        </w:rPr>
        <w:t xml:space="preserve"> Committee </w:t>
      </w:r>
      <w:r w:rsidR="008C514A">
        <w:rPr>
          <w:b/>
          <w:sz w:val="24"/>
          <w:szCs w:val="24"/>
          <w:lang w:eastAsia="zh-CN"/>
        </w:rPr>
        <w:t>Member</w:t>
      </w:r>
      <w:r w:rsidRPr="00900C1C">
        <w:rPr>
          <w:sz w:val="24"/>
          <w:szCs w:val="24"/>
          <w:lang w:eastAsia="zh-CN"/>
        </w:rPr>
        <w:t xml:space="preserve">, </w:t>
      </w:r>
      <w:r w:rsidRPr="00E22405">
        <w:rPr>
          <w:sz w:val="24"/>
          <w:szCs w:val="24"/>
          <w:lang w:eastAsia="zh-CN"/>
        </w:rPr>
        <w:t>IEEE International Microwave Symposium</w:t>
      </w:r>
      <w:r w:rsidR="008C514A" w:rsidRPr="00E22405">
        <w:rPr>
          <w:sz w:val="24"/>
          <w:szCs w:val="24"/>
          <w:lang w:eastAsia="zh-CN"/>
        </w:rPr>
        <w:t xml:space="preserve"> </w:t>
      </w:r>
      <w:r w:rsidR="008C514A">
        <w:rPr>
          <w:sz w:val="24"/>
          <w:szCs w:val="24"/>
          <w:lang w:eastAsia="zh-CN"/>
        </w:rPr>
        <w:t>in various US cities.</w:t>
      </w:r>
    </w:p>
    <w:p w14:paraId="5AA14F5E" w14:textId="05582914" w:rsidR="008C514A" w:rsidRPr="00900C1C" w:rsidRDefault="008C514A" w:rsidP="00900C1C">
      <w:pPr>
        <w:autoSpaceDE w:val="0"/>
        <w:autoSpaceDN w:val="0"/>
        <w:adjustRightInd w:val="0"/>
        <w:ind w:left="1568" w:hanging="1162"/>
        <w:jc w:val="both"/>
        <w:rPr>
          <w:sz w:val="24"/>
          <w:szCs w:val="24"/>
          <w:lang w:eastAsia="zh-CN"/>
        </w:rPr>
      </w:pPr>
      <w:r w:rsidRPr="00900C1C">
        <w:rPr>
          <w:sz w:val="24"/>
          <w:szCs w:val="24"/>
          <w:lang w:eastAsia="zh-CN"/>
        </w:rPr>
        <w:t>2023</w:t>
      </w:r>
      <w:r>
        <w:rPr>
          <w:sz w:val="24"/>
          <w:szCs w:val="24"/>
          <w:lang w:eastAsia="zh-CN"/>
        </w:rPr>
        <w:tab/>
      </w:r>
      <w:r w:rsidRPr="00900C1C">
        <w:rPr>
          <w:b/>
          <w:bCs/>
          <w:sz w:val="24"/>
          <w:szCs w:val="24"/>
          <w:lang w:eastAsia="zh-CN"/>
        </w:rPr>
        <w:t xml:space="preserve">Senior </w:t>
      </w:r>
      <w:r w:rsidR="000F30FA">
        <w:rPr>
          <w:b/>
          <w:bCs/>
          <w:sz w:val="24"/>
          <w:szCs w:val="24"/>
          <w:lang w:eastAsia="zh-CN"/>
        </w:rPr>
        <w:t>P</w:t>
      </w:r>
      <w:r w:rsidRPr="00900C1C">
        <w:rPr>
          <w:b/>
          <w:bCs/>
          <w:sz w:val="24"/>
          <w:szCs w:val="24"/>
          <w:lang w:eastAsia="zh-CN"/>
        </w:rPr>
        <w:t xml:space="preserve">rofessional </w:t>
      </w:r>
      <w:r w:rsidR="000F30FA">
        <w:rPr>
          <w:b/>
          <w:bCs/>
          <w:sz w:val="24"/>
          <w:szCs w:val="24"/>
          <w:lang w:eastAsia="zh-CN"/>
        </w:rPr>
        <w:t>P</w:t>
      </w:r>
      <w:r w:rsidRPr="00900C1C">
        <w:rPr>
          <w:b/>
          <w:bCs/>
          <w:sz w:val="24"/>
          <w:szCs w:val="24"/>
          <w:lang w:eastAsia="zh-CN"/>
        </w:rPr>
        <w:t>anelis</w:t>
      </w:r>
      <w:r w:rsidR="000F30FA">
        <w:rPr>
          <w:b/>
          <w:bCs/>
          <w:sz w:val="24"/>
          <w:szCs w:val="24"/>
          <w:lang w:eastAsia="zh-CN"/>
        </w:rPr>
        <w:t>t</w:t>
      </w:r>
      <w:r>
        <w:rPr>
          <w:sz w:val="24"/>
          <w:szCs w:val="24"/>
          <w:lang w:eastAsia="zh-CN"/>
        </w:rPr>
        <w:t xml:space="preserve">, </w:t>
      </w:r>
      <w:r w:rsidRPr="00E22405">
        <w:rPr>
          <w:sz w:val="24"/>
          <w:szCs w:val="24"/>
          <w:lang w:eastAsia="zh-CN"/>
        </w:rPr>
        <w:t>IEEE MTT-S Young Professionals Workshop on Electromagnetic Modeling and Optimization</w:t>
      </w:r>
      <w:r w:rsidRPr="00041C1E">
        <w:rPr>
          <w:sz w:val="24"/>
          <w:szCs w:val="24"/>
          <w:lang w:eastAsia="zh-CN"/>
        </w:rPr>
        <w:t xml:space="preserve"> (online)</w:t>
      </w:r>
      <w:r>
        <w:rPr>
          <w:sz w:val="24"/>
          <w:szCs w:val="24"/>
          <w:lang w:eastAsia="zh-CN"/>
        </w:rPr>
        <w:t xml:space="preserve">, Nov. 4, 2023.  </w:t>
      </w:r>
    </w:p>
    <w:p w14:paraId="1E7BA965" w14:textId="1CF7BD0E" w:rsidR="00C337D4" w:rsidRDefault="00C337D4" w:rsidP="009E5CD1">
      <w:pPr>
        <w:autoSpaceDE w:val="0"/>
        <w:autoSpaceDN w:val="0"/>
        <w:adjustRightInd w:val="0"/>
        <w:ind w:left="1560" w:hanging="1134"/>
        <w:jc w:val="both"/>
        <w:rPr>
          <w:sz w:val="24"/>
          <w:szCs w:val="24"/>
          <w:lang w:eastAsia="zh-CN"/>
        </w:rPr>
      </w:pPr>
      <w:r>
        <w:rPr>
          <w:rFonts w:hint="eastAsia"/>
          <w:sz w:val="24"/>
          <w:szCs w:val="24"/>
          <w:lang w:eastAsia="zh-CN"/>
        </w:rPr>
        <w:t>2</w:t>
      </w:r>
      <w:r>
        <w:rPr>
          <w:sz w:val="24"/>
          <w:szCs w:val="24"/>
          <w:lang w:eastAsia="zh-CN"/>
        </w:rPr>
        <w:t xml:space="preserve">022-2023 </w:t>
      </w:r>
      <w:r>
        <w:rPr>
          <w:b/>
          <w:bCs/>
          <w:sz w:val="24"/>
          <w:szCs w:val="24"/>
          <w:lang w:eastAsia="zh-CN"/>
        </w:rPr>
        <w:t>Technical Program Chair</w:t>
      </w:r>
      <w:r w:rsidR="00FA21C6">
        <w:rPr>
          <w:sz w:val="24"/>
          <w:szCs w:val="24"/>
          <w:lang w:eastAsia="zh-CN"/>
        </w:rPr>
        <w:t xml:space="preserve">, 2023 IEEE International Wireless Symposium, May </w:t>
      </w:r>
      <w:r w:rsidR="00346E9B">
        <w:rPr>
          <w:sz w:val="24"/>
          <w:szCs w:val="24"/>
          <w:lang w:eastAsia="zh-CN"/>
        </w:rPr>
        <w:t>2023, Qingdao, China</w:t>
      </w:r>
      <w:r w:rsidR="001B35F9">
        <w:rPr>
          <w:sz w:val="24"/>
          <w:szCs w:val="24"/>
          <w:lang w:eastAsia="zh-CN"/>
        </w:rPr>
        <w:t>.</w:t>
      </w:r>
    </w:p>
    <w:p w14:paraId="04A5660E" w14:textId="61CE956D" w:rsidR="00EB1434" w:rsidRDefault="00EB1434" w:rsidP="009E5CD1">
      <w:pPr>
        <w:autoSpaceDE w:val="0"/>
        <w:autoSpaceDN w:val="0"/>
        <w:adjustRightInd w:val="0"/>
        <w:ind w:left="1560" w:hanging="1134"/>
        <w:jc w:val="both"/>
        <w:rPr>
          <w:sz w:val="24"/>
          <w:szCs w:val="24"/>
          <w:lang w:eastAsia="zh-CN"/>
        </w:rPr>
      </w:pPr>
      <w:r w:rsidRPr="009463E8">
        <w:rPr>
          <w:sz w:val="24"/>
          <w:szCs w:val="24"/>
          <w:lang w:eastAsia="zh-CN"/>
        </w:rPr>
        <w:lastRenderedPageBreak/>
        <w:t>2021-2022</w:t>
      </w:r>
      <w:r w:rsidRPr="009463E8">
        <w:rPr>
          <w:sz w:val="24"/>
          <w:szCs w:val="24"/>
          <w:lang w:eastAsia="zh-CN"/>
        </w:rPr>
        <w:tab/>
      </w:r>
      <w:r w:rsidRPr="009463E8">
        <w:rPr>
          <w:b/>
          <w:bCs/>
          <w:sz w:val="24"/>
          <w:szCs w:val="24"/>
          <w:lang w:eastAsia="zh-CN"/>
        </w:rPr>
        <w:t xml:space="preserve">Conference Chair, </w:t>
      </w:r>
      <w:r w:rsidR="00B6624F" w:rsidRPr="009463E8">
        <w:rPr>
          <w:sz w:val="24"/>
          <w:szCs w:val="24"/>
          <w:lang w:eastAsia="zh-CN"/>
        </w:rPr>
        <w:t xml:space="preserve">IEEE </w:t>
      </w:r>
      <w:r w:rsidR="00CC5D28" w:rsidRPr="009463E8">
        <w:rPr>
          <w:sz w:val="24"/>
          <w:szCs w:val="24"/>
          <w:lang w:eastAsia="zh-CN"/>
        </w:rPr>
        <w:t>10</w:t>
      </w:r>
      <w:r w:rsidR="00CC5D28" w:rsidRPr="009463E8">
        <w:rPr>
          <w:sz w:val="24"/>
          <w:szCs w:val="24"/>
          <w:vertAlign w:val="superscript"/>
          <w:lang w:eastAsia="zh-CN"/>
        </w:rPr>
        <w:t>th</w:t>
      </w:r>
      <w:r w:rsidR="00CC5D28" w:rsidRPr="009463E8">
        <w:rPr>
          <w:sz w:val="24"/>
          <w:szCs w:val="24"/>
          <w:lang w:eastAsia="zh-CN"/>
        </w:rPr>
        <w:t xml:space="preserve"> Asia-Pacific Conference on Antennas and Propagation, </w:t>
      </w:r>
      <w:r w:rsidR="00CC5D28" w:rsidRPr="00C337D4">
        <w:rPr>
          <w:sz w:val="24"/>
          <w:szCs w:val="24"/>
          <w:lang w:eastAsia="zh-CN"/>
        </w:rPr>
        <w:t>N</w:t>
      </w:r>
      <w:r w:rsidR="00CC5D28">
        <w:rPr>
          <w:sz w:val="24"/>
          <w:szCs w:val="24"/>
          <w:lang w:eastAsia="zh-CN"/>
        </w:rPr>
        <w:t xml:space="preserve">ov. </w:t>
      </w:r>
      <w:r w:rsidR="00C337D4">
        <w:rPr>
          <w:sz w:val="24"/>
          <w:szCs w:val="24"/>
          <w:lang w:eastAsia="zh-CN"/>
        </w:rPr>
        <w:t>4-7, 2022, Xiamen, China</w:t>
      </w:r>
      <w:r w:rsidR="001B35F9">
        <w:rPr>
          <w:sz w:val="24"/>
          <w:szCs w:val="24"/>
          <w:lang w:eastAsia="zh-CN"/>
        </w:rPr>
        <w:t>.</w:t>
      </w:r>
    </w:p>
    <w:p w14:paraId="57DB2927" w14:textId="1862AA29" w:rsidR="00831AD7" w:rsidRDefault="00831AD7" w:rsidP="00E22405">
      <w:pPr>
        <w:tabs>
          <w:tab w:val="left" w:pos="1701"/>
        </w:tabs>
        <w:autoSpaceDE w:val="0"/>
        <w:autoSpaceDN w:val="0"/>
        <w:adjustRightInd w:val="0"/>
        <w:ind w:left="1560" w:hanging="1134"/>
        <w:jc w:val="both"/>
        <w:rPr>
          <w:sz w:val="24"/>
          <w:szCs w:val="24"/>
          <w:lang w:eastAsia="zh-CN"/>
        </w:rPr>
      </w:pPr>
      <w:r w:rsidRPr="002F5282">
        <w:rPr>
          <w:sz w:val="24"/>
          <w:szCs w:val="24"/>
          <w:lang w:eastAsia="zh-CN"/>
        </w:rPr>
        <w:t>2019-2020</w:t>
      </w:r>
      <w:r w:rsidRPr="002F5282">
        <w:rPr>
          <w:sz w:val="24"/>
          <w:szCs w:val="24"/>
          <w:lang w:eastAsia="zh-CN"/>
        </w:rPr>
        <w:tab/>
      </w:r>
      <w:r w:rsidRPr="00D60D96">
        <w:rPr>
          <w:b/>
          <w:bCs/>
          <w:sz w:val="24"/>
          <w:szCs w:val="24"/>
          <w:lang w:eastAsia="zh-CN"/>
        </w:rPr>
        <w:t xml:space="preserve">Conference </w:t>
      </w:r>
      <w:r w:rsidR="009927AC">
        <w:rPr>
          <w:b/>
          <w:bCs/>
          <w:sz w:val="24"/>
          <w:szCs w:val="24"/>
          <w:lang w:eastAsia="zh-CN"/>
        </w:rPr>
        <w:t xml:space="preserve">General </w:t>
      </w:r>
      <w:r w:rsidRPr="00D60D96">
        <w:rPr>
          <w:b/>
          <w:bCs/>
          <w:sz w:val="24"/>
          <w:szCs w:val="24"/>
          <w:lang w:eastAsia="zh-CN"/>
        </w:rPr>
        <w:t>Chair</w:t>
      </w:r>
      <w:r w:rsidRPr="002F5282">
        <w:rPr>
          <w:sz w:val="24"/>
          <w:szCs w:val="24"/>
          <w:lang w:eastAsia="zh-CN"/>
        </w:rPr>
        <w:t>, 2022 Cross-Strait Radio Science &amp; Wireless Technology Conference, Beijing, China, Dec. 17-18, 202</w:t>
      </w:r>
      <w:r>
        <w:rPr>
          <w:sz w:val="24"/>
          <w:szCs w:val="24"/>
          <w:lang w:eastAsia="zh-CN"/>
        </w:rPr>
        <w:t>2</w:t>
      </w:r>
      <w:r w:rsidRPr="002F5282">
        <w:rPr>
          <w:sz w:val="24"/>
          <w:szCs w:val="24"/>
          <w:lang w:eastAsia="zh-CN"/>
        </w:rPr>
        <w:t>.</w:t>
      </w:r>
    </w:p>
    <w:p w14:paraId="1BFEBB3F" w14:textId="13B9DC05" w:rsidR="0089266F" w:rsidRPr="00041C1E" w:rsidRDefault="0089266F" w:rsidP="009463E8">
      <w:pPr>
        <w:autoSpaceDE w:val="0"/>
        <w:autoSpaceDN w:val="0"/>
        <w:adjustRightInd w:val="0"/>
        <w:ind w:left="1560" w:hanging="1134"/>
        <w:jc w:val="both"/>
        <w:rPr>
          <w:sz w:val="24"/>
          <w:szCs w:val="24"/>
          <w:lang w:eastAsia="zh-CN"/>
        </w:rPr>
      </w:pPr>
      <w:r w:rsidRPr="00EB1434">
        <w:rPr>
          <w:sz w:val="24"/>
          <w:szCs w:val="24"/>
          <w:lang w:eastAsia="zh-CN"/>
        </w:rPr>
        <w:t>2021-2022</w:t>
      </w:r>
      <w:r w:rsidRPr="00EB1434">
        <w:rPr>
          <w:sz w:val="24"/>
          <w:szCs w:val="24"/>
          <w:lang w:eastAsia="zh-CN"/>
        </w:rPr>
        <w:tab/>
      </w:r>
      <w:r w:rsidR="00A914E4" w:rsidRPr="009B15CB">
        <w:rPr>
          <w:b/>
          <w:bCs/>
          <w:sz w:val="24"/>
          <w:szCs w:val="24"/>
          <w:lang w:eastAsia="zh-CN"/>
        </w:rPr>
        <w:t xml:space="preserve">Elected </w:t>
      </w:r>
      <w:r w:rsidRPr="00EB1434">
        <w:rPr>
          <w:b/>
          <w:bCs/>
          <w:sz w:val="24"/>
          <w:szCs w:val="24"/>
          <w:lang w:eastAsia="zh-CN"/>
        </w:rPr>
        <w:t>Chair, Field Theory and Computational Electromagnetics (TC-1</w:t>
      </w:r>
      <w:r w:rsidRPr="00A86B92">
        <w:rPr>
          <w:b/>
          <w:bCs/>
          <w:sz w:val="24"/>
          <w:szCs w:val="24"/>
          <w:lang w:eastAsia="zh-CN"/>
        </w:rPr>
        <w:t xml:space="preserve">), </w:t>
      </w:r>
      <w:r w:rsidRPr="00E22405">
        <w:rPr>
          <w:sz w:val="24"/>
          <w:szCs w:val="24"/>
          <w:lang w:eastAsia="zh-CN"/>
        </w:rPr>
        <w:t>IEEE Microwave Theory and Techniques Society</w:t>
      </w:r>
      <w:r w:rsidRPr="00041C1E">
        <w:rPr>
          <w:sz w:val="24"/>
          <w:szCs w:val="24"/>
          <w:lang w:eastAsia="zh-CN"/>
        </w:rPr>
        <w:t>.</w:t>
      </w:r>
    </w:p>
    <w:p w14:paraId="29F52BFC" w14:textId="77777777" w:rsidR="001550A0" w:rsidRDefault="0073277E" w:rsidP="001550A0">
      <w:pPr>
        <w:pStyle w:val="ListParagraph"/>
        <w:numPr>
          <w:ilvl w:val="1"/>
          <w:numId w:val="26"/>
        </w:numPr>
        <w:ind w:left="1560" w:hanging="1134"/>
        <w:jc w:val="both"/>
        <w:rPr>
          <w:sz w:val="24"/>
          <w:szCs w:val="24"/>
          <w:lang w:eastAsia="zh-CN"/>
        </w:rPr>
      </w:pPr>
      <w:r w:rsidRPr="00A86B92">
        <w:rPr>
          <w:b/>
          <w:bCs/>
          <w:sz w:val="24"/>
          <w:szCs w:val="24"/>
          <w:lang w:eastAsia="zh-CN"/>
        </w:rPr>
        <w:t>Elected Member</w:t>
      </w:r>
      <w:r w:rsidRPr="00A86B92">
        <w:rPr>
          <w:sz w:val="24"/>
          <w:szCs w:val="24"/>
          <w:lang w:eastAsia="zh-CN"/>
        </w:rPr>
        <w:t>, Administrative Committee (Ad-Com), IEEE Antennas</w:t>
      </w:r>
      <w:r w:rsidR="00E3350D" w:rsidRPr="00A86B92">
        <w:rPr>
          <w:sz w:val="24"/>
          <w:szCs w:val="24"/>
          <w:lang w:eastAsia="zh-CN"/>
        </w:rPr>
        <w:t xml:space="preserve"> and </w:t>
      </w:r>
      <w:r w:rsidRPr="00A86B92">
        <w:rPr>
          <w:sz w:val="24"/>
          <w:szCs w:val="24"/>
          <w:lang w:eastAsia="zh-CN"/>
        </w:rPr>
        <w:t>Propagation Society.</w:t>
      </w:r>
    </w:p>
    <w:p w14:paraId="181F58BD" w14:textId="1C0009E2" w:rsidR="00E91F40" w:rsidRPr="00E22405" w:rsidRDefault="00E91F40" w:rsidP="00E22405">
      <w:pPr>
        <w:ind w:left="1582" w:hanging="1148"/>
        <w:jc w:val="both"/>
        <w:rPr>
          <w:sz w:val="24"/>
          <w:szCs w:val="24"/>
          <w:lang w:eastAsia="zh-CN"/>
        </w:rPr>
      </w:pPr>
      <w:r w:rsidRPr="00E22405">
        <w:rPr>
          <w:sz w:val="24"/>
          <w:szCs w:val="24"/>
          <w:lang w:eastAsia="zh-CN"/>
        </w:rPr>
        <w:t>2019-2022</w:t>
      </w:r>
      <w:r w:rsidRPr="00E22405">
        <w:rPr>
          <w:sz w:val="24"/>
          <w:szCs w:val="24"/>
          <w:lang w:eastAsia="zh-CN"/>
        </w:rPr>
        <w:tab/>
      </w:r>
      <w:r w:rsidR="005A59F9" w:rsidRPr="00E22405">
        <w:rPr>
          <w:b/>
          <w:bCs/>
          <w:sz w:val="24"/>
          <w:szCs w:val="24"/>
          <w:lang w:eastAsia="zh-CN"/>
        </w:rPr>
        <w:t>Member,</w:t>
      </w:r>
      <w:r w:rsidR="005A59F9">
        <w:rPr>
          <w:sz w:val="24"/>
          <w:szCs w:val="24"/>
          <w:lang w:eastAsia="zh-CN"/>
        </w:rPr>
        <w:t xml:space="preserve"> </w:t>
      </w:r>
      <w:r w:rsidRPr="00E22405">
        <w:rPr>
          <w:b/>
          <w:bCs/>
          <w:sz w:val="24"/>
          <w:szCs w:val="24"/>
          <w:lang w:eastAsia="zh-CN"/>
        </w:rPr>
        <w:t>IEEE Fellow Evaluating Committee</w:t>
      </w:r>
      <w:r w:rsidRPr="00E22405">
        <w:rPr>
          <w:sz w:val="24"/>
          <w:szCs w:val="24"/>
          <w:lang w:eastAsia="zh-CN"/>
        </w:rPr>
        <w:t>, IEEE Microwave Theory and Technique Societies.</w:t>
      </w:r>
    </w:p>
    <w:p w14:paraId="50F12EC4" w14:textId="4F6D0DBD" w:rsidR="00596697" w:rsidRDefault="00596697" w:rsidP="009E5CD1">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Pr>
          <w:sz w:val="24"/>
          <w:szCs w:val="24"/>
          <w:lang w:eastAsia="zh-CN"/>
        </w:rPr>
        <w:t>20</w:t>
      </w:r>
      <w:r w:rsidRPr="00A86B92">
        <w:rPr>
          <w:sz w:val="24"/>
          <w:szCs w:val="24"/>
          <w:lang w:eastAsia="zh-CN"/>
        </w:rPr>
        <w:t>-202</w:t>
      </w:r>
      <w:r>
        <w:rPr>
          <w:sz w:val="24"/>
          <w:szCs w:val="24"/>
          <w:lang w:eastAsia="zh-CN"/>
        </w:rPr>
        <w:t>1</w:t>
      </w:r>
      <w:r w:rsidRPr="00A86B92">
        <w:rPr>
          <w:sz w:val="24"/>
          <w:szCs w:val="24"/>
          <w:lang w:eastAsia="zh-CN"/>
        </w:rPr>
        <w:tab/>
      </w:r>
      <w:r w:rsidRPr="00A86B92">
        <w:rPr>
          <w:b/>
          <w:bCs/>
          <w:sz w:val="24"/>
          <w:szCs w:val="24"/>
          <w:lang w:eastAsia="zh-CN"/>
        </w:rPr>
        <w:t>Chair</w:t>
      </w:r>
      <w:r w:rsidRPr="00A86B92">
        <w:rPr>
          <w:sz w:val="24"/>
          <w:szCs w:val="24"/>
          <w:lang w:eastAsia="zh-CN"/>
        </w:rPr>
        <w:t xml:space="preserve">, </w:t>
      </w:r>
      <w:r w:rsidR="00AC3E9E">
        <w:rPr>
          <w:b/>
          <w:bCs/>
          <w:sz w:val="24"/>
          <w:szCs w:val="24"/>
          <w:lang w:eastAsia="zh-CN"/>
        </w:rPr>
        <w:t xml:space="preserve">Special Session </w:t>
      </w:r>
      <w:r w:rsidR="00835BAE">
        <w:rPr>
          <w:sz w:val="24"/>
          <w:szCs w:val="24"/>
          <w:lang w:eastAsia="zh-CN"/>
        </w:rPr>
        <w:t>entitled “</w:t>
      </w:r>
      <w:r w:rsidR="00835BAE" w:rsidRPr="009463E8">
        <w:rPr>
          <w:sz w:val="24"/>
          <w:szCs w:val="24"/>
          <w:lang w:eastAsia="zh-CN" w:bidi="he-IL"/>
        </w:rPr>
        <w:t xml:space="preserve">Towards a </w:t>
      </w:r>
      <w:r w:rsidR="00835BAE">
        <w:rPr>
          <w:sz w:val="24"/>
          <w:szCs w:val="24"/>
          <w:lang w:eastAsia="zh-CN" w:bidi="he-IL"/>
        </w:rPr>
        <w:t>u</w:t>
      </w:r>
      <w:r w:rsidR="00835BAE" w:rsidRPr="009463E8">
        <w:rPr>
          <w:sz w:val="24"/>
          <w:szCs w:val="24"/>
          <w:lang w:eastAsia="zh-CN" w:bidi="he-IL"/>
        </w:rPr>
        <w:t xml:space="preserve">nified </w:t>
      </w:r>
      <w:r w:rsidR="00835BAE">
        <w:rPr>
          <w:sz w:val="24"/>
          <w:szCs w:val="24"/>
          <w:lang w:eastAsia="zh-CN" w:bidi="he-IL"/>
        </w:rPr>
        <w:t>v</w:t>
      </w:r>
      <w:r w:rsidR="00835BAE" w:rsidRPr="009463E8">
        <w:rPr>
          <w:sz w:val="24"/>
          <w:szCs w:val="24"/>
          <w:lang w:eastAsia="zh-CN" w:bidi="he-IL"/>
        </w:rPr>
        <w:t xml:space="preserve">iew of </w:t>
      </w:r>
      <w:r w:rsidR="00835BAE">
        <w:rPr>
          <w:sz w:val="24"/>
          <w:szCs w:val="24"/>
          <w:lang w:eastAsia="zh-CN" w:bidi="he-IL"/>
        </w:rPr>
        <w:t>c</w:t>
      </w:r>
      <w:r w:rsidR="00835BAE" w:rsidRPr="009463E8">
        <w:rPr>
          <w:sz w:val="24"/>
          <w:szCs w:val="24"/>
          <w:lang w:eastAsia="zh-CN" w:bidi="he-IL"/>
        </w:rPr>
        <w:t xml:space="preserve">omputational </w:t>
      </w:r>
      <w:r w:rsidR="00835BAE">
        <w:rPr>
          <w:sz w:val="24"/>
          <w:szCs w:val="24"/>
          <w:lang w:eastAsia="zh-CN" w:bidi="he-IL"/>
        </w:rPr>
        <w:t>e</w:t>
      </w:r>
      <w:r w:rsidR="00835BAE" w:rsidRPr="009463E8">
        <w:rPr>
          <w:sz w:val="24"/>
          <w:szCs w:val="24"/>
          <w:lang w:eastAsia="zh-CN" w:bidi="he-IL"/>
        </w:rPr>
        <w:t>lectromagnetics</w:t>
      </w:r>
      <w:r w:rsidRPr="00835BAE">
        <w:rPr>
          <w:sz w:val="24"/>
          <w:szCs w:val="24"/>
          <w:lang w:eastAsia="zh-CN"/>
        </w:rPr>
        <w:t>,</w:t>
      </w:r>
      <w:r w:rsidR="00835BAE">
        <w:rPr>
          <w:sz w:val="24"/>
          <w:szCs w:val="24"/>
          <w:lang w:eastAsia="zh-CN"/>
        </w:rPr>
        <w:t>”</w:t>
      </w:r>
      <w:r w:rsidRPr="00A86B92">
        <w:rPr>
          <w:sz w:val="24"/>
          <w:szCs w:val="24"/>
          <w:lang w:eastAsia="zh-CN"/>
        </w:rPr>
        <w:t xml:space="preserve"> 202</w:t>
      </w:r>
      <w:r w:rsidR="00AC3E9E">
        <w:rPr>
          <w:sz w:val="24"/>
          <w:szCs w:val="24"/>
          <w:lang w:eastAsia="zh-CN"/>
        </w:rPr>
        <w:t>1</w:t>
      </w:r>
      <w:r w:rsidRPr="00A86B92">
        <w:rPr>
          <w:sz w:val="24"/>
          <w:szCs w:val="24"/>
          <w:lang w:eastAsia="zh-CN"/>
        </w:rPr>
        <w:t xml:space="preserve"> IEEE International Symposium on Antennas and Propagation and Northern American Radio Science Meeting, </w:t>
      </w:r>
      <w:r w:rsidR="0012768D">
        <w:rPr>
          <w:sz w:val="24"/>
          <w:szCs w:val="24"/>
          <w:lang w:eastAsia="zh-CN"/>
        </w:rPr>
        <w:t>December 4-10</w:t>
      </w:r>
      <w:r w:rsidRPr="00A86B92">
        <w:rPr>
          <w:sz w:val="24"/>
          <w:szCs w:val="24"/>
          <w:lang w:eastAsia="zh-CN"/>
        </w:rPr>
        <w:t>, 202</w:t>
      </w:r>
      <w:r w:rsidR="0012768D">
        <w:rPr>
          <w:sz w:val="24"/>
          <w:szCs w:val="24"/>
          <w:lang w:eastAsia="zh-CN"/>
        </w:rPr>
        <w:t>1</w:t>
      </w:r>
      <w:r w:rsidRPr="00A86B92">
        <w:rPr>
          <w:sz w:val="24"/>
          <w:szCs w:val="24"/>
          <w:lang w:eastAsia="zh-CN"/>
        </w:rPr>
        <w:t xml:space="preserve">, </w:t>
      </w:r>
      <w:r w:rsidR="0012768D">
        <w:rPr>
          <w:sz w:val="24"/>
          <w:szCs w:val="24"/>
          <w:lang w:eastAsia="zh-CN"/>
        </w:rPr>
        <w:t>Singapore</w:t>
      </w:r>
      <w:r w:rsidRPr="00A86B92">
        <w:rPr>
          <w:sz w:val="24"/>
          <w:szCs w:val="24"/>
          <w:lang w:eastAsia="zh-CN"/>
        </w:rPr>
        <w:t>.</w:t>
      </w:r>
    </w:p>
    <w:p w14:paraId="6FC93535" w14:textId="1B829CD1" w:rsidR="002F5282" w:rsidRPr="00596697" w:rsidRDefault="002F5282" w:rsidP="002F5282">
      <w:pPr>
        <w:tabs>
          <w:tab w:val="left" w:pos="1701"/>
        </w:tabs>
        <w:autoSpaceDE w:val="0"/>
        <w:autoSpaceDN w:val="0"/>
        <w:adjustRightInd w:val="0"/>
        <w:ind w:left="1560" w:hanging="1134"/>
        <w:jc w:val="both"/>
        <w:rPr>
          <w:sz w:val="24"/>
          <w:szCs w:val="24"/>
          <w:lang w:eastAsia="zh-CN"/>
        </w:rPr>
      </w:pPr>
      <w:r w:rsidRPr="002F5282">
        <w:rPr>
          <w:sz w:val="24"/>
          <w:szCs w:val="24"/>
          <w:lang w:eastAsia="zh-CN"/>
        </w:rPr>
        <w:t>2021-2021</w:t>
      </w:r>
      <w:r w:rsidRPr="002F5282">
        <w:rPr>
          <w:sz w:val="24"/>
          <w:szCs w:val="24"/>
          <w:lang w:eastAsia="zh-CN"/>
        </w:rPr>
        <w:tab/>
      </w:r>
      <w:r w:rsidRPr="00E22405">
        <w:rPr>
          <w:b/>
          <w:bCs/>
          <w:sz w:val="24"/>
          <w:szCs w:val="24"/>
          <w:lang w:eastAsia="zh-CN"/>
        </w:rPr>
        <w:t>Technical Program Advisor and Education Forum Panelist</w:t>
      </w:r>
      <w:r w:rsidRPr="002F5282">
        <w:rPr>
          <w:sz w:val="24"/>
          <w:szCs w:val="24"/>
          <w:lang w:eastAsia="zh-CN"/>
        </w:rPr>
        <w:t>, 2021 IEEE International Wireless Symposium, May 23-26, 2021, Nanjing, China.</w:t>
      </w:r>
    </w:p>
    <w:p w14:paraId="10D209AB" w14:textId="423BDA46" w:rsidR="0073277E" w:rsidRPr="00A86B92" w:rsidRDefault="0073277E" w:rsidP="009463E8">
      <w:pPr>
        <w:pStyle w:val="ListParagraph"/>
        <w:numPr>
          <w:ilvl w:val="1"/>
          <w:numId w:val="25"/>
        </w:numPr>
        <w:tabs>
          <w:tab w:val="left" w:pos="1701"/>
        </w:tabs>
        <w:autoSpaceDE w:val="0"/>
        <w:autoSpaceDN w:val="0"/>
        <w:adjustRightInd w:val="0"/>
        <w:ind w:left="1560" w:hanging="1134"/>
        <w:jc w:val="both"/>
        <w:rPr>
          <w:sz w:val="24"/>
          <w:szCs w:val="24"/>
          <w:lang w:eastAsia="zh-CN"/>
        </w:rPr>
      </w:pPr>
      <w:r w:rsidRPr="00A86B92">
        <w:rPr>
          <w:b/>
          <w:bCs/>
          <w:sz w:val="24"/>
          <w:szCs w:val="24"/>
          <w:lang w:eastAsia="zh-CN"/>
        </w:rPr>
        <w:t>Award/Competition Chair</w:t>
      </w:r>
      <w:r w:rsidRPr="00A86B92">
        <w:rPr>
          <w:sz w:val="24"/>
          <w:szCs w:val="24"/>
          <w:lang w:eastAsia="zh-CN"/>
        </w:rPr>
        <w:t>, 2021 IEEE Wireless Power Transfer Conference, San Diego, USA, June 1-4, 2021.</w:t>
      </w:r>
    </w:p>
    <w:p w14:paraId="1BB65204" w14:textId="52148473" w:rsidR="00E3094F" w:rsidRDefault="00006B83"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00E3094F" w:rsidRPr="00A86B92">
        <w:rPr>
          <w:sz w:val="24"/>
          <w:szCs w:val="24"/>
          <w:lang w:eastAsia="zh-CN"/>
        </w:rPr>
        <w:tab/>
      </w:r>
      <w:r w:rsidR="00E3094F" w:rsidRPr="00A86B92">
        <w:rPr>
          <w:b/>
          <w:bCs/>
          <w:sz w:val="24"/>
          <w:szCs w:val="24"/>
          <w:lang w:eastAsia="zh-CN"/>
        </w:rPr>
        <w:t>Award Committee</w:t>
      </w:r>
      <w:r w:rsidR="00E3094F" w:rsidRPr="00A86B92">
        <w:rPr>
          <w:sz w:val="24"/>
          <w:szCs w:val="24"/>
          <w:lang w:eastAsia="zh-CN"/>
        </w:rPr>
        <w:t xml:space="preserve">, </w:t>
      </w:r>
      <w:r w:rsidR="00E3094F" w:rsidRPr="00A86B92">
        <w:rPr>
          <w:b/>
          <w:bCs/>
          <w:sz w:val="24"/>
          <w:szCs w:val="24"/>
          <w:lang w:eastAsia="zh-CN"/>
        </w:rPr>
        <w:t>Student Paper Competition</w:t>
      </w:r>
      <w:r w:rsidR="00E3094F" w:rsidRPr="00A86B92">
        <w:rPr>
          <w:sz w:val="24"/>
          <w:szCs w:val="24"/>
          <w:lang w:eastAsia="zh-CN"/>
        </w:rPr>
        <w:t xml:space="preserve"> </w:t>
      </w:r>
      <w:r w:rsidR="00E3094F" w:rsidRPr="00A86B92">
        <w:rPr>
          <w:b/>
          <w:bCs/>
          <w:sz w:val="24"/>
          <w:szCs w:val="24"/>
          <w:lang w:eastAsia="zh-CN"/>
        </w:rPr>
        <w:t>Chair</w:t>
      </w:r>
      <w:r w:rsidR="00E3094F" w:rsidRPr="00A86B92">
        <w:rPr>
          <w:sz w:val="24"/>
          <w:szCs w:val="24"/>
          <w:lang w:eastAsia="zh-CN"/>
        </w:rPr>
        <w:t xml:space="preserve">, </w:t>
      </w:r>
      <w:r w:rsidR="00E3094F" w:rsidRPr="00A86B92">
        <w:rPr>
          <w:b/>
          <w:bCs/>
          <w:sz w:val="24"/>
          <w:szCs w:val="24"/>
          <w:lang w:eastAsia="zh-CN"/>
        </w:rPr>
        <w:t>IMS Liaison</w:t>
      </w:r>
      <w:r w:rsidR="00E3094F" w:rsidRPr="00A86B92">
        <w:rPr>
          <w:sz w:val="24"/>
          <w:szCs w:val="24"/>
          <w:lang w:eastAsia="zh-CN"/>
        </w:rPr>
        <w:t>, 2020 IEEE International Conference on Numerical Electromagnetic and Multiphysics Modeling and Optimization (NEMO2020), Dec</w:t>
      </w:r>
      <w:r w:rsidR="00931654" w:rsidRPr="00A86B92">
        <w:rPr>
          <w:sz w:val="24"/>
          <w:szCs w:val="24"/>
          <w:lang w:eastAsia="zh-CN"/>
        </w:rPr>
        <w:t>.</w:t>
      </w:r>
      <w:r w:rsidR="00E3094F" w:rsidRPr="00A86B92">
        <w:rPr>
          <w:sz w:val="24"/>
          <w:szCs w:val="24"/>
          <w:lang w:eastAsia="zh-CN"/>
        </w:rPr>
        <w:t xml:space="preserve"> 7-9, 2020, Hangzhou, China. </w:t>
      </w:r>
    </w:p>
    <w:p w14:paraId="508C2D81" w14:textId="01B3B95C" w:rsidR="0072324D" w:rsidRPr="00A86B92" w:rsidRDefault="0072324D"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w:t>
      </w:r>
      <w:r w:rsidR="00003905" w:rsidRPr="00A86B92">
        <w:rPr>
          <w:sz w:val="24"/>
          <w:szCs w:val="24"/>
          <w:lang w:eastAsia="zh-CN"/>
        </w:rPr>
        <w:t>19</w:t>
      </w:r>
      <w:r w:rsidR="00AB041A" w:rsidRPr="00A86B92">
        <w:rPr>
          <w:sz w:val="24"/>
          <w:szCs w:val="24"/>
          <w:lang w:eastAsia="zh-CN"/>
        </w:rPr>
        <w:t>-2020</w:t>
      </w:r>
      <w:r w:rsidR="00AB041A" w:rsidRPr="00A86B92">
        <w:rPr>
          <w:sz w:val="24"/>
          <w:szCs w:val="24"/>
          <w:lang w:eastAsia="zh-CN"/>
        </w:rPr>
        <w:tab/>
      </w:r>
      <w:r w:rsidR="00003905" w:rsidRPr="00A86B92">
        <w:rPr>
          <w:b/>
          <w:bCs/>
          <w:sz w:val="24"/>
          <w:szCs w:val="24"/>
          <w:lang w:eastAsia="zh-CN"/>
        </w:rPr>
        <w:t>Conference Chair</w:t>
      </w:r>
      <w:r w:rsidR="00003905" w:rsidRPr="00A86B92">
        <w:rPr>
          <w:sz w:val="24"/>
          <w:szCs w:val="24"/>
          <w:lang w:eastAsia="zh-CN"/>
        </w:rPr>
        <w:t xml:space="preserve">, </w:t>
      </w:r>
      <w:bookmarkStart w:id="58" w:name="_Hlk49700981"/>
      <w:r w:rsidR="00003905" w:rsidRPr="00A86B92">
        <w:rPr>
          <w:sz w:val="24"/>
          <w:szCs w:val="24"/>
          <w:lang w:eastAsia="zh-CN"/>
        </w:rPr>
        <w:t>2020 Cross-Strait Radio Science &amp; Wireless Technology Conference, Fuzhou, China, Oct. 11-14, 2020</w:t>
      </w:r>
      <w:bookmarkEnd w:id="58"/>
      <w:r w:rsidR="00003905" w:rsidRPr="00A86B92">
        <w:rPr>
          <w:sz w:val="24"/>
          <w:szCs w:val="24"/>
          <w:lang w:eastAsia="zh-CN"/>
        </w:rPr>
        <w:t>.</w:t>
      </w:r>
    </w:p>
    <w:p w14:paraId="66DAB0FF" w14:textId="696787CA" w:rsidR="0022594B" w:rsidRPr="00A86B92" w:rsidRDefault="0022594B"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Technical Program Advisor</w:t>
      </w:r>
      <w:r w:rsidRPr="00A86B92">
        <w:rPr>
          <w:sz w:val="24"/>
          <w:szCs w:val="24"/>
          <w:lang w:eastAsia="zh-CN"/>
        </w:rPr>
        <w:t>, IEEE International Wireless Symposium, Shanghai, China, Sept</w:t>
      </w:r>
      <w:r w:rsidR="00931654" w:rsidRPr="00A86B92">
        <w:rPr>
          <w:sz w:val="24"/>
          <w:szCs w:val="24"/>
          <w:lang w:eastAsia="zh-CN"/>
        </w:rPr>
        <w:t>.</w:t>
      </w:r>
      <w:r w:rsidRPr="00A86B92">
        <w:rPr>
          <w:sz w:val="24"/>
          <w:szCs w:val="24"/>
          <w:lang w:eastAsia="zh-CN"/>
        </w:rPr>
        <w:t xml:space="preserve"> 20-23, 2020.</w:t>
      </w:r>
      <w:r w:rsidRPr="00A86B92">
        <w:rPr>
          <w:sz w:val="24"/>
          <w:szCs w:val="24"/>
          <w:lang w:eastAsia="zh-CN"/>
        </w:rPr>
        <w:tab/>
      </w:r>
    </w:p>
    <w:p w14:paraId="2E96E680" w14:textId="68CBDE3D" w:rsidR="00E3094F" w:rsidRPr="00A86B92" w:rsidRDefault="00E3094F"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International Advisory Committee</w:t>
      </w:r>
      <w:r w:rsidRPr="00A86B92">
        <w:rPr>
          <w:sz w:val="24"/>
          <w:szCs w:val="24"/>
          <w:lang w:eastAsia="zh-CN"/>
        </w:rPr>
        <w:t xml:space="preserve">, </w:t>
      </w:r>
      <w:r w:rsidRPr="00A86B92">
        <w:rPr>
          <w:iCs/>
          <w:sz w:val="24"/>
          <w:szCs w:val="24"/>
          <w:lang w:eastAsia="zh-CN"/>
        </w:rPr>
        <w:t>IEEE International Conference on Computational Electromagnetics (ICCEM),</w:t>
      </w:r>
      <w:r w:rsidRPr="00A86B92">
        <w:rPr>
          <w:sz w:val="24"/>
          <w:szCs w:val="24"/>
          <w:lang w:eastAsia="zh-CN"/>
        </w:rPr>
        <w:t xml:space="preserve"> Singapore, Aug. 24-26, 2020. </w:t>
      </w:r>
    </w:p>
    <w:p w14:paraId="7019A712" w14:textId="0EC131D3" w:rsidR="00B80A1A" w:rsidRPr="00A86B92" w:rsidRDefault="00B80A1A" w:rsidP="009463E8">
      <w:pPr>
        <w:tabs>
          <w:tab w:val="left" w:pos="1701"/>
        </w:tabs>
        <w:autoSpaceDE w:val="0"/>
        <w:autoSpaceDN w:val="0"/>
        <w:adjustRightInd w:val="0"/>
        <w:ind w:left="1560" w:hanging="1134"/>
        <w:jc w:val="both"/>
        <w:rPr>
          <w:color w:val="FF0000"/>
          <w:sz w:val="24"/>
          <w:szCs w:val="24"/>
          <w:lang w:eastAsia="zh-CN"/>
        </w:rPr>
      </w:pPr>
      <w:r w:rsidRPr="00A86B92">
        <w:rPr>
          <w:sz w:val="24"/>
          <w:szCs w:val="24"/>
          <w:lang w:eastAsia="zh-CN"/>
        </w:rPr>
        <w:t xml:space="preserve">2019-2020 </w:t>
      </w:r>
      <w:r w:rsidRPr="00A86B92">
        <w:rPr>
          <w:sz w:val="24"/>
          <w:szCs w:val="24"/>
          <w:lang w:eastAsia="zh-CN"/>
        </w:rPr>
        <w:tab/>
      </w:r>
      <w:r w:rsidRPr="00A86B92">
        <w:rPr>
          <w:b/>
          <w:bCs/>
          <w:sz w:val="24"/>
          <w:szCs w:val="24"/>
          <w:lang w:eastAsia="zh-CN"/>
        </w:rPr>
        <w:t>Conference Co-Chair</w:t>
      </w:r>
      <w:r w:rsidRPr="00A86B92">
        <w:rPr>
          <w:sz w:val="24"/>
          <w:szCs w:val="24"/>
          <w:lang w:eastAsia="zh-CN"/>
        </w:rPr>
        <w:t>, 9</w:t>
      </w:r>
      <w:r w:rsidRPr="00A86B92">
        <w:rPr>
          <w:sz w:val="24"/>
          <w:szCs w:val="24"/>
          <w:vertAlign w:val="superscript"/>
          <w:lang w:eastAsia="zh-CN"/>
        </w:rPr>
        <w:t>th</w:t>
      </w:r>
      <w:r w:rsidRPr="00A86B92">
        <w:rPr>
          <w:sz w:val="24"/>
          <w:szCs w:val="24"/>
          <w:lang w:eastAsia="zh-CN"/>
        </w:rPr>
        <w:t xml:space="preserve"> Asia-Pacific Conference in Antennas and Propagation, Xiamen, China, Aug. 4-7, 2020.</w:t>
      </w:r>
    </w:p>
    <w:p w14:paraId="51583703" w14:textId="6C33278C" w:rsidR="00F471EE"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w:t>
      </w:r>
      <w:r w:rsidR="004A216A" w:rsidRPr="00A86B92">
        <w:rPr>
          <w:sz w:val="24"/>
          <w:szCs w:val="24"/>
          <w:lang w:eastAsia="zh-CN"/>
        </w:rPr>
        <w:t>20</w:t>
      </w:r>
      <w:r w:rsidRPr="00A86B92">
        <w:rPr>
          <w:sz w:val="24"/>
          <w:szCs w:val="24"/>
          <w:lang w:eastAsia="zh-CN"/>
        </w:rPr>
        <w:tab/>
      </w:r>
      <w:r w:rsidR="004A216A" w:rsidRPr="00A86B92">
        <w:rPr>
          <w:b/>
          <w:bCs/>
          <w:sz w:val="24"/>
          <w:szCs w:val="24"/>
          <w:lang w:eastAsia="zh-CN"/>
        </w:rPr>
        <w:t>Chair</w:t>
      </w:r>
      <w:r w:rsidR="004A216A" w:rsidRPr="00A86B92">
        <w:rPr>
          <w:sz w:val="24"/>
          <w:szCs w:val="24"/>
          <w:lang w:eastAsia="zh-CN"/>
        </w:rPr>
        <w:t xml:space="preserve">, </w:t>
      </w:r>
      <w:r w:rsidR="004A216A" w:rsidRPr="00A86B92">
        <w:rPr>
          <w:b/>
          <w:bCs/>
          <w:sz w:val="24"/>
          <w:szCs w:val="24"/>
          <w:lang w:eastAsia="zh-CN"/>
        </w:rPr>
        <w:t>International Advisory Committee</w:t>
      </w:r>
      <w:r w:rsidR="004A216A" w:rsidRPr="00A86B92">
        <w:rPr>
          <w:sz w:val="24"/>
          <w:szCs w:val="24"/>
          <w:lang w:eastAsia="zh-CN"/>
        </w:rPr>
        <w:t xml:space="preserve">, </w:t>
      </w:r>
      <w:bookmarkStart w:id="59" w:name="_Hlk49701078"/>
      <w:r w:rsidR="004A216A" w:rsidRPr="00A86B92">
        <w:rPr>
          <w:sz w:val="24"/>
          <w:szCs w:val="24"/>
          <w:lang w:eastAsia="zh-CN"/>
        </w:rPr>
        <w:t>2020 IEEE International Symposium on Antennas and Propagation and Northern American Radio Science Meeting, July 5-10, 2020, Montreal, Quebec, Canada</w:t>
      </w:r>
      <w:r w:rsidR="00B80A1A" w:rsidRPr="00A86B92">
        <w:rPr>
          <w:sz w:val="24"/>
          <w:szCs w:val="24"/>
          <w:lang w:eastAsia="zh-CN"/>
        </w:rPr>
        <w:t>.</w:t>
      </w:r>
      <w:bookmarkEnd w:id="59"/>
      <w:r w:rsidR="00F471EE" w:rsidRPr="00A86B92">
        <w:rPr>
          <w:sz w:val="24"/>
          <w:szCs w:val="24"/>
          <w:lang w:eastAsia="zh-CN"/>
        </w:rPr>
        <w:t xml:space="preserve"> </w:t>
      </w:r>
      <w:r w:rsidR="00F471EE" w:rsidRPr="00A86B92">
        <w:rPr>
          <w:sz w:val="24"/>
          <w:szCs w:val="24"/>
          <w:lang w:eastAsia="zh-CN"/>
        </w:rPr>
        <w:tab/>
      </w:r>
    </w:p>
    <w:p w14:paraId="4A20E1FF" w14:textId="0FA837FC" w:rsidR="005E7A88" w:rsidRPr="00A86B92" w:rsidRDefault="005E7A88" w:rsidP="009463E8">
      <w:pPr>
        <w:tabs>
          <w:tab w:val="left" w:pos="1701"/>
        </w:tabs>
        <w:autoSpaceDE w:val="0"/>
        <w:autoSpaceDN w:val="0"/>
        <w:adjustRightInd w:val="0"/>
        <w:ind w:left="1560" w:hanging="1134"/>
        <w:jc w:val="both"/>
        <w:rPr>
          <w:sz w:val="24"/>
          <w:szCs w:val="24"/>
          <w:lang w:val="en-CA"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w:t>
      </w:r>
      <w:r w:rsidRPr="00A86B92">
        <w:rPr>
          <w:i/>
          <w:sz w:val="24"/>
          <w:szCs w:val="24"/>
          <w:lang w:eastAsia="zh-CN"/>
        </w:rPr>
        <w:t xml:space="preserve"> </w:t>
      </w:r>
      <w:r w:rsidRPr="00A86B92">
        <w:rPr>
          <w:iCs/>
          <w:sz w:val="24"/>
          <w:szCs w:val="24"/>
          <w:lang w:eastAsia="zh-CN"/>
        </w:rPr>
        <w:t>2020 IEEE Asia-Pacific Microwave Conference (APMC),</w:t>
      </w:r>
      <w:r w:rsidRPr="00A86B92">
        <w:rPr>
          <w:sz w:val="24"/>
          <w:szCs w:val="24"/>
          <w:lang w:eastAsia="zh-CN"/>
        </w:rPr>
        <w:t xml:space="preserve"> Singapore, Dec. 10-13, 2019.  </w:t>
      </w:r>
    </w:p>
    <w:p w14:paraId="7DF49227" w14:textId="1F608BC2" w:rsidR="001B7956" w:rsidRPr="00A86B92" w:rsidRDefault="005A2F90"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w:t>
      </w:r>
      <w:r w:rsidR="00AB041A" w:rsidRPr="00A86B92">
        <w:rPr>
          <w:sz w:val="24"/>
          <w:szCs w:val="24"/>
          <w:lang w:eastAsia="zh-CN"/>
        </w:rPr>
        <w:t>-2020</w:t>
      </w:r>
      <w:r w:rsidRPr="00A86B92">
        <w:rPr>
          <w:sz w:val="24"/>
          <w:szCs w:val="24"/>
          <w:lang w:eastAsia="zh-CN"/>
        </w:rPr>
        <w:tab/>
      </w:r>
      <w:r w:rsidR="00AB041A" w:rsidRPr="00A86B92">
        <w:rPr>
          <w:b/>
          <w:bCs/>
          <w:sz w:val="24"/>
          <w:szCs w:val="24"/>
          <w:lang w:eastAsia="zh-CN"/>
        </w:rPr>
        <w:t>International Advisory Committee Chair</w:t>
      </w:r>
      <w:r w:rsidR="00AB041A" w:rsidRPr="00A86B92">
        <w:rPr>
          <w:sz w:val="24"/>
          <w:szCs w:val="24"/>
          <w:lang w:eastAsia="zh-CN"/>
        </w:rPr>
        <w:t xml:space="preserve">, </w:t>
      </w:r>
      <w:bookmarkStart w:id="60" w:name="_Hlk49701248"/>
      <w:r w:rsidR="00AB041A" w:rsidRPr="00A86B92">
        <w:rPr>
          <w:sz w:val="24"/>
          <w:szCs w:val="24"/>
          <w:lang w:eastAsia="zh-CN"/>
        </w:rPr>
        <w:t>2019 Asian Wireless Power Transfer Workshop</w:t>
      </w:r>
      <w:bookmarkEnd w:id="60"/>
      <w:r w:rsidR="00AB041A" w:rsidRPr="00A86B92">
        <w:rPr>
          <w:sz w:val="24"/>
          <w:szCs w:val="24"/>
          <w:lang w:eastAsia="zh-CN"/>
        </w:rPr>
        <w:t xml:space="preserve">, | Xi’an, China, Oct. 31–Nov. 2, 2019. </w:t>
      </w:r>
    </w:p>
    <w:p w14:paraId="2A97CE4B" w14:textId="225FB28F" w:rsidR="00227B6E" w:rsidRPr="00A86B92" w:rsidRDefault="00227B6E"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2019-2020</w:t>
      </w:r>
      <w:r w:rsidRPr="00A86B92">
        <w:rPr>
          <w:sz w:val="24"/>
          <w:szCs w:val="24"/>
          <w:lang w:eastAsia="zh-CN"/>
        </w:rPr>
        <w:tab/>
      </w:r>
      <w:r w:rsidRPr="00A86B92">
        <w:rPr>
          <w:b/>
          <w:bCs/>
          <w:sz w:val="24"/>
          <w:szCs w:val="24"/>
          <w:lang w:eastAsia="zh-CN"/>
        </w:rPr>
        <w:t>Advisory Committee</w:t>
      </w:r>
      <w:r w:rsidRPr="00A86B92">
        <w:rPr>
          <w:sz w:val="24"/>
          <w:szCs w:val="24"/>
          <w:lang w:eastAsia="zh-CN"/>
        </w:rPr>
        <w:t>, IEMANTENNA (International Electromagnetics and Antenna Conference 2019</w:t>
      </w:r>
      <w:r w:rsidR="00D52D1A" w:rsidRPr="00A86B92">
        <w:rPr>
          <w:sz w:val="24"/>
          <w:szCs w:val="24"/>
          <w:lang w:eastAsia="zh-CN"/>
        </w:rPr>
        <w:t>), University</w:t>
      </w:r>
      <w:r w:rsidRPr="00A86B92">
        <w:rPr>
          <w:sz w:val="24"/>
          <w:szCs w:val="24"/>
          <w:lang w:eastAsia="zh-CN"/>
        </w:rPr>
        <w:t xml:space="preserve"> of British Columbia, Vancouver, Canada, </w:t>
      </w:r>
      <w:r w:rsidR="00931654" w:rsidRPr="00A86B92">
        <w:rPr>
          <w:sz w:val="24"/>
          <w:szCs w:val="24"/>
          <w:lang w:eastAsia="zh-CN"/>
        </w:rPr>
        <w:t xml:space="preserve">Oct. </w:t>
      </w:r>
      <w:r w:rsidRPr="00A86B92">
        <w:rPr>
          <w:sz w:val="24"/>
          <w:szCs w:val="24"/>
          <w:lang w:eastAsia="zh-CN"/>
        </w:rPr>
        <w:t>17</w:t>
      </w:r>
      <w:r w:rsidR="00931654" w:rsidRPr="00A86B92">
        <w:rPr>
          <w:sz w:val="24"/>
          <w:szCs w:val="24"/>
          <w:lang w:eastAsia="zh-CN"/>
        </w:rPr>
        <w:t>-</w:t>
      </w:r>
      <w:r w:rsidRPr="00A86B92">
        <w:rPr>
          <w:sz w:val="24"/>
          <w:szCs w:val="24"/>
          <w:lang w:eastAsia="zh-CN"/>
        </w:rPr>
        <w:t>19</w:t>
      </w:r>
      <w:r w:rsidR="00931654" w:rsidRPr="00A86B92">
        <w:rPr>
          <w:sz w:val="24"/>
          <w:szCs w:val="24"/>
          <w:lang w:eastAsia="zh-CN"/>
        </w:rPr>
        <w:t>,</w:t>
      </w:r>
      <w:r w:rsidRPr="00A86B92">
        <w:rPr>
          <w:sz w:val="24"/>
          <w:szCs w:val="24"/>
          <w:lang w:eastAsia="zh-CN"/>
        </w:rPr>
        <w:t xml:space="preserve"> 2019.</w:t>
      </w:r>
    </w:p>
    <w:p w14:paraId="1CD1CAEC" w14:textId="5E7C660F" w:rsidR="00797D65" w:rsidRPr="00A86B92" w:rsidRDefault="00797D65" w:rsidP="009463E8">
      <w:pPr>
        <w:tabs>
          <w:tab w:val="left" w:pos="1701"/>
        </w:tabs>
        <w:autoSpaceDE w:val="0"/>
        <w:autoSpaceDN w:val="0"/>
        <w:adjustRightInd w:val="0"/>
        <w:ind w:left="1560" w:hanging="1134"/>
        <w:jc w:val="both"/>
        <w:rPr>
          <w:sz w:val="24"/>
          <w:szCs w:val="24"/>
        </w:rPr>
      </w:pPr>
      <w:r w:rsidRPr="00A86B92">
        <w:rPr>
          <w:sz w:val="24"/>
          <w:szCs w:val="24"/>
          <w:lang w:eastAsia="zh-CN"/>
        </w:rPr>
        <w:t>2019-202</w:t>
      </w:r>
      <w:r w:rsidR="00227B6E" w:rsidRPr="00A86B92">
        <w:rPr>
          <w:sz w:val="24"/>
          <w:szCs w:val="24"/>
          <w:lang w:eastAsia="zh-CN"/>
        </w:rPr>
        <w:t>2</w:t>
      </w:r>
      <w:r w:rsidRPr="00A86B92">
        <w:rPr>
          <w:sz w:val="24"/>
          <w:szCs w:val="24"/>
          <w:lang w:eastAsia="zh-CN"/>
        </w:rPr>
        <w:tab/>
      </w:r>
      <w:r w:rsidRPr="00A86B92">
        <w:rPr>
          <w:b/>
          <w:bCs/>
          <w:sz w:val="24"/>
          <w:szCs w:val="24"/>
          <w:lang w:eastAsia="zh-CN"/>
        </w:rPr>
        <w:t xml:space="preserve">IEEE Fellow </w:t>
      </w:r>
      <w:r w:rsidR="006C3888" w:rsidRPr="00A86B92">
        <w:rPr>
          <w:b/>
          <w:bCs/>
          <w:sz w:val="24"/>
          <w:szCs w:val="24"/>
          <w:lang w:eastAsia="zh-CN"/>
        </w:rPr>
        <w:t xml:space="preserve">Evaluating </w:t>
      </w:r>
      <w:r w:rsidRPr="00A86B92">
        <w:rPr>
          <w:b/>
          <w:bCs/>
          <w:sz w:val="24"/>
          <w:szCs w:val="24"/>
          <w:lang w:eastAsia="zh-CN"/>
        </w:rPr>
        <w:t>Committee</w:t>
      </w:r>
      <w:r w:rsidRPr="00A86B92">
        <w:rPr>
          <w:bCs/>
          <w:sz w:val="24"/>
          <w:szCs w:val="24"/>
          <w:lang w:eastAsia="zh-CN"/>
        </w:rPr>
        <w:t xml:space="preserve">, </w:t>
      </w:r>
      <w:r w:rsidR="00D52D1A" w:rsidRPr="00A86B92">
        <w:rPr>
          <w:bCs/>
          <w:sz w:val="24"/>
          <w:szCs w:val="24"/>
          <w:lang w:eastAsia="zh-CN"/>
        </w:rPr>
        <w:t xml:space="preserve">IEEE </w:t>
      </w:r>
      <w:r w:rsidR="00D52D1A" w:rsidRPr="00A86B92">
        <w:rPr>
          <w:sz w:val="24"/>
          <w:szCs w:val="24"/>
        </w:rPr>
        <w:t>Microwave</w:t>
      </w:r>
      <w:r w:rsidRPr="00A86B92">
        <w:rPr>
          <w:sz w:val="24"/>
          <w:szCs w:val="24"/>
        </w:rPr>
        <w:t xml:space="preserve"> Theory and Technique Societies.</w:t>
      </w:r>
    </w:p>
    <w:p w14:paraId="376271A3" w14:textId="3DEC4EBD" w:rsidR="00460B2C" w:rsidRDefault="00460B2C" w:rsidP="009463E8">
      <w:pPr>
        <w:tabs>
          <w:tab w:val="left" w:pos="1701"/>
        </w:tabs>
        <w:autoSpaceDE w:val="0"/>
        <w:autoSpaceDN w:val="0"/>
        <w:adjustRightInd w:val="0"/>
        <w:ind w:left="1560" w:hanging="1134"/>
        <w:jc w:val="both"/>
        <w:rPr>
          <w:sz w:val="24"/>
          <w:szCs w:val="24"/>
        </w:rPr>
      </w:pPr>
      <w:r w:rsidRPr="00A86B92">
        <w:rPr>
          <w:sz w:val="24"/>
          <w:szCs w:val="24"/>
          <w:lang w:eastAsia="zh-CN"/>
        </w:rPr>
        <w:t>2019-2020</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2020 Asia-Pacific International Symposium on Electromagnetic Compatibility</w:t>
      </w:r>
      <w:r w:rsidR="00B95DC9" w:rsidRPr="00A86B92">
        <w:rPr>
          <w:sz w:val="24"/>
          <w:szCs w:val="24"/>
        </w:rPr>
        <w:t xml:space="preserve">, Sydney, Australia, May 19-22, 2020. </w:t>
      </w:r>
    </w:p>
    <w:p w14:paraId="2D95911D" w14:textId="5965C3E4" w:rsidR="00C96D40" w:rsidRPr="00A86B92" w:rsidRDefault="00C96D40" w:rsidP="009463E8">
      <w:pPr>
        <w:autoSpaceDE w:val="0"/>
        <w:autoSpaceDN w:val="0"/>
        <w:adjustRightInd w:val="0"/>
        <w:ind w:left="1560" w:hanging="1134"/>
        <w:jc w:val="both"/>
        <w:rPr>
          <w:sz w:val="24"/>
          <w:szCs w:val="24"/>
          <w:lang w:eastAsia="zh-CN"/>
        </w:rPr>
      </w:pPr>
      <w:r w:rsidRPr="00A86B92">
        <w:rPr>
          <w:sz w:val="24"/>
          <w:szCs w:val="24"/>
          <w:lang w:eastAsia="zh-CN"/>
        </w:rPr>
        <w:t>2019-202</w:t>
      </w:r>
      <w:r>
        <w:rPr>
          <w:sz w:val="24"/>
          <w:szCs w:val="24"/>
          <w:lang w:eastAsia="zh-CN"/>
        </w:rPr>
        <w:t>2</w:t>
      </w:r>
      <w:r w:rsidRPr="00A86B92">
        <w:rPr>
          <w:sz w:val="24"/>
          <w:szCs w:val="24"/>
          <w:lang w:eastAsia="zh-CN"/>
        </w:rPr>
        <w:tab/>
      </w:r>
      <w:r w:rsidRPr="009463E8">
        <w:rPr>
          <w:b/>
          <w:sz w:val="24"/>
          <w:szCs w:val="24"/>
        </w:rPr>
        <w:t>Chapter Activities Committee</w:t>
      </w:r>
      <w:r w:rsidR="00E96BE0">
        <w:rPr>
          <w:rFonts w:hint="eastAsia"/>
          <w:sz w:val="24"/>
          <w:szCs w:val="24"/>
          <w:lang w:eastAsia="zh-CN"/>
        </w:rPr>
        <w:t>,</w:t>
      </w:r>
      <w:r w:rsidR="00E96BE0">
        <w:rPr>
          <w:sz w:val="24"/>
          <w:szCs w:val="24"/>
          <w:lang w:eastAsia="zh-CN"/>
        </w:rPr>
        <w:t xml:space="preserve"> </w:t>
      </w:r>
      <w:r w:rsidRPr="00A86B92">
        <w:rPr>
          <w:i/>
          <w:iCs/>
          <w:sz w:val="24"/>
          <w:szCs w:val="24"/>
          <w:lang w:eastAsia="zh-CN"/>
        </w:rPr>
        <w:t>IEEE Antennas and Propagation Society</w:t>
      </w:r>
      <w:r w:rsidRPr="00A86B92">
        <w:rPr>
          <w:sz w:val="24"/>
          <w:szCs w:val="24"/>
          <w:lang w:eastAsia="zh-CN"/>
        </w:rPr>
        <w:t>.</w:t>
      </w:r>
    </w:p>
    <w:p w14:paraId="56AE5301" w14:textId="4C51E4FA" w:rsidR="007A43CE" w:rsidRPr="00A86B92" w:rsidRDefault="007A43CE"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Pr="00A86B92">
        <w:rPr>
          <w:b/>
          <w:bCs/>
          <w:sz w:val="24"/>
          <w:szCs w:val="24"/>
          <w:lang w:eastAsia="zh-CN"/>
        </w:rPr>
        <w:t xml:space="preserve">Chair, Membership Committee, </w:t>
      </w:r>
      <w:r w:rsidRPr="00A86B92">
        <w:rPr>
          <w:i/>
          <w:iCs/>
          <w:sz w:val="24"/>
          <w:szCs w:val="24"/>
          <w:lang w:eastAsia="zh-CN"/>
        </w:rPr>
        <w:t>IEEE Antennas and Propagation Society</w:t>
      </w:r>
      <w:r w:rsidRPr="00A86B92">
        <w:rPr>
          <w:sz w:val="24"/>
          <w:szCs w:val="24"/>
          <w:lang w:eastAsia="zh-CN"/>
        </w:rPr>
        <w:t>.</w:t>
      </w:r>
    </w:p>
    <w:p w14:paraId="78B33091" w14:textId="419AE6E0"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lastRenderedPageBreak/>
        <w:t>2019</w:t>
      </w:r>
      <w:r w:rsidR="00D30979" w:rsidRPr="00A86B92">
        <w:rPr>
          <w:sz w:val="24"/>
          <w:szCs w:val="24"/>
          <w:lang w:eastAsia="zh-CN"/>
        </w:rPr>
        <w:t>-202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C</w:t>
      </w:r>
      <w:r w:rsidRPr="00A86B92">
        <w:rPr>
          <w:b/>
          <w:bCs/>
          <w:sz w:val="24"/>
          <w:szCs w:val="24"/>
          <w:lang w:eastAsia="zh-CN"/>
        </w:rPr>
        <w:t>hair,</w:t>
      </w:r>
      <w:r w:rsidR="00B77A2B">
        <w:rPr>
          <w:b/>
          <w:bCs/>
          <w:sz w:val="24"/>
          <w:szCs w:val="24"/>
          <w:lang w:eastAsia="zh-CN"/>
        </w:rPr>
        <w:t xml:space="preserve"> </w:t>
      </w:r>
      <w:r w:rsidRPr="00A86B92">
        <w:rPr>
          <w:b/>
          <w:bCs/>
          <w:sz w:val="24"/>
          <w:szCs w:val="24"/>
          <w:lang w:eastAsia="zh-CN"/>
        </w:rPr>
        <w:t>Wireless Communications Committee (</w:t>
      </w:r>
      <w:r w:rsidR="0089266F" w:rsidRPr="00A86B92">
        <w:rPr>
          <w:b/>
          <w:bCs/>
          <w:sz w:val="24"/>
          <w:szCs w:val="24"/>
          <w:lang w:eastAsia="zh-CN"/>
        </w:rPr>
        <w:t>TC</w:t>
      </w:r>
      <w:r w:rsidRPr="00A86B92">
        <w:rPr>
          <w:b/>
          <w:bCs/>
          <w:sz w:val="24"/>
          <w:szCs w:val="24"/>
          <w:lang w:eastAsia="zh-CN"/>
        </w:rPr>
        <w:t>-2</w:t>
      </w:r>
      <w:r w:rsidR="00F7619A" w:rsidRPr="00A86B92">
        <w:rPr>
          <w:b/>
          <w:bCs/>
          <w:sz w:val="24"/>
          <w:szCs w:val="24"/>
          <w:lang w:eastAsia="zh-CN"/>
        </w:rPr>
        <w:t>3</w:t>
      </w:r>
      <w:r w:rsidRPr="00A86B92">
        <w:rPr>
          <w:b/>
          <w:bCs/>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167B7FFC" w14:textId="4F0DF4C6" w:rsidR="00F7619A" w:rsidRPr="00A86B92" w:rsidRDefault="00F7619A" w:rsidP="009463E8">
      <w:pPr>
        <w:autoSpaceDE w:val="0"/>
        <w:autoSpaceDN w:val="0"/>
        <w:adjustRightInd w:val="0"/>
        <w:ind w:left="1560" w:hanging="1134"/>
        <w:jc w:val="both"/>
        <w:rPr>
          <w:sz w:val="24"/>
          <w:szCs w:val="24"/>
          <w:lang w:eastAsia="zh-CN"/>
        </w:rPr>
      </w:pPr>
      <w:r w:rsidRPr="00A86B92">
        <w:rPr>
          <w:sz w:val="24"/>
          <w:szCs w:val="24"/>
          <w:lang w:eastAsia="zh-CN"/>
        </w:rPr>
        <w:t>2019-202</w:t>
      </w:r>
      <w:r w:rsidR="005D0F86" w:rsidRPr="00A86B92">
        <w:rPr>
          <w:sz w:val="24"/>
          <w:szCs w:val="24"/>
          <w:lang w:eastAsia="zh-CN"/>
        </w:rPr>
        <w:t>0</w:t>
      </w:r>
      <w:r w:rsidRPr="00A86B92">
        <w:rPr>
          <w:sz w:val="24"/>
          <w:szCs w:val="24"/>
          <w:lang w:eastAsia="zh-CN"/>
        </w:rPr>
        <w:tab/>
      </w:r>
      <w:r w:rsidR="00A914E4" w:rsidRPr="009B15CB">
        <w:rPr>
          <w:b/>
          <w:bCs/>
          <w:sz w:val="24"/>
          <w:szCs w:val="24"/>
          <w:lang w:eastAsia="zh-CN"/>
        </w:rPr>
        <w:t xml:space="preserve">Elected </w:t>
      </w:r>
      <w:r w:rsidRPr="00A914E4">
        <w:rPr>
          <w:b/>
          <w:bCs/>
          <w:sz w:val="24"/>
          <w:szCs w:val="24"/>
          <w:lang w:eastAsia="zh-CN"/>
        </w:rPr>
        <w:t>V</w:t>
      </w:r>
      <w:r w:rsidRPr="00A86B92">
        <w:rPr>
          <w:b/>
          <w:bCs/>
          <w:sz w:val="24"/>
          <w:szCs w:val="24"/>
          <w:lang w:eastAsia="zh-CN"/>
        </w:rPr>
        <w:t>ice-Chair, Wireless Power Transfer and Energy Conversion (</w:t>
      </w:r>
      <w:r w:rsidR="0089266F" w:rsidRPr="00A86B92">
        <w:rPr>
          <w:b/>
          <w:bCs/>
          <w:sz w:val="24"/>
          <w:szCs w:val="24"/>
          <w:lang w:eastAsia="zh-CN"/>
        </w:rPr>
        <w:t>TC</w:t>
      </w:r>
      <w:r w:rsidRPr="00A86B92">
        <w:rPr>
          <w:b/>
          <w:bCs/>
          <w:sz w:val="24"/>
          <w:szCs w:val="24"/>
          <w:lang w:eastAsia="zh-CN"/>
        </w:rPr>
        <w:t xml:space="preserve">-25), </w:t>
      </w:r>
      <w:r w:rsidRPr="00A86B92">
        <w:rPr>
          <w:i/>
          <w:iCs/>
          <w:sz w:val="24"/>
          <w:szCs w:val="24"/>
          <w:lang w:eastAsia="zh-CN"/>
        </w:rPr>
        <w:t>IEEE Microwave Theory and Techniques Society</w:t>
      </w:r>
      <w:r w:rsidRPr="00A86B92">
        <w:rPr>
          <w:sz w:val="24"/>
          <w:szCs w:val="24"/>
          <w:lang w:eastAsia="zh-CN"/>
        </w:rPr>
        <w:t>.</w:t>
      </w:r>
    </w:p>
    <w:p w14:paraId="6B3C972D" w14:textId="77777777" w:rsidR="00162AC9"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Technical Paper Review Sub-Committee #2</w:t>
      </w:r>
      <w:r w:rsidR="00633458" w:rsidRPr="00A86B92">
        <w:rPr>
          <w:b/>
          <w:sz w:val="24"/>
          <w:szCs w:val="24"/>
          <w:lang w:eastAsia="zh-CN"/>
        </w:rPr>
        <w:t xml:space="preserve"> Vice-Chair</w:t>
      </w:r>
      <w:r w:rsidR="00C15569" w:rsidRPr="00A86B92">
        <w:rPr>
          <w:sz w:val="24"/>
          <w:szCs w:val="24"/>
          <w:lang w:eastAsia="zh-CN"/>
        </w:rPr>
        <w:t>/</w:t>
      </w:r>
      <w:r w:rsidR="009E1AC5" w:rsidRPr="00A86B92">
        <w:rPr>
          <w:b/>
          <w:sz w:val="24"/>
          <w:szCs w:val="24"/>
          <w:lang w:eastAsia="zh-CN"/>
        </w:rPr>
        <w:t>Session Tu2B Co-Chair</w:t>
      </w:r>
      <w:r w:rsidR="00C15569" w:rsidRPr="00A86B92">
        <w:rPr>
          <w:b/>
          <w:sz w:val="24"/>
          <w:szCs w:val="24"/>
          <w:lang w:eastAsia="zh-CN"/>
        </w:rPr>
        <w:t>/</w:t>
      </w:r>
      <w:r w:rsidR="009E1AC5" w:rsidRPr="00A86B92">
        <w:rPr>
          <w:b/>
          <w:sz w:val="24"/>
          <w:szCs w:val="24"/>
          <w:lang w:eastAsia="zh-CN"/>
        </w:rPr>
        <w:t>Student Paper Judge</w:t>
      </w:r>
      <w:r w:rsidR="00C15569" w:rsidRPr="00A86B92">
        <w:rPr>
          <w:b/>
          <w:sz w:val="24"/>
          <w:szCs w:val="24"/>
          <w:lang w:eastAsia="zh-CN"/>
        </w:rPr>
        <w:t>/</w:t>
      </w:r>
      <w:r w:rsidR="009E1AC5" w:rsidRPr="00A86B92">
        <w:rPr>
          <w:b/>
          <w:sz w:val="24"/>
          <w:szCs w:val="24"/>
          <w:lang w:eastAsia="zh-CN"/>
        </w:rPr>
        <w:t>Student Design Competition Co-Chair for Adaptive Relay Receiver</w:t>
      </w:r>
      <w:r w:rsidR="00C15569" w:rsidRPr="00A86B92">
        <w:rPr>
          <w:sz w:val="24"/>
          <w:szCs w:val="24"/>
          <w:lang w:eastAsia="zh-CN"/>
        </w:rPr>
        <w:t>,</w:t>
      </w:r>
      <w:r w:rsidRPr="00A86B92">
        <w:rPr>
          <w:sz w:val="24"/>
          <w:szCs w:val="24"/>
          <w:lang w:eastAsia="zh-CN"/>
        </w:rPr>
        <w:t xml:space="preserve"> </w:t>
      </w:r>
      <w:r w:rsidRPr="00A86B92">
        <w:rPr>
          <w:i/>
          <w:iCs/>
          <w:sz w:val="24"/>
          <w:szCs w:val="24"/>
          <w:lang w:eastAsia="zh-CN"/>
        </w:rPr>
        <w:t xml:space="preserve">2019 IEEE International Microwave Symposium, </w:t>
      </w:r>
      <w:r w:rsidRPr="00A86B92">
        <w:rPr>
          <w:sz w:val="24"/>
          <w:szCs w:val="24"/>
          <w:lang w:eastAsia="zh-CN"/>
        </w:rPr>
        <w:t xml:space="preserve">June </w:t>
      </w:r>
      <w:r w:rsidR="00403367" w:rsidRPr="00A86B92">
        <w:rPr>
          <w:sz w:val="24"/>
          <w:szCs w:val="24"/>
          <w:lang w:eastAsia="zh-CN"/>
        </w:rPr>
        <w:t>2-7</w:t>
      </w:r>
      <w:r w:rsidRPr="00A86B92">
        <w:rPr>
          <w:sz w:val="24"/>
          <w:szCs w:val="24"/>
          <w:lang w:eastAsia="zh-CN"/>
        </w:rPr>
        <w:t>, 201</w:t>
      </w:r>
      <w:r w:rsidR="00403367" w:rsidRPr="00A86B92">
        <w:rPr>
          <w:sz w:val="24"/>
          <w:szCs w:val="24"/>
          <w:lang w:eastAsia="zh-CN"/>
        </w:rPr>
        <w:t>9</w:t>
      </w:r>
      <w:r w:rsidRPr="00A86B92">
        <w:rPr>
          <w:sz w:val="24"/>
          <w:szCs w:val="24"/>
          <w:lang w:eastAsia="zh-CN"/>
        </w:rPr>
        <w:t xml:space="preserve">, </w:t>
      </w:r>
      <w:r w:rsidR="00403367" w:rsidRPr="00A86B92">
        <w:rPr>
          <w:sz w:val="24"/>
          <w:szCs w:val="24"/>
          <w:lang w:eastAsia="zh-CN"/>
        </w:rPr>
        <w:t>Boston</w:t>
      </w:r>
      <w:r w:rsidRPr="00A86B92">
        <w:rPr>
          <w:sz w:val="24"/>
          <w:szCs w:val="24"/>
          <w:lang w:eastAsia="zh-CN"/>
        </w:rPr>
        <w:t>, USA.</w:t>
      </w:r>
    </w:p>
    <w:p w14:paraId="0FE52B98" w14:textId="28E644E3" w:rsidR="00D85B6B" w:rsidRPr="00A86B92" w:rsidRDefault="00162AC9" w:rsidP="009463E8">
      <w:pPr>
        <w:autoSpaceDE w:val="0"/>
        <w:autoSpaceDN w:val="0"/>
        <w:adjustRightInd w:val="0"/>
        <w:ind w:left="1560" w:hanging="1134"/>
        <w:jc w:val="both"/>
        <w:rPr>
          <w:sz w:val="24"/>
          <w:szCs w:val="24"/>
          <w:lang w:val="en-CA" w:eastAsia="zh-CN"/>
        </w:rPr>
      </w:pPr>
      <w:r w:rsidRPr="00A86B92">
        <w:rPr>
          <w:sz w:val="24"/>
          <w:szCs w:val="24"/>
          <w:lang w:eastAsia="zh-CN"/>
        </w:rPr>
        <w:t xml:space="preserve">2018-2019 </w:t>
      </w:r>
      <w:r w:rsidR="00211156" w:rsidRPr="00A86B92">
        <w:rPr>
          <w:b/>
          <w:bCs/>
          <w:sz w:val="24"/>
          <w:szCs w:val="24"/>
          <w:lang w:eastAsia="zh-CN"/>
        </w:rPr>
        <w:t>Chair, Sub-Committee #1</w:t>
      </w:r>
      <w:r w:rsidR="00211156" w:rsidRPr="00A86B92">
        <w:rPr>
          <w:sz w:val="24"/>
          <w:szCs w:val="24"/>
          <w:lang w:eastAsia="zh-CN"/>
        </w:rPr>
        <w:t xml:space="preserve">, </w:t>
      </w:r>
      <w:r w:rsidR="00D85B6B" w:rsidRPr="00A86B92">
        <w:rPr>
          <w:sz w:val="24"/>
          <w:szCs w:val="24"/>
          <w:lang w:eastAsia="zh-CN"/>
        </w:rPr>
        <w:t>Progress</w:t>
      </w:r>
      <w:r w:rsidR="00927401" w:rsidRPr="00A86B92">
        <w:rPr>
          <w:sz w:val="24"/>
          <w:szCs w:val="24"/>
          <w:lang w:eastAsia="zh-CN"/>
        </w:rPr>
        <w:t xml:space="preserve"> in </w:t>
      </w:r>
      <w:r w:rsidR="0089266F" w:rsidRPr="00A86B92">
        <w:rPr>
          <w:sz w:val="24"/>
          <w:szCs w:val="24"/>
          <w:lang w:eastAsia="zh-CN"/>
        </w:rPr>
        <w:t xml:space="preserve">Electromagnetics </w:t>
      </w:r>
      <w:r w:rsidR="00927401" w:rsidRPr="00A86B92">
        <w:rPr>
          <w:sz w:val="24"/>
          <w:szCs w:val="24"/>
          <w:lang w:eastAsia="zh-CN"/>
        </w:rPr>
        <w:t>Research Symposium, Xiamen, Fujian, Dec. 17-20, 2019.</w:t>
      </w:r>
      <w:r w:rsidR="00927401" w:rsidRPr="00A86B92">
        <w:rPr>
          <w:sz w:val="24"/>
          <w:szCs w:val="24"/>
          <w:lang w:val="en-CA" w:eastAsia="zh-CN"/>
        </w:rPr>
        <w:t xml:space="preserve"> </w:t>
      </w:r>
    </w:p>
    <w:p w14:paraId="7A9D6D1B" w14:textId="0E1CE47F" w:rsidR="00555EB4" w:rsidRPr="00A86B92" w:rsidRDefault="00555EB4" w:rsidP="009463E8">
      <w:pPr>
        <w:autoSpaceDE w:val="0"/>
        <w:autoSpaceDN w:val="0"/>
        <w:adjustRightInd w:val="0"/>
        <w:ind w:left="1560" w:hanging="1134"/>
        <w:jc w:val="both"/>
        <w:rPr>
          <w:sz w:val="24"/>
          <w:szCs w:val="24"/>
          <w:lang w:eastAsia="zh-CN"/>
        </w:rPr>
      </w:pPr>
      <w:r w:rsidRPr="00A86B92">
        <w:rPr>
          <w:sz w:val="24"/>
          <w:szCs w:val="24"/>
          <w:lang w:eastAsia="zh-CN"/>
        </w:rPr>
        <w:t>2018</w:t>
      </w:r>
      <w:r w:rsidR="00A914E4">
        <w:rPr>
          <w:sz w:val="24"/>
          <w:szCs w:val="24"/>
          <w:lang w:eastAsia="zh-CN"/>
        </w:rPr>
        <w:t>-</w:t>
      </w:r>
      <w:r w:rsidRPr="00A86B92">
        <w:rPr>
          <w:sz w:val="24"/>
          <w:szCs w:val="24"/>
          <w:lang w:eastAsia="zh-CN"/>
        </w:rPr>
        <w:tab/>
      </w:r>
      <w:r w:rsidR="00A914E4" w:rsidRPr="009B15CB">
        <w:rPr>
          <w:b/>
          <w:bCs/>
          <w:sz w:val="24"/>
          <w:szCs w:val="24"/>
          <w:lang w:eastAsia="zh-CN"/>
        </w:rPr>
        <w:t xml:space="preserve">Chair and then </w:t>
      </w:r>
      <w:r w:rsidR="005A7FCC" w:rsidRPr="00A914E4">
        <w:rPr>
          <w:b/>
          <w:bCs/>
          <w:sz w:val="24"/>
          <w:szCs w:val="24"/>
          <w:lang w:eastAsia="zh-CN"/>
        </w:rPr>
        <w:t>Co-</w:t>
      </w:r>
      <w:r w:rsidRPr="00A86B92">
        <w:rPr>
          <w:b/>
          <w:bCs/>
          <w:sz w:val="24"/>
          <w:szCs w:val="24"/>
          <w:lang w:eastAsia="zh-CN"/>
        </w:rPr>
        <w:t xml:space="preserve">Chair, Membership </w:t>
      </w:r>
      <w:r w:rsidR="00D30979" w:rsidRPr="00A86B92">
        <w:rPr>
          <w:b/>
          <w:bCs/>
          <w:sz w:val="24"/>
          <w:szCs w:val="24"/>
          <w:lang w:eastAsia="zh-CN"/>
        </w:rPr>
        <w:t xml:space="preserve">&amp; </w:t>
      </w:r>
      <w:r w:rsidRPr="00A86B92">
        <w:rPr>
          <w:b/>
          <w:bCs/>
          <w:sz w:val="24"/>
          <w:szCs w:val="24"/>
          <w:lang w:eastAsia="zh-CN"/>
        </w:rPr>
        <w:t xml:space="preserve">Benefits Committee, </w:t>
      </w:r>
      <w:r w:rsidRPr="00A86B92">
        <w:rPr>
          <w:i/>
          <w:iCs/>
          <w:sz w:val="24"/>
          <w:szCs w:val="24"/>
          <w:lang w:eastAsia="zh-CN"/>
        </w:rPr>
        <w:t xml:space="preserve">IEEE Antennas and Propagation </w:t>
      </w:r>
      <w:r w:rsidR="00FE4250" w:rsidRPr="00A86B92">
        <w:rPr>
          <w:i/>
          <w:iCs/>
          <w:sz w:val="24"/>
          <w:szCs w:val="24"/>
          <w:lang w:eastAsia="zh-CN"/>
        </w:rPr>
        <w:t>Society</w:t>
      </w:r>
      <w:r w:rsidRPr="00A86B92">
        <w:rPr>
          <w:sz w:val="24"/>
          <w:szCs w:val="24"/>
          <w:lang w:eastAsia="zh-CN"/>
        </w:rPr>
        <w:t>.</w:t>
      </w:r>
    </w:p>
    <w:p w14:paraId="046FA8D6" w14:textId="7DD80C11" w:rsidR="008807EA" w:rsidRPr="00A86B92" w:rsidRDefault="008807EA"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72324D" w:rsidRPr="00A86B92">
        <w:rPr>
          <w:sz w:val="24"/>
          <w:szCs w:val="24"/>
          <w:lang w:eastAsia="zh-CN"/>
        </w:rPr>
        <w:t>2020</w:t>
      </w:r>
      <w:r w:rsidRPr="00A86B92">
        <w:rPr>
          <w:sz w:val="24"/>
          <w:szCs w:val="24"/>
          <w:lang w:eastAsia="zh-CN"/>
        </w:rPr>
        <w:tab/>
      </w:r>
      <w:r w:rsidRPr="00A86B92">
        <w:rPr>
          <w:b/>
          <w:sz w:val="24"/>
          <w:szCs w:val="24"/>
          <w:lang w:eastAsia="zh-CN"/>
        </w:rPr>
        <w:t>Executive Committee</w:t>
      </w:r>
      <w:r w:rsidR="00D30979" w:rsidRPr="00A86B92">
        <w:rPr>
          <w:sz w:val="24"/>
          <w:szCs w:val="24"/>
          <w:lang w:eastAsia="zh-CN"/>
        </w:rPr>
        <w:t xml:space="preserve"> </w:t>
      </w:r>
      <w:r w:rsidRPr="00A86B92">
        <w:rPr>
          <w:sz w:val="24"/>
          <w:szCs w:val="24"/>
          <w:lang w:eastAsia="zh-CN"/>
        </w:rPr>
        <w:t xml:space="preserve">for </w:t>
      </w:r>
      <w:r w:rsidRPr="00A86B92">
        <w:rPr>
          <w:i/>
          <w:sz w:val="24"/>
          <w:szCs w:val="24"/>
          <w:lang w:eastAsia="zh-CN"/>
        </w:rPr>
        <w:t>I</w:t>
      </w:r>
      <w:r w:rsidRPr="00A86B92">
        <w:rPr>
          <w:i/>
          <w:iCs/>
          <w:sz w:val="24"/>
          <w:szCs w:val="24"/>
          <w:lang w:eastAsia="zh-CN"/>
        </w:rPr>
        <w:t>nternational Wireless Symposia, IEEE Microwave Theory and Techniques Society</w:t>
      </w:r>
      <w:r w:rsidRPr="00A86B92">
        <w:rPr>
          <w:sz w:val="24"/>
          <w:szCs w:val="24"/>
          <w:lang w:eastAsia="zh-CN"/>
        </w:rPr>
        <w:t>.</w:t>
      </w:r>
    </w:p>
    <w:p w14:paraId="4AACCF51" w14:textId="24ED89FD" w:rsidR="00EF1405" w:rsidRPr="00A86B92" w:rsidRDefault="00EF1405"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DF089D">
        <w:rPr>
          <w:sz w:val="24"/>
          <w:szCs w:val="24"/>
          <w:lang w:eastAsia="zh-CN"/>
        </w:rPr>
        <w:t>2022</w:t>
      </w:r>
      <w:r w:rsidRPr="00A86B92">
        <w:rPr>
          <w:sz w:val="24"/>
          <w:szCs w:val="24"/>
          <w:lang w:eastAsia="zh-CN"/>
        </w:rPr>
        <w:tab/>
      </w:r>
      <w:r w:rsidR="009E1AC5" w:rsidRPr="00A86B92">
        <w:rPr>
          <w:b/>
          <w:sz w:val="24"/>
          <w:szCs w:val="24"/>
          <w:lang w:eastAsia="zh-CN"/>
        </w:rPr>
        <w:t>Inter-Society</w:t>
      </w:r>
      <w:r w:rsidRPr="00A86B92">
        <w:rPr>
          <w:b/>
          <w:sz w:val="24"/>
          <w:szCs w:val="24"/>
          <w:lang w:eastAsia="zh-CN"/>
        </w:rPr>
        <w:t xml:space="preserve"> Committee</w:t>
      </w:r>
      <w:r w:rsidRPr="00A86B92">
        <w:rPr>
          <w:sz w:val="24"/>
          <w:szCs w:val="24"/>
          <w:lang w:eastAsia="zh-CN"/>
        </w:rPr>
        <w:t xml:space="preserve">, </w:t>
      </w:r>
      <w:r w:rsidRPr="00A86B92">
        <w:rPr>
          <w:i/>
          <w:iCs/>
          <w:sz w:val="24"/>
          <w:szCs w:val="24"/>
          <w:lang w:eastAsia="zh-CN"/>
        </w:rPr>
        <w:t>IEEE Microwave Theory and Techniques Society</w:t>
      </w:r>
      <w:r w:rsidRPr="00A86B92">
        <w:rPr>
          <w:sz w:val="24"/>
          <w:szCs w:val="24"/>
          <w:lang w:eastAsia="zh-CN"/>
        </w:rPr>
        <w:t>.</w:t>
      </w:r>
    </w:p>
    <w:p w14:paraId="629A2B65" w14:textId="47D37A5D"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rPr>
        <w:t>2016-</w:t>
      </w:r>
      <w:r w:rsidR="00DF089D">
        <w:rPr>
          <w:sz w:val="24"/>
          <w:szCs w:val="24"/>
        </w:rPr>
        <w:t>2022</w:t>
      </w:r>
      <w:r w:rsidRPr="00A86B92">
        <w:rPr>
          <w:sz w:val="24"/>
          <w:szCs w:val="24"/>
        </w:rPr>
        <w:tab/>
      </w:r>
      <w:r w:rsidRPr="00A86B92">
        <w:rPr>
          <w:b/>
          <w:sz w:val="24"/>
          <w:szCs w:val="24"/>
        </w:rPr>
        <w:t>IEEE 1597.1 Revision Working Group</w:t>
      </w:r>
      <w:r w:rsidRPr="00A86B92">
        <w:rPr>
          <w:sz w:val="24"/>
          <w:szCs w:val="24"/>
        </w:rPr>
        <w:t xml:space="preserve">, </w:t>
      </w:r>
      <w:r w:rsidRPr="00A86B92">
        <w:rPr>
          <w:i/>
          <w:iCs/>
          <w:sz w:val="24"/>
          <w:szCs w:val="24"/>
          <w:lang w:eastAsia="zh-CN"/>
        </w:rPr>
        <w:t>IEEE Electromagnetic Compatibility Society</w:t>
      </w:r>
    </w:p>
    <w:p w14:paraId="4F7F9AC8"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European Conference on Antennas and Propagation</w:t>
      </w:r>
      <w:r w:rsidR="00842F10" w:rsidRPr="00A86B92">
        <w:rPr>
          <w:i/>
          <w:sz w:val="24"/>
          <w:szCs w:val="24"/>
        </w:rPr>
        <w:t xml:space="preserve"> (AP-S)</w:t>
      </w:r>
      <w:r w:rsidR="00403367" w:rsidRPr="00A86B92">
        <w:rPr>
          <w:sz w:val="24"/>
          <w:szCs w:val="24"/>
        </w:rPr>
        <w:t xml:space="preserve">, March 31-April 5, 2019, Krakow, Poland. </w:t>
      </w:r>
    </w:p>
    <w:p w14:paraId="6D61C35E" w14:textId="24A127AC"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00C15569" w:rsidRPr="00A86B92">
        <w:rPr>
          <w:b/>
          <w:bCs/>
          <w:sz w:val="24"/>
          <w:szCs w:val="24"/>
          <w:lang w:eastAsia="zh-CN"/>
        </w:rPr>
        <w:t>/</w:t>
      </w:r>
      <w:r w:rsidR="00F15C49" w:rsidRPr="00A86B92">
        <w:rPr>
          <w:b/>
          <w:bCs/>
          <w:sz w:val="24"/>
          <w:szCs w:val="24"/>
          <w:lang w:eastAsia="zh-CN"/>
        </w:rPr>
        <w:t>IMS Liaison Officer</w:t>
      </w:r>
      <w:r w:rsidR="00C15569" w:rsidRPr="00A86B92">
        <w:rPr>
          <w:b/>
          <w:bCs/>
          <w:sz w:val="24"/>
          <w:szCs w:val="24"/>
          <w:lang w:eastAsia="zh-CN"/>
        </w:rPr>
        <w:t>/</w:t>
      </w:r>
      <w:r w:rsidR="00633458" w:rsidRPr="00A86B92">
        <w:rPr>
          <w:b/>
          <w:bCs/>
          <w:sz w:val="24"/>
          <w:szCs w:val="24"/>
          <w:lang w:eastAsia="zh-CN"/>
        </w:rPr>
        <w:t xml:space="preserve">Special Session </w:t>
      </w:r>
      <w:r w:rsidR="00C15569" w:rsidRPr="00A86B92">
        <w:rPr>
          <w:b/>
          <w:bCs/>
          <w:sz w:val="24"/>
          <w:szCs w:val="24"/>
          <w:lang w:eastAsia="zh-CN"/>
        </w:rPr>
        <w:t>Organizers/</w:t>
      </w:r>
      <w:r w:rsidR="00633458" w:rsidRPr="00A86B92">
        <w:rPr>
          <w:b/>
          <w:bCs/>
          <w:sz w:val="24"/>
          <w:szCs w:val="24"/>
          <w:lang w:eastAsia="zh-CN"/>
        </w:rPr>
        <w:t>Chairs</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2019 </w:t>
      </w:r>
      <w:r w:rsidRPr="00A86B92">
        <w:rPr>
          <w:bCs/>
          <w:i/>
          <w:sz w:val="24"/>
          <w:szCs w:val="24"/>
          <w:lang w:eastAsia="zh-CN"/>
        </w:rPr>
        <w:t xml:space="preserve">IEEE </w:t>
      </w:r>
      <w:r w:rsidRPr="00A86B92">
        <w:rPr>
          <w:i/>
          <w:sz w:val="24"/>
          <w:szCs w:val="24"/>
        </w:rPr>
        <w:t>International Conference on Numerical Electromagnetic and Multiphysics Modeling and Optimization</w:t>
      </w:r>
      <w:r w:rsidR="00842F10" w:rsidRPr="00A86B92">
        <w:rPr>
          <w:i/>
          <w:sz w:val="24"/>
          <w:szCs w:val="24"/>
        </w:rPr>
        <w:t xml:space="preserve"> (NEMO)</w:t>
      </w:r>
      <w:r w:rsidR="00842F10" w:rsidRPr="00A86B92">
        <w:rPr>
          <w:sz w:val="24"/>
          <w:szCs w:val="24"/>
        </w:rPr>
        <w:t>,</w:t>
      </w:r>
      <w:r w:rsidRPr="00A86B92">
        <w:rPr>
          <w:i/>
          <w:sz w:val="24"/>
          <w:szCs w:val="24"/>
        </w:rPr>
        <w:t xml:space="preserve"> </w:t>
      </w:r>
      <w:r w:rsidR="00403367" w:rsidRPr="00A86B92">
        <w:rPr>
          <w:sz w:val="24"/>
          <w:szCs w:val="24"/>
        </w:rPr>
        <w:t xml:space="preserve">May 28-31, 2019, </w:t>
      </w:r>
      <w:r w:rsidRPr="00A86B92">
        <w:rPr>
          <w:sz w:val="24"/>
          <w:szCs w:val="24"/>
        </w:rPr>
        <w:t>Boston</w:t>
      </w:r>
      <w:r w:rsidRPr="00A86B92">
        <w:rPr>
          <w:i/>
          <w:sz w:val="24"/>
          <w:szCs w:val="24"/>
        </w:rPr>
        <w:t xml:space="preserve">, </w:t>
      </w:r>
      <w:r w:rsidRPr="00900C1C">
        <w:rPr>
          <w:iCs/>
          <w:sz w:val="24"/>
          <w:szCs w:val="24"/>
        </w:rPr>
        <w:t>USA</w:t>
      </w:r>
      <w:r w:rsidR="00403367" w:rsidRPr="00B77A2B">
        <w:rPr>
          <w:iCs/>
          <w:sz w:val="24"/>
          <w:szCs w:val="24"/>
        </w:rPr>
        <w:t>.</w:t>
      </w:r>
    </w:p>
    <w:p w14:paraId="5A90EFBF" w14:textId="77777777" w:rsidR="002C360E" w:rsidRPr="00A86B92" w:rsidRDefault="002C360E" w:rsidP="009463E8">
      <w:pPr>
        <w:autoSpaceDE w:val="0"/>
        <w:autoSpaceDN w:val="0"/>
        <w:adjustRightInd w:val="0"/>
        <w:ind w:left="1560" w:hanging="1134"/>
        <w:jc w:val="both"/>
        <w:rPr>
          <w:sz w:val="24"/>
          <w:szCs w:val="24"/>
          <w:lang w:eastAsia="zh-CN"/>
        </w:rPr>
      </w:pPr>
      <w:r w:rsidRPr="00A86B92">
        <w:rPr>
          <w:sz w:val="24"/>
          <w:szCs w:val="24"/>
          <w:lang w:eastAsia="zh-CN"/>
        </w:rPr>
        <w:t>2018-2019</w:t>
      </w:r>
      <w:r w:rsidRPr="00A86B92">
        <w:rPr>
          <w:sz w:val="24"/>
          <w:szCs w:val="24"/>
          <w:lang w:eastAsia="zh-CN"/>
        </w:rPr>
        <w:tab/>
      </w:r>
      <w:r w:rsidRPr="00A86B92">
        <w:rPr>
          <w:b/>
          <w:sz w:val="24"/>
          <w:szCs w:val="24"/>
          <w:lang w:eastAsia="zh-CN"/>
        </w:rPr>
        <w:t>International Advisory Committee</w:t>
      </w:r>
      <w:r w:rsidR="00C15569" w:rsidRPr="00A86B92">
        <w:rPr>
          <w:b/>
          <w:sz w:val="24"/>
          <w:szCs w:val="24"/>
          <w:lang w:eastAsia="zh-CN"/>
        </w:rPr>
        <w:t>/</w:t>
      </w:r>
      <w:r w:rsidR="00403367" w:rsidRPr="00A86B92">
        <w:rPr>
          <w:b/>
          <w:sz w:val="24"/>
          <w:szCs w:val="24"/>
          <w:lang w:eastAsia="zh-CN"/>
        </w:rPr>
        <w:t>Session Chairs</w:t>
      </w:r>
      <w:r w:rsidRPr="00A86B92">
        <w:rPr>
          <w:sz w:val="24"/>
          <w:szCs w:val="24"/>
          <w:lang w:eastAsia="zh-CN"/>
        </w:rPr>
        <w:t xml:space="preserve">, </w:t>
      </w:r>
      <w:r w:rsidRPr="00A86B92">
        <w:rPr>
          <w:i/>
          <w:iCs/>
          <w:sz w:val="24"/>
          <w:szCs w:val="24"/>
          <w:lang w:eastAsia="zh-CN"/>
        </w:rPr>
        <w:t>2019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4A634F" w14:textId="77777777" w:rsidR="002C360E" w:rsidRPr="00A86B92" w:rsidRDefault="002C360E" w:rsidP="009463E8">
      <w:pPr>
        <w:tabs>
          <w:tab w:val="left" w:pos="1701"/>
        </w:tabs>
        <w:autoSpaceDE w:val="0"/>
        <w:autoSpaceDN w:val="0"/>
        <w:adjustRightInd w:val="0"/>
        <w:ind w:left="1560" w:hanging="1134"/>
        <w:jc w:val="both"/>
        <w:rPr>
          <w:sz w:val="24"/>
          <w:szCs w:val="24"/>
        </w:rPr>
      </w:pPr>
      <w:r w:rsidRPr="00A86B92">
        <w:rPr>
          <w:sz w:val="24"/>
          <w:szCs w:val="24"/>
          <w:lang w:eastAsia="zh-CN"/>
        </w:rPr>
        <w:t>2018-2019</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2019 IEEE Wireless Power Transfer Conference</w:t>
      </w:r>
      <w:r w:rsidR="00842F10" w:rsidRPr="00A86B92">
        <w:rPr>
          <w:i/>
          <w:sz w:val="24"/>
          <w:szCs w:val="24"/>
        </w:rPr>
        <w:t xml:space="preserve"> (WPTC)</w:t>
      </w:r>
      <w:r w:rsidRPr="00A86B92">
        <w:rPr>
          <w:sz w:val="24"/>
          <w:szCs w:val="24"/>
        </w:rPr>
        <w:t xml:space="preserve">, </w:t>
      </w:r>
      <w:r w:rsidR="00C15569" w:rsidRPr="00A86B92">
        <w:rPr>
          <w:sz w:val="24"/>
          <w:szCs w:val="24"/>
        </w:rPr>
        <w:t xml:space="preserve">June 17-21, 2019, </w:t>
      </w:r>
      <w:r w:rsidRPr="00A86B92">
        <w:rPr>
          <w:sz w:val="24"/>
          <w:szCs w:val="24"/>
        </w:rPr>
        <w:t>London</w:t>
      </w:r>
      <w:r w:rsidR="00C15569" w:rsidRPr="00A86B92">
        <w:rPr>
          <w:sz w:val="24"/>
          <w:szCs w:val="24"/>
        </w:rPr>
        <w:t xml:space="preserve">, UK. </w:t>
      </w:r>
    </w:p>
    <w:p w14:paraId="11D076EA" w14:textId="77777777" w:rsidR="00C048FE" w:rsidRPr="00A86B92" w:rsidRDefault="00C048FE"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 xml:space="preserve">Technical </w:t>
      </w:r>
      <w:r w:rsidR="008807EA" w:rsidRPr="00A86B92">
        <w:rPr>
          <w:b/>
          <w:sz w:val="24"/>
          <w:szCs w:val="24"/>
          <w:lang w:eastAsia="zh-CN"/>
        </w:rPr>
        <w:t xml:space="preserve">Program </w:t>
      </w:r>
      <w:r w:rsidRPr="00A86B92">
        <w:rPr>
          <w:b/>
          <w:sz w:val="24"/>
          <w:szCs w:val="24"/>
          <w:lang w:eastAsia="zh-CN"/>
        </w:rPr>
        <w:t>Committee Chair</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Wireless Symposium</w:t>
      </w:r>
      <w:r w:rsidR="00842F10" w:rsidRPr="00A86B92">
        <w:rPr>
          <w:i/>
          <w:iCs/>
          <w:sz w:val="24"/>
          <w:szCs w:val="24"/>
          <w:lang w:eastAsia="zh-CN"/>
        </w:rPr>
        <w:t xml:space="preserve"> (IWS)</w:t>
      </w:r>
      <w:r w:rsidRPr="00A86B92">
        <w:rPr>
          <w:i/>
          <w:iCs/>
          <w:sz w:val="24"/>
          <w:szCs w:val="24"/>
          <w:lang w:eastAsia="zh-CN"/>
        </w:rPr>
        <w:t xml:space="preserve">, </w:t>
      </w:r>
      <w:r w:rsidRPr="00A86B92">
        <w:rPr>
          <w:sz w:val="24"/>
          <w:szCs w:val="24"/>
          <w:lang w:eastAsia="zh-CN"/>
        </w:rPr>
        <w:t>June 6-10, 201</w:t>
      </w:r>
      <w:r w:rsidRPr="00A86B92">
        <w:rPr>
          <w:rFonts w:hint="eastAsia"/>
          <w:sz w:val="24"/>
          <w:szCs w:val="24"/>
          <w:lang w:eastAsia="zh-CN"/>
        </w:rPr>
        <w:t>8</w:t>
      </w:r>
      <w:r w:rsidRPr="00A86B92">
        <w:rPr>
          <w:sz w:val="24"/>
          <w:szCs w:val="24"/>
          <w:lang w:eastAsia="zh-CN"/>
        </w:rPr>
        <w:t>, Chengdu, Sichuan, China.</w:t>
      </w:r>
    </w:p>
    <w:p w14:paraId="056E9EBE" w14:textId="77777777" w:rsidR="00D30979" w:rsidRPr="00A86B92" w:rsidRDefault="00D3097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Pr="00A86B92">
        <w:rPr>
          <w:b/>
          <w:sz w:val="24"/>
          <w:szCs w:val="24"/>
          <w:lang w:eastAsia="zh-CN"/>
        </w:rPr>
        <w:t>International Advisor Committee Co-Chairs</w:t>
      </w:r>
      <w:r w:rsidR="00C15569" w:rsidRPr="00A86B92">
        <w:rPr>
          <w:b/>
          <w:sz w:val="24"/>
          <w:szCs w:val="24"/>
          <w:lang w:eastAsia="zh-CN"/>
        </w:rPr>
        <w:t>/</w:t>
      </w:r>
      <w:r w:rsidRPr="00A86B92">
        <w:rPr>
          <w:b/>
          <w:sz w:val="24"/>
          <w:szCs w:val="24"/>
          <w:lang w:eastAsia="zh-CN"/>
        </w:rPr>
        <w:t>Short Course/Tutorial Chair</w:t>
      </w:r>
      <w:r w:rsidRPr="00A86B92">
        <w:rPr>
          <w:sz w:val="24"/>
          <w:szCs w:val="24"/>
          <w:lang w:eastAsia="zh-CN"/>
        </w:rPr>
        <w:t xml:space="preserve">, </w:t>
      </w:r>
      <w:r w:rsidRPr="00A86B92">
        <w:rPr>
          <w:rFonts w:eastAsia="楷体"/>
          <w:i/>
          <w:color w:val="000000"/>
          <w:sz w:val="24"/>
          <w:szCs w:val="24"/>
        </w:rPr>
        <w:t xml:space="preserve">2018 International Applied Electromagnetics Society Symposium (ACES), </w:t>
      </w:r>
      <w:r w:rsidRPr="00A86B92">
        <w:rPr>
          <w:rFonts w:eastAsia="楷体"/>
          <w:color w:val="000000"/>
          <w:sz w:val="24"/>
          <w:szCs w:val="24"/>
        </w:rPr>
        <w:t>July 29 - August 1, 2018, Beijing, P. R. China.</w:t>
      </w:r>
    </w:p>
    <w:p w14:paraId="7FCC872E" w14:textId="77777777" w:rsidR="00E03B49" w:rsidRPr="00A86B92" w:rsidRDefault="00E03B49" w:rsidP="009463E8">
      <w:pPr>
        <w:autoSpaceDE w:val="0"/>
        <w:autoSpaceDN w:val="0"/>
        <w:adjustRightInd w:val="0"/>
        <w:ind w:left="1560" w:hanging="1134"/>
        <w:jc w:val="both"/>
        <w:rPr>
          <w:sz w:val="24"/>
          <w:szCs w:val="24"/>
          <w:lang w:eastAsia="zh-CN"/>
        </w:rPr>
      </w:pPr>
      <w:r w:rsidRPr="00A86B92">
        <w:rPr>
          <w:sz w:val="24"/>
          <w:szCs w:val="24"/>
          <w:lang w:eastAsia="zh-CN"/>
        </w:rPr>
        <w:t>201</w:t>
      </w:r>
      <w:r w:rsidRPr="00A86B92">
        <w:rPr>
          <w:rFonts w:hint="eastAsia"/>
          <w:sz w:val="24"/>
          <w:szCs w:val="24"/>
          <w:lang w:eastAsia="zh-CN"/>
        </w:rPr>
        <w:t>7</w:t>
      </w:r>
      <w:r w:rsidRPr="00A86B92">
        <w:rPr>
          <w:sz w:val="24"/>
          <w:szCs w:val="24"/>
          <w:lang w:eastAsia="zh-CN"/>
        </w:rPr>
        <w:t>-</w:t>
      </w:r>
      <w:r w:rsidR="0005372A" w:rsidRPr="00A86B92">
        <w:rPr>
          <w:sz w:val="24"/>
          <w:szCs w:val="24"/>
          <w:lang w:eastAsia="zh-CN"/>
        </w:rPr>
        <w:t>20</w:t>
      </w:r>
      <w:r w:rsidRPr="00A86B92">
        <w:rPr>
          <w:sz w:val="24"/>
          <w:szCs w:val="24"/>
          <w:lang w:eastAsia="zh-CN"/>
        </w:rPr>
        <w:t>1</w:t>
      </w:r>
      <w:r w:rsidRPr="00A86B92">
        <w:rPr>
          <w:rFonts w:hint="eastAsia"/>
          <w:sz w:val="24"/>
          <w:szCs w:val="24"/>
          <w:lang w:eastAsia="zh-CN"/>
        </w:rPr>
        <w:t>8</w:t>
      </w:r>
      <w:r w:rsidRPr="00A86B92">
        <w:rPr>
          <w:sz w:val="24"/>
          <w:szCs w:val="24"/>
          <w:lang w:eastAsia="zh-CN"/>
        </w:rPr>
        <w:tab/>
      </w:r>
      <w:r w:rsidR="008807EA" w:rsidRPr="00A86B92">
        <w:rPr>
          <w:b/>
          <w:sz w:val="24"/>
          <w:szCs w:val="24"/>
          <w:lang w:eastAsia="zh-CN"/>
        </w:rPr>
        <w:t>Chair,</w:t>
      </w:r>
      <w:r w:rsidRPr="00A86B92">
        <w:rPr>
          <w:b/>
          <w:sz w:val="24"/>
          <w:szCs w:val="24"/>
          <w:lang w:eastAsia="zh-CN"/>
        </w:rPr>
        <w:t xml:space="preserve"> Technical Paper Review Sub-Committee #2</w:t>
      </w:r>
      <w:r w:rsidRPr="00A86B92">
        <w:rPr>
          <w:sz w:val="24"/>
          <w:szCs w:val="24"/>
          <w:lang w:eastAsia="zh-CN"/>
        </w:rPr>
        <w:t xml:space="preserve">, </w:t>
      </w:r>
      <w:r w:rsidRPr="00A86B92">
        <w:rPr>
          <w:i/>
          <w:iCs/>
          <w:sz w:val="24"/>
          <w:szCs w:val="24"/>
          <w:lang w:eastAsia="zh-CN"/>
        </w:rPr>
        <w:t>201</w:t>
      </w:r>
      <w:r w:rsidRPr="00A86B92">
        <w:rPr>
          <w:rFonts w:hint="eastAsia"/>
          <w:i/>
          <w:iCs/>
          <w:sz w:val="24"/>
          <w:szCs w:val="24"/>
          <w:lang w:eastAsia="zh-CN"/>
        </w:rPr>
        <w:t>8</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w:t>
      </w:r>
      <w:r w:rsidRPr="00A86B92">
        <w:rPr>
          <w:rFonts w:hint="eastAsia"/>
          <w:sz w:val="24"/>
          <w:szCs w:val="24"/>
          <w:lang w:eastAsia="zh-CN"/>
        </w:rPr>
        <w:t>10</w:t>
      </w:r>
      <w:r w:rsidRPr="00A86B92">
        <w:rPr>
          <w:sz w:val="24"/>
          <w:szCs w:val="24"/>
          <w:lang w:eastAsia="zh-CN"/>
        </w:rPr>
        <w:t>-</w:t>
      </w:r>
      <w:r w:rsidRPr="00A86B92">
        <w:rPr>
          <w:rFonts w:hint="eastAsia"/>
          <w:sz w:val="24"/>
          <w:szCs w:val="24"/>
          <w:lang w:eastAsia="zh-CN"/>
        </w:rPr>
        <w:t>15</w:t>
      </w:r>
      <w:r w:rsidRPr="00A86B92">
        <w:rPr>
          <w:sz w:val="24"/>
          <w:szCs w:val="24"/>
          <w:lang w:eastAsia="zh-CN"/>
        </w:rPr>
        <w:t>, 201</w:t>
      </w:r>
      <w:r w:rsidRPr="00A86B92">
        <w:rPr>
          <w:rFonts w:hint="eastAsia"/>
          <w:sz w:val="24"/>
          <w:szCs w:val="24"/>
          <w:lang w:eastAsia="zh-CN"/>
        </w:rPr>
        <w:t>8</w:t>
      </w:r>
      <w:r w:rsidRPr="00A86B92">
        <w:rPr>
          <w:sz w:val="24"/>
          <w:szCs w:val="24"/>
          <w:lang w:eastAsia="zh-CN"/>
        </w:rPr>
        <w:t>, Philadelphia, USA.</w:t>
      </w:r>
    </w:p>
    <w:p w14:paraId="646AFDB3" w14:textId="77777777" w:rsidR="00C15569" w:rsidRPr="00A86B92" w:rsidRDefault="00C15569" w:rsidP="009463E8">
      <w:pPr>
        <w:tabs>
          <w:tab w:val="left" w:pos="1701"/>
        </w:tabs>
        <w:autoSpaceDE w:val="0"/>
        <w:autoSpaceDN w:val="0"/>
        <w:adjustRightInd w:val="0"/>
        <w:ind w:left="1560" w:hanging="1134"/>
        <w:jc w:val="both"/>
        <w:rPr>
          <w:sz w:val="24"/>
          <w:szCs w:val="24"/>
          <w:lang w:eastAsia="zh-CN"/>
        </w:rPr>
      </w:pPr>
      <w:r w:rsidRPr="00A86B92">
        <w:rPr>
          <w:sz w:val="24"/>
          <w:szCs w:val="24"/>
          <w:lang w:eastAsia="zh-CN"/>
        </w:rPr>
        <w:t>2017-18</w:t>
      </w:r>
      <w:r w:rsidRPr="00A86B92">
        <w:rPr>
          <w:sz w:val="24"/>
          <w:szCs w:val="24"/>
          <w:lang w:eastAsia="zh-CN"/>
        </w:rPr>
        <w:tab/>
      </w:r>
      <w:r w:rsidRPr="00A86B92">
        <w:rPr>
          <w:b/>
          <w:bCs/>
          <w:sz w:val="24"/>
          <w:szCs w:val="24"/>
          <w:lang w:eastAsia="zh-CN"/>
        </w:rPr>
        <w:t>Technical Committee Co-Chair</w:t>
      </w:r>
      <w:r w:rsidRPr="00A86B92">
        <w:rPr>
          <w:bCs/>
          <w:sz w:val="24"/>
          <w:szCs w:val="24"/>
          <w:lang w:eastAsia="zh-CN"/>
        </w:rPr>
        <w:t>,</w:t>
      </w:r>
      <w:r w:rsidRPr="00A86B92">
        <w:rPr>
          <w:b/>
          <w:bCs/>
          <w:sz w:val="24"/>
          <w:szCs w:val="24"/>
          <w:lang w:eastAsia="zh-CN"/>
        </w:rPr>
        <w:t xml:space="preserve"> </w:t>
      </w:r>
      <w:r w:rsidRPr="00A86B92">
        <w:rPr>
          <w:i/>
          <w:sz w:val="24"/>
          <w:szCs w:val="24"/>
        </w:rPr>
        <w:t>2018 IEEE Wireless Power Transfer Conference (WPTC)</w:t>
      </w:r>
      <w:r w:rsidRPr="00A86B92">
        <w:rPr>
          <w:sz w:val="24"/>
          <w:szCs w:val="24"/>
        </w:rPr>
        <w:t>, Montreal, June 4-7, 2018.</w:t>
      </w:r>
    </w:p>
    <w:bookmarkEnd w:id="56"/>
    <w:p w14:paraId="77939DF5" w14:textId="77777777" w:rsidR="0031596C" w:rsidRPr="00A86B92" w:rsidRDefault="0031596C" w:rsidP="009463E8">
      <w:pPr>
        <w:tabs>
          <w:tab w:val="left" w:pos="1701"/>
        </w:tabs>
        <w:autoSpaceDE w:val="0"/>
        <w:autoSpaceDN w:val="0"/>
        <w:adjustRightInd w:val="0"/>
        <w:ind w:left="1560" w:hanging="1134"/>
        <w:jc w:val="both"/>
        <w:rPr>
          <w:sz w:val="24"/>
          <w:szCs w:val="24"/>
        </w:rPr>
      </w:pPr>
      <w:r w:rsidRPr="00A86B92">
        <w:rPr>
          <w:sz w:val="24"/>
          <w:szCs w:val="24"/>
          <w:lang w:eastAsia="zh-CN"/>
        </w:rPr>
        <w:t>2017</w:t>
      </w:r>
      <w:r w:rsidRPr="00A86B92">
        <w:rPr>
          <w:sz w:val="24"/>
          <w:szCs w:val="24"/>
          <w:lang w:eastAsia="zh-CN"/>
        </w:rPr>
        <w:tab/>
      </w:r>
      <w:r w:rsidRPr="00A86B92">
        <w:rPr>
          <w:b/>
          <w:bCs/>
          <w:sz w:val="24"/>
          <w:szCs w:val="24"/>
          <w:lang w:eastAsia="zh-CN"/>
        </w:rPr>
        <w:t>Sub-Committee #1 (</w:t>
      </w:r>
      <w:r w:rsidRPr="00A86B92">
        <w:rPr>
          <w:rFonts w:eastAsia="CMSS10"/>
          <w:sz w:val="24"/>
          <w:szCs w:val="24"/>
          <w:lang w:eastAsia="zh-CN"/>
        </w:rPr>
        <w:t>Computational Electromagnetics, Electromagnetic Compatibility, Scattering and Electromagnetic Theory)</w:t>
      </w:r>
      <w:r w:rsidR="001B0CD8" w:rsidRPr="00A86B92">
        <w:rPr>
          <w:rFonts w:eastAsia="CMSS10"/>
          <w:sz w:val="24"/>
          <w:szCs w:val="24"/>
          <w:lang w:eastAsia="zh-CN"/>
        </w:rPr>
        <w:t xml:space="preserve"> Co-Chair</w:t>
      </w:r>
      <w:r w:rsidRPr="00A86B92">
        <w:rPr>
          <w:rFonts w:eastAsia="CMSS10"/>
          <w:sz w:val="24"/>
          <w:szCs w:val="24"/>
          <w:lang w:eastAsia="zh-CN"/>
        </w:rPr>
        <w:t>,</w:t>
      </w:r>
      <w:r w:rsidRPr="00A86B92">
        <w:rPr>
          <w:b/>
          <w:bCs/>
          <w:sz w:val="24"/>
          <w:szCs w:val="24"/>
          <w:lang w:eastAsia="zh-CN"/>
        </w:rPr>
        <w:t xml:space="preserve"> </w:t>
      </w:r>
      <w:r w:rsidRPr="00A86B92">
        <w:rPr>
          <w:i/>
          <w:sz w:val="24"/>
          <w:szCs w:val="24"/>
        </w:rPr>
        <w:t>39</w:t>
      </w:r>
      <w:r w:rsidRPr="00A86B92">
        <w:rPr>
          <w:i/>
          <w:sz w:val="24"/>
          <w:szCs w:val="24"/>
          <w:vertAlign w:val="superscript"/>
        </w:rPr>
        <w:t>th</w:t>
      </w:r>
      <w:r w:rsidRPr="00A86B92">
        <w:rPr>
          <w:i/>
          <w:sz w:val="24"/>
          <w:szCs w:val="24"/>
        </w:rPr>
        <w:t xml:space="preserve"> PIERS (Progress in Electromagnetics Research Symposium)</w:t>
      </w:r>
      <w:r w:rsidRPr="00A86B92">
        <w:rPr>
          <w:sz w:val="24"/>
          <w:szCs w:val="24"/>
        </w:rPr>
        <w:t>. Singapore, Singapore, Nov. 19-22, 2017.</w:t>
      </w:r>
    </w:p>
    <w:p w14:paraId="751FA95A" w14:textId="77777777" w:rsidR="00893AA8" w:rsidRPr="00A86B92" w:rsidRDefault="00893AA8" w:rsidP="009463E8">
      <w:pPr>
        <w:tabs>
          <w:tab w:val="left" w:pos="1701"/>
        </w:tabs>
        <w:autoSpaceDE w:val="0"/>
        <w:autoSpaceDN w:val="0"/>
        <w:adjustRightInd w:val="0"/>
        <w:ind w:left="1560" w:hanging="1134"/>
        <w:jc w:val="both"/>
        <w:rPr>
          <w:sz w:val="24"/>
          <w:szCs w:val="24"/>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Pr="00A86B92">
        <w:rPr>
          <w:b/>
          <w:bCs/>
          <w:sz w:val="24"/>
          <w:szCs w:val="24"/>
          <w:lang w:eastAsia="zh-CN"/>
        </w:rPr>
        <w:t>Technical Committee</w:t>
      </w:r>
      <w:r w:rsidR="00C773A3" w:rsidRPr="00A86B92">
        <w:rPr>
          <w:b/>
          <w:bCs/>
          <w:sz w:val="24"/>
          <w:szCs w:val="24"/>
          <w:lang w:eastAsia="zh-CN"/>
        </w:rPr>
        <w:t xml:space="preserve"> and Session Chair</w:t>
      </w:r>
      <w:r w:rsidRPr="00A86B92">
        <w:rPr>
          <w:bCs/>
          <w:sz w:val="24"/>
          <w:szCs w:val="24"/>
          <w:lang w:eastAsia="zh-CN"/>
        </w:rPr>
        <w:t>,</w:t>
      </w:r>
      <w:r w:rsidRPr="00A86B92">
        <w:rPr>
          <w:b/>
          <w:bCs/>
          <w:sz w:val="24"/>
          <w:szCs w:val="24"/>
          <w:lang w:eastAsia="zh-CN"/>
        </w:rPr>
        <w:t xml:space="preserve"> </w:t>
      </w:r>
      <w:r w:rsidRPr="00A86B92">
        <w:rPr>
          <w:i/>
          <w:sz w:val="24"/>
          <w:szCs w:val="24"/>
        </w:rPr>
        <w:t>2017 IEEE Wireless Power Transfer Conference</w:t>
      </w:r>
      <w:r w:rsidR="00842F10" w:rsidRPr="00A86B92">
        <w:rPr>
          <w:i/>
          <w:sz w:val="24"/>
          <w:szCs w:val="24"/>
        </w:rPr>
        <w:t xml:space="preserve"> (WPTC)</w:t>
      </w:r>
      <w:r w:rsidRPr="00A86B92">
        <w:rPr>
          <w:sz w:val="24"/>
          <w:szCs w:val="24"/>
        </w:rPr>
        <w:t>, Taiwan, May 10-12, 2017.</w:t>
      </w:r>
    </w:p>
    <w:bookmarkEnd w:id="57"/>
    <w:p w14:paraId="5AB0CA85" w14:textId="77777777" w:rsidR="003823FC" w:rsidRPr="00A86B92" w:rsidRDefault="003823FC" w:rsidP="009463E8">
      <w:pPr>
        <w:autoSpaceDE w:val="0"/>
        <w:autoSpaceDN w:val="0"/>
        <w:adjustRightInd w:val="0"/>
        <w:ind w:left="1560" w:hanging="1134"/>
        <w:jc w:val="both"/>
        <w:rPr>
          <w:sz w:val="24"/>
          <w:szCs w:val="24"/>
          <w:lang w:eastAsia="zh-CN"/>
        </w:rPr>
      </w:pPr>
      <w:r w:rsidRPr="00A86B92">
        <w:rPr>
          <w:sz w:val="24"/>
          <w:szCs w:val="24"/>
          <w:lang w:eastAsia="zh-CN"/>
        </w:rPr>
        <w:t>201</w:t>
      </w:r>
      <w:r w:rsidR="00A435C2" w:rsidRPr="00A86B92">
        <w:rPr>
          <w:sz w:val="24"/>
          <w:szCs w:val="24"/>
          <w:lang w:eastAsia="zh-CN"/>
        </w:rPr>
        <w:t>6</w:t>
      </w:r>
      <w:r w:rsidRPr="00A86B92">
        <w:rPr>
          <w:sz w:val="24"/>
          <w:szCs w:val="24"/>
          <w:lang w:eastAsia="zh-CN"/>
        </w:rPr>
        <w:t>-1</w:t>
      </w:r>
      <w:r w:rsidR="00A435C2" w:rsidRPr="00A86B92">
        <w:rPr>
          <w:sz w:val="24"/>
          <w:szCs w:val="24"/>
          <w:lang w:eastAsia="zh-CN"/>
        </w:rPr>
        <w:t>7</w:t>
      </w:r>
      <w:r w:rsidRPr="00A86B92">
        <w:rPr>
          <w:sz w:val="24"/>
          <w:szCs w:val="24"/>
          <w:lang w:eastAsia="zh-CN"/>
        </w:rPr>
        <w:tab/>
      </w:r>
      <w:r w:rsidR="00C773A3" w:rsidRPr="00A86B92">
        <w:rPr>
          <w:sz w:val="24"/>
          <w:szCs w:val="24"/>
          <w:lang w:eastAsia="zh-CN"/>
        </w:rPr>
        <w:t xml:space="preserve">(1) </w:t>
      </w:r>
      <w:r w:rsidRPr="00A86B92">
        <w:rPr>
          <w:b/>
          <w:sz w:val="24"/>
          <w:szCs w:val="24"/>
          <w:lang w:eastAsia="zh-CN"/>
        </w:rPr>
        <w:t>Technical Paper Review Sub-Committee #2</w:t>
      </w:r>
      <w:r w:rsidR="00C773A3" w:rsidRPr="00A86B92">
        <w:rPr>
          <w:sz w:val="24"/>
          <w:szCs w:val="24"/>
          <w:lang w:eastAsia="zh-CN"/>
        </w:rPr>
        <w:t xml:space="preserve">, (2) </w:t>
      </w:r>
      <w:r w:rsidR="00C773A3" w:rsidRPr="00A86B92">
        <w:rPr>
          <w:b/>
          <w:sz w:val="24"/>
          <w:szCs w:val="24"/>
          <w:lang w:eastAsia="zh-CN"/>
        </w:rPr>
        <w:t>Special-Session Organizer and Chair</w:t>
      </w:r>
      <w:r w:rsidR="00C773A3" w:rsidRPr="00A86B92">
        <w:rPr>
          <w:sz w:val="24"/>
          <w:szCs w:val="24"/>
          <w:lang w:eastAsia="zh-CN"/>
        </w:rPr>
        <w:t>, and</w:t>
      </w:r>
      <w:r w:rsidRPr="00A86B92">
        <w:rPr>
          <w:sz w:val="24"/>
          <w:szCs w:val="24"/>
          <w:lang w:eastAsia="zh-CN"/>
        </w:rPr>
        <w:t xml:space="preserve"> </w:t>
      </w:r>
      <w:r w:rsidR="00C773A3" w:rsidRPr="00A86B92">
        <w:rPr>
          <w:sz w:val="24"/>
          <w:szCs w:val="24"/>
          <w:lang w:eastAsia="zh-CN"/>
        </w:rPr>
        <w:t xml:space="preserve">(3)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2017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4-9, 2017, Honolulu, Hawaii, USA</w:t>
      </w:r>
      <w:r w:rsidR="00893AA8" w:rsidRPr="00A86B92">
        <w:rPr>
          <w:sz w:val="24"/>
          <w:szCs w:val="24"/>
          <w:lang w:eastAsia="zh-CN"/>
        </w:rPr>
        <w:t>.</w:t>
      </w:r>
    </w:p>
    <w:p w14:paraId="4B562EA7" w14:textId="77777777" w:rsidR="001349EE" w:rsidRPr="00A86B92" w:rsidRDefault="001349EE" w:rsidP="009463E8">
      <w:pPr>
        <w:tabs>
          <w:tab w:val="left" w:pos="1701"/>
        </w:tabs>
        <w:autoSpaceDE w:val="0"/>
        <w:autoSpaceDN w:val="0"/>
        <w:adjustRightInd w:val="0"/>
        <w:ind w:left="1560" w:hanging="1134"/>
        <w:jc w:val="both"/>
        <w:rPr>
          <w:sz w:val="24"/>
          <w:szCs w:val="24"/>
          <w:lang w:val="en-CA" w:eastAsia="zh-CN"/>
        </w:rPr>
      </w:pPr>
      <w:r w:rsidRPr="00A86B92">
        <w:rPr>
          <w:rFonts w:hint="eastAsia"/>
          <w:sz w:val="24"/>
          <w:szCs w:val="24"/>
          <w:lang w:eastAsia="zh-CN"/>
        </w:rPr>
        <w:lastRenderedPageBreak/>
        <w:t>2016</w:t>
      </w:r>
      <w:r w:rsidRPr="00A86B92">
        <w:rPr>
          <w:sz w:val="24"/>
          <w:szCs w:val="24"/>
          <w:lang w:eastAsia="zh-CN"/>
        </w:rPr>
        <w:tab/>
      </w:r>
      <w:r w:rsidRPr="00A86B92">
        <w:rPr>
          <w:b/>
          <w:sz w:val="24"/>
          <w:szCs w:val="24"/>
          <w:lang w:val="en-CA" w:eastAsia="zh-CN"/>
        </w:rPr>
        <w:t>General Chair</w:t>
      </w:r>
      <w:r w:rsidRPr="00A86B92">
        <w:rPr>
          <w:sz w:val="24"/>
          <w:szCs w:val="24"/>
          <w:lang w:val="en-CA" w:eastAsia="zh-CN"/>
        </w:rPr>
        <w:t xml:space="preserve">, </w:t>
      </w:r>
      <w:r w:rsidRPr="00A86B92">
        <w:rPr>
          <w:i/>
          <w:sz w:val="24"/>
          <w:szCs w:val="24"/>
          <w:lang w:val="en-CA" w:eastAsia="zh-CN"/>
        </w:rPr>
        <w:t>2016 Asia Wireless Power Transfer Workshop</w:t>
      </w:r>
      <w:r w:rsidR="00842F10" w:rsidRPr="00A86B92">
        <w:rPr>
          <w:i/>
          <w:sz w:val="24"/>
          <w:szCs w:val="24"/>
          <w:lang w:val="en-CA" w:eastAsia="zh-CN"/>
        </w:rPr>
        <w:t xml:space="preserve"> (AWPT)</w:t>
      </w:r>
      <w:r w:rsidRPr="00A86B92">
        <w:rPr>
          <w:sz w:val="24"/>
          <w:szCs w:val="24"/>
          <w:lang w:val="en-CA" w:eastAsia="zh-CN"/>
        </w:rPr>
        <w:t>, Dec. 16-18, 2016, Chengdu, China</w:t>
      </w:r>
      <w:r w:rsidR="00893AA8" w:rsidRPr="00A86B92">
        <w:rPr>
          <w:sz w:val="24"/>
          <w:szCs w:val="24"/>
          <w:lang w:val="en-CA" w:eastAsia="zh-CN"/>
        </w:rPr>
        <w:t>.</w:t>
      </w:r>
    </w:p>
    <w:p w14:paraId="44488A72" w14:textId="77777777" w:rsidR="00F10481" w:rsidRPr="00A86B92" w:rsidRDefault="00F10481"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 and Award Committee Cha</w:t>
      </w:r>
      <w:r w:rsidR="00753680" w:rsidRPr="00A86B92">
        <w:rPr>
          <w:b/>
          <w:bCs/>
          <w:sz w:val="24"/>
          <w:szCs w:val="24"/>
          <w:lang w:eastAsia="zh-CN"/>
        </w:rPr>
        <w:t>i</w:t>
      </w:r>
      <w:r w:rsidRPr="00A86B92">
        <w:rPr>
          <w:b/>
          <w:bCs/>
          <w:sz w:val="24"/>
          <w:szCs w:val="24"/>
          <w:lang w:eastAsia="zh-CN"/>
        </w:rPr>
        <w:t>r</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Pr="00A86B92">
        <w:rPr>
          <w:i/>
          <w:color w:val="000000"/>
          <w:sz w:val="24"/>
          <w:szCs w:val="24"/>
        </w:rPr>
        <w:t>IEEE MTT-S International Conference on Numerical Electromagnetic and Multi-physics Modeling and Optimization (NEMO) for RF, Microwave and Terahertz Applications</w:t>
      </w:r>
      <w:r w:rsidRPr="00A86B92">
        <w:rPr>
          <w:i/>
          <w:sz w:val="24"/>
          <w:szCs w:val="24"/>
        </w:rPr>
        <w:t>,</w:t>
      </w:r>
      <w:r w:rsidRPr="00A86B92">
        <w:rPr>
          <w:sz w:val="24"/>
          <w:szCs w:val="24"/>
        </w:rPr>
        <w:t xml:space="preserve"> July 27-29, 2016, Beijing</w:t>
      </w:r>
      <w:r w:rsidR="00C773A3" w:rsidRPr="00A86B92">
        <w:rPr>
          <w:sz w:val="24"/>
          <w:szCs w:val="24"/>
        </w:rPr>
        <w:t>.</w:t>
      </w:r>
    </w:p>
    <w:p w14:paraId="2DF3FFB9" w14:textId="77777777" w:rsidR="00753680" w:rsidRPr="00A86B92" w:rsidRDefault="00753680" w:rsidP="009463E8">
      <w:pPr>
        <w:autoSpaceDE w:val="0"/>
        <w:autoSpaceDN w:val="0"/>
        <w:adjustRightInd w:val="0"/>
        <w:ind w:left="1560" w:hanging="1134"/>
        <w:jc w:val="both"/>
        <w:rPr>
          <w:sz w:val="24"/>
          <w:szCs w:val="24"/>
          <w:lang w:eastAsia="zh-CN"/>
        </w:rPr>
      </w:pPr>
      <w:r w:rsidRPr="00A86B92">
        <w:rPr>
          <w:sz w:val="24"/>
          <w:szCs w:val="24"/>
          <w:lang w:eastAsia="zh-CN"/>
        </w:rPr>
        <w:t>201</w:t>
      </w:r>
      <w:r w:rsidR="00FF0202" w:rsidRPr="00A86B92">
        <w:rPr>
          <w:sz w:val="24"/>
          <w:szCs w:val="24"/>
          <w:lang w:eastAsia="zh-CN"/>
        </w:rPr>
        <w:t>5-16</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w:t>
      </w:r>
      <w:r w:rsidR="00FF0202" w:rsidRPr="00A86B92">
        <w:rPr>
          <w:i/>
          <w:iCs/>
          <w:sz w:val="24"/>
          <w:szCs w:val="24"/>
          <w:lang w:eastAsia="zh-CN"/>
        </w:rPr>
        <w:t>6</w:t>
      </w:r>
      <w:r w:rsidRPr="00A86B92">
        <w:rPr>
          <w:i/>
          <w:iCs/>
          <w:sz w:val="24"/>
          <w:szCs w:val="24"/>
          <w:lang w:eastAsia="zh-CN"/>
        </w:rPr>
        <w:t xml:space="preserve"> IEEE International Microwave Symposium</w:t>
      </w:r>
      <w:r w:rsidR="00842F10" w:rsidRPr="00A86B92">
        <w:rPr>
          <w:i/>
          <w:iCs/>
          <w:sz w:val="24"/>
          <w:szCs w:val="24"/>
          <w:lang w:eastAsia="zh-CN"/>
        </w:rPr>
        <w:t xml:space="preserve"> (IMS)</w:t>
      </w:r>
      <w:r w:rsidRPr="00A86B92">
        <w:rPr>
          <w:i/>
          <w:iCs/>
          <w:sz w:val="24"/>
          <w:szCs w:val="24"/>
          <w:lang w:eastAsia="zh-CN"/>
        </w:rPr>
        <w:t xml:space="preserve">, </w:t>
      </w:r>
      <w:r w:rsidR="00FF0202" w:rsidRPr="00A86B92">
        <w:rPr>
          <w:sz w:val="24"/>
          <w:szCs w:val="24"/>
          <w:lang w:eastAsia="zh-CN"/>
        </w:rPr>
        <w:t>May 21-27</w:t>
      </w:r>
      <w:r w:rsidRPr="00A86B92">
        <w:rPr>
          <w:sz w:val="24"/>
          <w:szCs w:val="24"/>
          <w:lang w:eastAsia="zh-CN"/>
        </w:rPr>
        <w:t xml:space="preserve">, </w:t>
      </w:r>
      <w:r w:rsidR="00FF0202" w:rsidRPr="00A86B92">
        <w:rPr>
          <w:sz w:val="24"/>
          <w:szCs w:val="24"/>
          <w:lang w:eastAsia="zh-CN"/>
        </w:rPr>
        <w:t>2016, San Francisco</w:t>
      </w:r>
      <w:r w:rsidRPr="00A86B92">
        <w:rPr>
          <w:sz w:val="24"/>
          <w:szCs w:val="24"/>
          <w:lang w:eastAsia="zh-CN"/>
        </w:rPr>
        <w:t>, USA</w:t>
      </w:r>
      <w:r w:rsidR="00C773A3" w:rsidRPr="00A86B92">
        <w:rPr>
          <w:sz w:val="24"/>
          <w:szCs w:val="24"/>
          <w:lang w:eastAsia="zh-CN"/>
        </w:rPr>
        <w:t>.</w:t>
      </w:r>
    </w:p>
    <w:p w14:paraId="04A61A8D" w14:textId="77777777" w:rsidR="00A035D7" w:rsidRPr="00A86B92" w:rsidRDefault="00A035D7"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 xml:space="preserve">2016 </w:t>
      </w:r>
      <w:r w:rsidR="00F10481" w:rsidRPr="00A86B92">
        <w:rPr>
          <w:i/>
          <w:sz w:val="24"/>
          <w:szCs w:val="24"/>
        </w:rPr>
        <w:t>17th International Symposium on Antenna Technology and Applied Electromagnetics</w:t>
      </w:r>
      <w:r w:rsidR="00842F10" w:rsidRPr="00A86B92">
        <w:rPr>
          <w:i/>
          <w:sz w:val="24"/>
          <w:szCs w:val="24"/>
        </w:rPr>
        <w:t xml:space="preserve"> (ISAPE)</w:t>
      </w:r>
      <w:r w:rsidRPr="00A86B92">
        <w:rPr>
          <w:i/>
          <w:sz w:val="24"/>
          <w:szCs w:val="24"/>
        </w:rPr>
        <w:t>,</w:t>
      </w:r>
      <w:r w:rsidRPr="00A86B92">
        <w:rPr>
          <w:sz w:val="24"/>
          <w:szCs w:val="24"/>
        </w:rPr>
        <w:t xml:space="preserve"> </w:t>
      </w:r>
      <w:r w:rsidR="00F10481" w:rsidRPr="00A86B92">
        <w:rPr>
          <w:sz w:val="24"/>
          <w:szCs w:val="24"/>
        </w:rPr>
        <w:t>July 10-13</w:t>
      </w:r>
      <w:r w:rsidRPr="00A86B92">
        <w:rPr>
          <w:sz w:val="24"/>
          <w:szCs w:val="24"/>
        </w:rPr>
        <w:t>, 2016</w:t>
      </w:r>
      <w:r w:rsidR="00F10481" w:rsidRPr="00A86B92">
        <w:rPr>
          <w:sz w:val="24"/>
          <w:szCs w:val="24"/>
        </w:rPr>
        <w:t>, Montreal</w:t>
      </w:r>
      <w:r w:rsidR="00C773A3" w:rsidRPr="00A86B92">
        <w:rPr>
          <w:sz w:val="24"/>
          <w:szCs w:val="24"/>
        </w:rPr>
        <w:t>.</w:t>
      </w:r>
    </w:p>
    <w:p w14:paraId="73554B7E" w14:textId="77777777" w:rsidR="00C37D34" w:rsidRPr="00A86B92" w:rsidRDefault="00C37D34" w:rsidP="009463E8">
      <w:pPr>
        <w:tabs>
          <w:tab w:val="left" w:pos="1701"/>
        </w:tabs>
        <w:autoSpaceDE w:val="0"/>
        <w:autoSpaceDN w:val="0"/>
        <w:adjustRightInd w:val="0"/>
        <w:ind w:left="1560" w:hanging="1134"/>
        <w:jc w:val="both"/>
        <w:rPr>
          <w:sz w:val="24"/>
          <w:szCs w:val="24"/>
        </w:rPr>
      </w:pPr>
      <w:r w:rsidRPr="00A86B92">
        <w:rPr>
          <w:sz w:val="24"/>
          <w:szCs w:val="24"/>
          <w:lang w:eastAsia="zh-CN"/>
        </w:rPr>
        <w:t>2015-16</w:t>
      </w:r>
      <w:r w:rsidRPr="00A86B92">
        <w:rPr>
          <w:sz w:val="24"/>
          <w:szCs w:val="24"/>
          <w:lang w:eastAsia="zh-CN"/>
        </w:rPr>
        <w:tab/>
      </w:r>
      <w:r w:rsidRPr="00A86B92">
        <w:rPr>
          <w:b/>
          <w:bCs/>
          <w:sz w:val="24"/>
          <w:szCs w:val="24"/>
          <w:lang w:eastAsia="zh-CN"/>
        </w:rPr>
        <w:t>Technical Committee</w:t>
      </w:r>
      <w:r w:rsidRPr="00A86B92">
        <w:rPr>
          <w:bCs/>
          <w:sz w:val="24"/>
          <w:szCs w:val="24"/>
          <w:lang w:eastAsia="zh-CN"/>
        </w:rPr>
        <w:t>,</w:t>
      </w:r>
      <w:r w:rsidRPr="00A86B92">
        <w:rPr>
          <w:b/>
          <w:bCs/>
          <w:sz w:val="24"/>
          <w:szCs w:val="24"/>
          <w:lang w:eastAsia="zh-CN"/>
        </w:rPr>
        <w:t xml:space="preserve"> </w:t>
      </w:r>
      <w:r w:rsidRPr="00A86B92">
        <w:rPr>
          <w:i/>
          <w:sz w:val="24"/>
          <w:szCs w:val="24"/>
        </w:rPr>
        <w:t>201</w:t>
      </w:r>
      <w:r w:rsidR="00F10481" w:rsidRPr="00A86B92">
        <w:rPr>
          <w:i/>
          <w:sz w:val="24"/>
          <w:szCs w:val="24"/>
        </w:rPr>
        <w:t>6</w:t>
      </w:r>
      <w:r w:rsidRPr="00A86B92">
        <w:rPr>
          <w:i/>
          <w:sz w:val="24"/>
          <w:szCs w:val="24"/>
        </w:rPr>
        <w:t xml:space="preserve"> IEEE Wireless Power Transfer Conference</w:t>
      </w:r>
      <w:r w:rsidR="00842F10" w:rsidRPr="00A86B92">
        <w:rPr>
          <w:i/>
          <w:sz w:val="24"/>
          <w:szCs w:val="24"/>
        </w:rPr>
        <w:t xml:space="preserve"> (WPTC)</w:t>
      </w:r>
      <w:r w:rsidRPr="00A86B92">
        <w:rPr>
          <w:sz w:val="24"/>
          <w:szCs w:val="24"/>
        </w:rPr>
        <w:t xml:space="preserve">, </w:t>
      </w:r>
      <w:r w:rsidR="00F10481" w:rsidRPr="00A86B92">
        <w:rPr>
          <w:sz w:val="24"/>
          <w:szCs w:val="24"/>
        </w:rPr>
        <w:t>Aveiro</w:t>
      </w:r>
      <w:r w:rsidRPr="00A86B92">
        <w:rPr>
          <w:sz w:val="24"/>
          <w:szCs w:val="24"/>
        </w:rPr>
        <w:t>,</w:t>
      </w:r>
      <w:r w:rsidR="00F10481" w:rsidRPr="00A86B92">
        <w:rPr>
          <w:sz w:val="24"/>
          <w:szCs w:val="24"/>
        </w:rPr>
        <w:t xml:space="preserve"> Portugal,</w:t>
      </w:r>
      <w:r w:rsidRPr="00A86B92">
        <w:rPr>
          <w:sz w:val="24"/>
          <w:szCs w:val="24"/>
        </w:rPr>
        <w:t xml:space="preserve"> May 5-6, 2016</w:t>
      </w:r>
      <w:r w:rsidR="00C773A3" w:rsidRPr="00A86B92">
        <w:rPr>
          <w:sz w:val="24"/>
          <w:szCs w:val="24"/>
        </w:rPr>
        <w:t>.</w:t>
      </w:r>
    </w:p>
    <w:p w14:paraId="2A3E0A6D" w14:textId="77777777" w:rsidR="00C37D34" w:rsidRPr="00A86B92" w:rsidRDefault="00C37D34" w:rsidP="009463E8">
      <w:pPr>
        <w:tabs>
          <w:tab w:val="left" w:pos="1701"/>
        </w:tabs>
        <w:autoSpaceDE w:val="0"/>
        <w:autoSpaceDN w:val="0"/>
        <w:adjustRightInd w:val="0"/>
        <w:ind w:left="1560" w:hanging="1134"/>
        <w:jc w:val="both"/>
        <w:rPr>
          <w:bCs/>
          <w:sz w:val="24"/>
          <w:szCs w:val="24"/>
          <w:lang w:eastAsia="zh-CN"/>
        </w:rPr>
      </w:pPr>
      <w:r w:rsidRPr="00A86B92">
        <w:rPr>
          <w:sz w:val="24"/>
          <w:szCs w:val="24"/>
          <w:lang w:eastAsia="zh-CN"/>
        </w:rPr>
        <w:t>2015-16</w:t>
      </w:r>
      <w:r w:rsidRPr="00A86B92">
        <w:rPr>
          <w:sz w:val="24"/>
          <w:szCs w:val="24"/>
          <w:lang w:eastAsia="zh-CN"/>
        </w:rPr>
        <w:tab/>
      </w:r>
      <w:r w:rsidRPr="00A86B92">
        <w:rPr>
          <w:b/>
          <w:bCs/>
          <w:sz w:val="24"/>
          <w:szCs w:val="24"/>
          <w:lang w:eastAsia="zh-CN"/>
        </w:rPr>
        <w:t>Steering Committee</w:t>
      </w:r>
      <w:r w:rsidR="00753680" w:rsidRPr="00A86B92">
        <w:rPr>
          <w:bCs/>
          <w:sz w:val="24"/>
          <w:szCs w:val="24"/>
          <w:lang w:eastAsia="zh-CN"/>
        </w:rPr>
        <w:t xml:space="preserve"> </w:t>
      </w:r>
      <w:r w:rsidR="00753680" w:rsidRPr="00A86B92">
        <w:rPr>
          <w:b/>
          <w:bCs/>
          <w:sz w:val="24"/>
          <w:szCs w:val="24"/>
          <w:lang w:eastAsia="zh-CN"/>
        </w:rPr>
        <w:t>and Session Chair</w:t>
      </w:r>
      <w:r w:rsidR="00753680" w:rsidRPr="00A86B92">
        <w:rPr>
          <w:bCs/>
          <w:sz w:val="24"/>
          <w:szCs w:val="24"/>
          <w:lang w:eastAsia="zh-CN"/>
        </w:rPr>
        <w:t xml:space="preserve">, </w:t>
      </w:r>
      <w:r w:rsidRPr="00A86B92">
        <w:rPr>
          <w:i/>
          <w:sz w:val="24"/>
          <w:szCs w:val="24"/>
        </w:rPr>
        <w:t>2015 IEEE International Wireless Symposium</w:t>
      </w:r>
      <w:r w:rsidR="00842F10" w:rsidRPr="00A86B92">
        <w:rPr>
          <w:i/>
          <w:sz w:val="24"/>
          <w:szCs w:val="24"/>
        </w:rPr>
        <w:t xml:space="preserve"> (IWS)</w:t>
      </w:r>
      <w:r w:rsidRPr="00A86B92">
        <w:rPr>
          <w:sz w:val="24"/>
          <w:szCs w:val="24"/>
        </w:rPr>
        <w:t xml:space="preserve">, </w:t>
      </w:r>
      <w:r w:rsidRPr="00A86B92">
        <w:rPr>
          <w:bCs/>
          <w:sz w:val="24"/>
          <w:szCs w:val="24"/>
          <w:lang w:eastAsia="zh-CN"/>
        </w:rPr>
        <w:t>March 14-16, 2016, Shanghai, China</w:t>
      </w:r>
      <w:r w:rsidR="00C773A3" w:rsidRPr="00A86B92">
        <w:rPr>
          <w:bCs/>
          <w:sz w:val="24"/>
          <w:szCs w:val="24"/>
          <w:lang w:eastAsia="zh-CN"/>
        </w:rPr>
        <w:t>.</w:t>
      </w:r>
    </w:p>
    <w:p w14:paraId="2922AF92" w14:textId="7F0165D8" w:rsidR="00996F3C" w:rsidRPr="00A86B92" w:rsidRDefault="00AD111C"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bCs/>
          <w:i/>
          <w:sz w:val="24"/>
          <w:szCs w:val="24"/>
          <w:lang w:eastAsia="zh-CN"/>
        </w:rPr>
        <w:t>IEEE International Conference on Ubiquitous Wireless Broadband</w:t>
      </w:r>
      <w:r w:rsidR="00842F10" w:rsidRPr="00A86B92">
        <w:rPr>
          <w:bCs/>
          <w:i/>
          <w:sz w:val="24"/>
          <w:szCs w:val="24"/>
          <w:lang w:eastAsia="zh-CN"/>
        </w:rPr>
        <w:t xml:space="preserve"> (ICUWB)</w:t>
      </w:r>
      <w:r w:rsidRPr="00A86B92">
        <w:rPr>
          <w:bCs/>
          <w:sz w:val="24"/>
          <w:szCs w:val="24"/>
          <w:lang w:eastAsia="zh-CN"/>
        </w:rPr>
        <w:t xml:space="preserve">, </w:t>
      </w:r>
      <w:r w:rsidR="00C773A3" w:rsidRPr="00A86B92">
        <w:rPr>
          <w:bCs/>
          <w:sz w:val="24"/>
          <w:szCs w:val="24"/>
          <w:lang w:eastAsia="zh-CN"/>
        </w:rPr>
        <w:t>Oct. 4-7, 2015, Montreal, Canada.</w:t>
      </w:r>
    </w:p>
    <w:p w14:paraId="32B641D1" w14:textId="77777777" w:rsidR="00315430" w:rsidRPr="00A86B92" w:rsidRDefault="00315430" w:rsidP="009463E8">
      <w:pPr>
        <w:autoSpaceDE w:val="0"/>
        <w:autoSpaceDN w:val="0"/>
        <w:adjustRightInd w:val="0"/>
        <w:ind w:left="1560" w:hanging="1134"/>
        <w:jc w:val="both"/>
        <w:rPr>
          <w:bCs/>
          <w:sz w:val="24"/>
          <w:szCs w:val="24"/>
          <w:lang w:eastAsia="zh-CN"/>
        </w:rPr>
      </w:pPr>
      <w:r w:rsidRPr="00A86B92">
        <w:rPr>
          <w:sz w:val="24"/>
          <w:szCs w:val="24"/>
          <w:lang w:eastAsia="zh-CN"/>
        </w:rPr>
        <w:t>2015</w:t>
      </w:r>
      <w:r w:rsidRPr="00A86B92">
        <w:rPr>
          <w:sz w:val="24"/>
          <w:szCs w:val="24"/>
          <w:lang w:eastAsia="zh-CN"/>
        </w:rPr>
        <w:tab/>
      </w:r>
      <w:r w:rsidRPr="00A86B92">
        <w:rPr>
          <w:b/>
          <w:bCs/>
          <w:sz w:val="24"/>
          <w:szCs w:val="24"/>
          <w:lang w:eastAsia="zh-CN"/>
        </w:rPr>
        <w:t>International Advisory Committee Chair</w:t>
      </w:r>
      <w:r w:rsidRPr="00A86B92">
        <w:rPr>
          <w:bCs/>
          <w:sz w:val="24"/>
          <w:szCs w:val="24"/>
          <w:lang w:eastAsia="zh-CN"/>
        </w:rPr>
        <w:t>,</w:t>
      </w:r>
      <w:r w:rsidRPr="00A86B92">
        <w:rPr>
          <w:b/>
          <w:bCs/>
          <w:sz w:val="24"/>
          <w:szCs w:val="24"/>
          <w:lang w:eastAsia="zh-CN"/>
        </w:rPr>
        <w:t xml:space="preserve"> </w:t>
      </w:r>
      <w:r w:rsidRPr="00A86B92">
        <w:rPr>
          <w:rFonts w:eastAsia="楷体"/>
          <w:i/>
          <w:color w:val="000000"/>
          <w:sz w:val="24"/>
          <w:szCs w:val="24"/>
        </w:rPr>
        <w:t xml:space="preserve">2015 IEEE International Conference on Communication Problem-Solving, </w:t>
      </w:r>
      <w:r w:rsidRPr="00A86B92">
        <w:rPr>
          <w:rFonts w:eastAsia="楷体"/>
          <w:color w:val="000000"/>
          <w:sz w:val="24"/>
          <w:szCs w:val="24"/>
        </w:rPr>
        <w:t>Guiling, China, October 16-18, 2015</w:t>
      </w:r>
      <w:r w:rsidR="00C773A3" w:rsidRPr="00A86B92">
        <w:rPr>
          <w:rFonts w:eastAsia="楷体"/>
          <w:color w:val="000000"/>
          <w:sz w:val="24"/>
          <w:szCs w:val="24"/>
        </w:rPr>
        <w:t>.</w:t>
      </w:r>
    </w:p>
    <w:p w14:paraId="1507B73C" w14:textId="77777777" w:rsidR="00F01121" w:rsidRPr="00A86B92" w:rsidRDefault="00FF0202" w:rsidP="009463E8">
      <w:pPr>
        <w:autoSpaceDE w:val="0"/>
        <w:autoSpaceDN w:val="0"/>
        <w:adjustRightInd w:val="0"/>
        <w:ind w:left="1560" w:hanging="1134"/>
        <w:jc w:val="both"/>
        <w:rPr>
          <w:sz w:val="24"/>
          <w:szCs w:val="24"/>
        </w:rPr>
      </w:pPr>
      <w:r w:rsidRPr="00A86B92">
        <w:rPr>
          <w:bCs/>
          <w:sz w:val="24"/>
          <w:szCs w:val="24"/>
          <w:lang w:eastAsia="zh-CN"/>
        </w:rPr>
        <w:t>2014-</w:t>
      </w:r>
      <w:r w:rsidR="00133D10" w:rsidRPr="00A86B92">
        <w:rPr>
          <w:bCs/>
          <w:sz w:val="24"/>
          <w:szCs w:val="24"/>
          <w:lang w:eastAsia="zh-CN"/>
        </w:rPr>
        <w:t>15</w:t>
      </w:r>
      <w:r w:rsidR="00133D10" w:rsidRPr="00A86B92">
        <w:rPr>
          <w:bCs/>
          <w:sz w:val="24"/>
          <w:szCs w:val="24"/>
          <w:lang w:eastAsia="zh-CN"/>
        </w:rPr>
        <w:tab/>
      </w:r>
      <w:r w:rsidR="00133D10" w:rsidRPr="00A86B92">
        <w:rPr>
          <w:b/>
          <w:bCs/>
          <w:sz w:val="24"/>
          <w:szCs w:val="24"/>
          <w:lang w:eastAsia="zh-CN"/>
        </w:rPr>
        <w:t>Technical Program Co-Chair</w:t>
      </w:r>
      <w:r w:rsidR="00F87654" w:rsidRPr="00A86B92">
        <w:rPr>
          <w:bCs/>
          <w:sz w:val="24"/>
          <w:szCs w:val="24"/>
          <w:lang w:eastAsia="zh-CN"/>
        </w:rPr>
        <w:t xml:space="preserve">, </w:t>
      </w:r>
      <w:r w:rsidR="00F87654" w:rsidRPr="00A86B92">
        <w:rPr>
          <w:bCs/>
          <w:i/>
          <w:sz w:val="24"/>
          <w:szCs w:val="24"/>
          <w:lang w:eastAsia="zh-CN"/>
        </w:rPr>
        <w:t xml:space="preserve">IEEE </w:t>
      </w:r>
      <w:r w:rsidR="00F87654" w:rsidRPr="00A86B92">
        <w:rPr>
          <w:i/>
          <w:sz w:val="24"/>
          <w:szCs w:val="24"/>
        </w:rPr>
        <w:t xml:space="preserve">International Conference on Numerical Electromagnetic and Multiphysics Modeling and Optimization </w:t>
      </w:r>
      <w:r w:rsidR="00D95B81" w:rsidRPr="00A86B92">
        <w:rPr>
          <w:i/>
          <w:sz w:val="24"/>
          <w:szCs w:val="24"/>
        </w:rPr>
        <w:t xml:space="preserve">(NEMO) </w:t>
      </w:r>
      <w:r w:rsidR="00F87654" w:rsidRPr="00A86B92">
        <w:rPr>
          <w:i/>
          <w:sz w:val="24"/>
          <w:szCs w:val="24"/>
        </w:rPr>
        <w:t>for RF, Microwave, and Terahertz Applications</w:t>
      </w:r>
      <w:r w:rsidR="00133D10" w:rsidRPr="009463E8">
        <w:rPr>
          <w:sz w:val="24"/>
          <w:szCs w:val="24"/>
        </w:rPr>
        <w:t xml:space="preserve">, </w:t>
      </w:r>
      <w:r w:rsidR="00133D10" w:rsidRPr="00A86B92">
        <w:rPr>
          <w:sz w:val="24"/>
          <w:szCs w:val="24"/>
        </w:rPr>
        <w:t>Ottawa, Canada</w:t>
      </w:r>
      <w:r w:rsidR="00133D10" w:rsidRPr="009463E8">
        <w:rPr>
          <w:sz w:val="24"/>
          <w:szCs w:val="24"/>
        </w:rPr>
        <w:t xml:space="preserve">, </w:t>
      </w:r>
      <w:r w:rsidR="00133D10" w:rsidRPr="00A86B92">
        <w:rPr>
          <w:sz w:val="24"/>
          <w:szCs w:val="24"/>
        </w:rPr>
        <w:t>August 11-14, 2015</w:t>
      </w:r>
      <w:r w:rsidR="00C773A3" w:rsidRPr="00A86B92">
        <w:rPr>
          <w:sz w:val="24"/>
          <w:szCs w:val="24"/>
        </w:rPr>
        <w:t>.</w:t>
      </w:r>
    </w:p>
    <w:p w14:paraId="640D3723" w14:textId="77777777"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2014-15</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2015 IEEE International Microwave Symposium</w:t>
      </w:r>
      <w:r w:rsidR="00D95B81"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May </w:t>
      </w:r>
      <w:r w:rsidR="005108AA" w:rsidRPr="00A86B92">
        <w:rPr>
          <w:sz w:val="24"/>
          <w:szCs w:val="24"/>
          <w:lang w:eastAsia="zh-CN"/>
        </w:rPr>
        <w:t>17</w:t>
      </w:r>
      <w:r w:rsidRPr="00A86B92">
        <w:rPr>
          <w:sz w:val="24"/>
          <w:szCs w:val="24"/>
          <w:lang w:eastAsia="zh-CN"/>
        </w:rPr>
        <w:t>-2</w:t>
      </w:r>
      <w:r w:rsidR="005108AA" w:rsidRPr="00A86B92">
        <w:rPr>
          <w:sz w:val="24"/>
          <w:szCs w:val="24"/>
          <w:lang w:eastAsia="zh-CN"/>
        </w:rPr>
        <w:t>2</w:t>
      </w:r>
      <w:r w:rsidRPr="00A86B92">
        <w:rPr>
          <w:sz w:val="24"/>
          <w:szCs w:val="24"/>
          <w:lang w:eastAsia="zh-CN"/>
        </w:rPr>
        <w:t xml:space="preserve">, 2015, </w:t>
      </w:r>
      <w:r w:rsidR="00374E73" w:rsidRPr="00A86B92">
        <w:rPr>
          <w:sz w:val="24"/>
          <w:szCs w:val="24"/>
          <w:lang w:eastAsia="zh-CN"/>
        </w:rPr>
        <w:t>Phoenix</w:t>
      </w:r>
      <w:r w:rsidRPr="00A86B92">
        <w:rPr>
          <w:sz w:val="24"/>
          <w:szCs w:val="24"/>
          <w:lang w:eastAsia="zh-CN"/>
        </w:rPr>
        <w:t>, USA</w:t>
      </w:r>
      <w:r w:rsidR="00C773A3" w:rsidRPr="00A86B92">
        <w:rPr>
          <w:sz w:val="24"/>
          <w:szCs w:val="24"/>
          <w:lang w:eastAsia="zh-CN"/>
        </w:rPr>
        <w:t>.</w:t>
      </w:r>
    </w:p>
    <w:p w14:paraId="6A091859" w14:textId="77777777" w:rsidR="005D4BD0" w:rsidRPr="00A86B92" w:rsidRDefault="005D4BD0" w:rsidP="009463E8">
      <w:pPr>
        <w:autoSpaceDE w:val="0"/>
        <w:autoSpaceDN w:val="0"/>
        <w:adjustRightInd w:val="0"/>
        <w:ind w:left="1560" w:hanging="1134"/>
        <w:jc w:val="both"/>
        <w:rPr>
          <w:sz w:val="24"/>
          <w:szCs w:val="24"/>
          <w:lang w:eastAsia="zh-CN"/>
        </w:rPr>
      </w:pPr>
      <w:r w:rsidRPr="00A86B92">
        <w:rPr>
          <w:bCs/>
          <w:sz w:val="24"/>
          <w:szCs w:val="24"/>
          <w:lang w:eastAsia="zh-CN"/>
        </w:rPr>
        <w:t>2015</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w:t>
      </w:r>
      <w:r w:rsidR="00C567F7" w:rsidRPr="00A86B92">
        <w:rPr>
          <w:i/>
          <w:sz w:val="24"/>
          <w:szCs w:val="24"/>
          <w:lang w:eastAsia="zh-CN"/>
        </w:rPr>
        <w:t>5</w:t>
      </w:r>
      <w:r w:rsidRPr="00A86B92">
        <w:rPr>
          <w:i/>
          <w:sz w:val="24"/>
          <w:szCs w:val="24"/>
          <w:lang w:eastAsia="zh-CN"/>
        </w:rPr>
        <w:t xml:space="preserve"> Asian Pacific Conference on Antennas and Propagation</w:t>
      </w:r>
      <w:r w:rsidR="00D95B81" w:rsidRPr="00A86B92">
        <w:rPr>
          <w:i/>
          <w:sz w:val="24"/>
          <w:szCs w:val="24"/>
          <w:lang w:eastAsia="zh-CN"/>
        </w:rPr>
        <w:t xml:space="preserve"> (APCAP)</w:t>
      </w:r>
      <w:r w:rsidRPr="00A86B92">
        <w:rPr>
          <w:sz w:val="24"/>
          <w:szCs w:val="24"/>
          <w:lang w:eastAsia="zh-CN"/>
        </w:rPr>
        <w:t>, June 29-July 4, 2015, Bali Island, Indonesia</w:t>
      </w:r>
      <w:r w:rsidR="00C773A3" w:rsidRPr="00A86B92">
        <w:rPr>
          <w:sz w:val="24"/>
          <w:szCs w:val="24"/>
          <w:lang w:eastAsia="zh-CN"/>
        </w:rPr>
        <w:t>.</w:t>
      </w:r>
    </w:p>
    <w:p w14:paraId="79F7F7FA" w14:textId="77777777" w:rsidR="0004669D" w:rsidRPr="00A86B92" w:rsidRDefault="00F01121" w:rsidP="009463E8">
      <w:pPr>
        <w:autoSpaceDE w:val="0"/>
        <w:autoSpaceDN w:val="0"/>
        <w:adjustRightInd w:val="0"/>
        <w:ind w:left="1560" w:hanging="1134"/>
        <w:jc w:val="both"/>
        <w:rPr>
          <w:sz w:val="24"/>
          <w:szCs w:val="24"/>
          <w:lang w:eastAsia="zh-CN"/>
        </w:rPr>
      </w:pPr>
      <w:r w:rsidRPr="00A86B92">
        <w:rPr>
          <w:bCs/>
          <w:sz w:val="24"/>
          <w:szCs w:val="24"/>
          <w:lang w:eastAsia="zh-CN"/>
        </w:rPr>
        <w:t>201</w:t>
      </w:r>
      <w:r w:rsidR="00A65FBE" w:rsidRPr="00A86B92">
        <w:rPr>
          <w:bCs/>
          <w:sz w:val="24"/>
          <w:szCs w:val="24"/>
          <w:lang w:eastAsia="zh-CN"/>
        </w:rPr>
        <w:t>4</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 xml:space="preserve">2014 </w:t>
      </w:r>
      <w:r w:rsidR="000F6ADD" w:rsidRPr="00A86B92">
        <w:rPr>
          <w:i/>
          <w:sz w:val="24"/>
          <w:szCs w:val="24"/>
          <w:lang w:eastAsia="zh-CN"/>
        </w:rPr>
        <w:t xml:space="preserve">Asian Pacific Conference on </w:t>
      </w:r>
      <w:r w:rsidR="0004669D" w:rsidRPr="00A86B92">
        <w:rPr>
          <w:i/>
          <w:sz w:val="24"/>
          <w:szCs w:val="24"/>
          <w:lang w:eastAsia="zh-CN"/>
        </w:rPr>
        <w:t>Antennas</w:t>
      </w:r>
      <w:r w:rsidR="000F6ADD" w:rsidRPr="00A86B92">
        <w:rPr>
          <w:i/>
          <w:sz w:val="24"/>
          <w:szCs w:val="24"/>
          <w:lang w:eastAsia="zh-CN"/>
        </w:rPr>
        <w:t xml:space="preserve"> and Propagation</w:t>
      </w:r>
      <w:r w:rsidR="00D95B81" w:rsidRPr="00A86B92">
        <w:rPr>
          <w:i/>
          <w:sz w:val="24"/>
          <w:szCs w:val="24"/>
          <w:lang w:eastAsia="zh-CN"/>
        </w:rPr>
        <w:t xml:space="preserve"> (APAP)</w:t>
      </w:r>
      <w:r w:rsidRPr="00A86B92">
        <w:rPr>
          <w:sz w:val="24"/>
          <w:szCs w:val="24"/>
          <w:lang w:eastAsia="zh-CN"/>
        </w:rPr>
        <w:t xml:space="preserve">, </w:t>
      </w:r>
      <w:r w:rsidR="000F6ADD" w:rsidRPr="00A86B92">
        <w:rPr>
          <w:sz w:val="24"/>
          <w:szCs w:val="24"/>
          <w:lang w:eastAsia="zh-CN"/>
        </w:rPr>
        <w:t>July 26-29, 2014,</w:t>
      </w:r>
      <w:r w:rsidRPr="00A86B92">
        <w:rPr>
          <w:sz w:val="24"/>
          <w:szCs w:val="24"/>
          <w:lang w:eastAsia="zh-CN"/>
        </w:rPr>
        <w:t xml:space="preserve"> </w:t>
      </w:r>
      <w:r w:rsidR="000F6ADD" w:rsidRPr="00A86B92">
        <w:rPr>
          <w:sz w:val="24"/>
          <w:szCs w:val="24"/>
          <w:lang w:eastAsia="zh-CN"/>
        </w:rPr>
        <w:t>Harbin</w:t>
      </w:r>
      <w:r w:rsidRPr="00A86B92">
        <w:rPr>
          <w:sz w:val="24"/>
          <w:szCs w:val="24"/>
          <w:lang w:eastAsia="zh-CN"/>
        </w:rPr>
        <w:t>, China</w:t>
      </w:r>
      <w:r w:rsidR="00C773A3" w:rsidRPr="00A86B92">
        <w:rPr>
          <w:sz w:val="24"/>
          <w:szCs w:val="24"/>
          <w:lang w:eastAsia="zh-CN"/>
        </w:rPr>
        <w:t>.</w:t>
      </w:r>
    </w:p>
    <w:p w14:paraId="38F1365F" w14:textId="73AD192F" w:rsidR="00A051FF" w:rsidRPr="00A86B92" w:rsidRDefault="00A051FF"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2014 International Conference on Ultra Wideband (ICUWB)</w:t>
      </w:r>
      <w:r w:rsidRPr="00A86B92">
        <w:rPr>
          <w:sz w:val="24"/>
          <w:szCs w:val="24"/>
        </w:rPr>
        <w:t xml:space="preserve">, </w:t>
      </w:r>
      <w:r w:rsidR="003A4EDB" w:rsidRPr="00A86B92">
        <w:rPr>
          <w:sz w:val="24"/>
          <w:szCs w:val="24"/>
        </w:rPr>
        <w:t xml:space="preserve">Sept. 1-3, Paris, France, </w:t>
      </w:r>
      <w:r w:rsidRPr="00A86B92">
        <w:rPr>
          <w:sz w:val="24"/>
          <w:szCs w:val="24"/>
        </w:rPr>
        <w:t>2014</w:t>
      </w:r>
      <w:r w:rsidR="00316F01" w:rsidRPr="00A86B92">
        <w:rPr>
          <w:sz w:val="24"/>
          <w:szCs w:val="24"/>
        </w:rPr>
        <w:t>.</w:t>
      </w:r>
    </w:p>
    <w:p w14:paraId="18BF9A6E" w14:textId="52AC1AE2" w:rsidR="00822ABA" w:rsidRPr="00A86B92" w:rsidRDefault="00822ABA" w:rsidP="009463E8">
      <w:pPr>
        <w:autoSpaceDE w:val="0"/>
        <w:autoSpaceDN w:val="0"/>
        <w:adjustRightInd w:val="0"/>
        <w:ind w:left="1560" w:hanging="1134"/>
        <w:jc w:val="both"/>
        <w:rPr>
          <w:sz w:val="24"/>
          <w:szCs w:val="24"/>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rPr>
        <w:t xml:space="preserve">2014 International Conference on Engineering Education and Research </w:t>
      </w:r>
      <w:r w:rsidRPr="00A86B92">
        <w:rPr>
          <w:sz w:val="24"/>
          <w:szCs w:val="24"/>
        </w:rPr>
        <w:t>(</w:t>
      </w:r>
      <w:r w:rsidR="00F01121" w:rsidRPr="00A86B92">
        <w:rPr>
          <w:i/>
          <w:sz w:val="24"/>
          <w:szCs w:val="24"/>
        </w:rPr>
        <w:t>ICEER</w:t>
      </w:r>
      <w:r w:rsidR="00F01121" w:rsidRPr="00A86B92">
        <w:rPr>
          <w:sz w:val="24"/>
          <w:szCs w:val="24"/>
        </w:rPr>
        <w:t xml:space="preserve">), Hamilton, Canada, </w:t>
      </w:r>
      <w:r w:rsidRPr="00A86B92">
        <w:rPr>
          <w:sz w:val="24"/>
          <w:szCs w:val="24"/>
        </w:rPr>
        <w:t>Aug. 24-26, 2014</w:t>
      </w:r>
      <w:r w:rsidR="00316F01" w:rsidRPr="00A86B92">
        <w:rPr>
          <w:sz w:val="24"/>
          <w:szCs w:val="24"/>
        </w:rPr>
        <w:t>.</w:t>
      </w:r>
    </w:p>
    <w:p w14:paraId="09941F1E" w14:textId="2F901EDA" w:rsidR="00D92EBF" w:rsidRPr="00A86B92" w:rsidRDefault="00D92EBF" w:rsidP="009463E8">
      <w:pPr>
        <w:autoSpaceDE w:val="0"/>
        <w:autoSpaceDN w:val="0"/>
        <w:adjustRightInd w:val="0"/>
        <w:ind w:left="1560" w:hanging="1134"/>
        <w:jc w:val="both"/>
        <w:rPr>
          <w:bCs/>
          <w:sz w:val="24"/>
          <w:szCs w:val="24"/>
          <w:lang w:eastAsia="zh-CN"/>
        </w:rPr>
      </w:pPr>
      <w:r w:rsidRPr="00A86B92">
        <w:rPr>
          <w:sz w:val="24"/>
          <w:szCs w:val="24"/>
        </w:rPr>
        <w:t>2014</w:t>
      </w:r>
      <w:r w:rsidRPr="00A86B92">
        <w:rPr>
          <w:sz w:val="24"/>
          <w:szCs w:val="24"/>
        </w:rPr>
        <w:tab/>
      </w:r>
      <w:r w:rsidRPr="00A86B92">
        <w:rPr>
          <w:b/>
          <w:sz w:val="24"/>
          <w:szCs w:val="24"/>
          <w:lang w:val="en-GB"/>
        </w:rPr>
        <w:t>Editorial Board</w:t>
      </w:r>
      <w:r w:rsidRPr="00A86B92">
        <w:rPr>
          <w:sz w:val="24"/>
          <w:szCs w:val="24"/>
          <w:lang w:val="en-GB"/>
        </w:rPr>
        <w:t xml:space="preserve">, </w:t>
      </w:r>
      <w:r w:rsidRPr="00A86B92">
        <w:rPr>
          <w:i/>
          <w:sz w:val="24"/>
          <w:szCs w:val="24"/>
          <w:lang w:val="en-GB"/>
        </w:rPr>
        <w:t>the 9th International Conference on the Computation in Electromagnetics (CEM 2014)</w:t>
      </w:r>
      <w:r w:rsidRPr="00A86B92">
        <w:rPr>
          <w:sz w:val="24"/>
          <w:szCs w:val="24"/>
          <w:lang w:val="en-GB"/>
        </w:rPr>
        <w:t xml:space="preserve">, London, UK, March </w:t>
      </w:r>
      <w:r w:rsidR="00316F01" w:rsidRPr="00A86B92">
        <w:rPr>
          <w:sz w:val="24"/>
          <w:szCs w:val="24"/>
          <w:lang w:val="en-GB"/>
        </w:rPr>
        <w:t xml:space="preserve">30 </w:t>
      </w:r>
      <w:r w:rsidRPr="00A86B92">
        <w:rPr>
          <w:sz w:val="24"/>
          <w:szCs w:val="24"/>
          <w:lang w:val="en-GB"/>
        </w:rPr>
        <w:t xml:space="preserve">– April </w:t>
      </w:r>
      <w:r w:rsidR="00316F01" w:rsidRPr="00A86B92">
        <w:rPr>
          <w:sz w:val="24"/>
          <w:szCs w:val="24"/>
          <w:lang w:val="en-GB"/>
        </w:rPr>
        <w:t xml:space="preserve">1, </w:t>
      </w:r>
      <w:r w:rsidRPr="00A86B92">
        <w:rPr>
          <w:sz w:val="24"/>
          <w:szCs w:val="24"/>
          <w:lang w:val="en-GB"/>
        </w:rPr>
        <w:t>2014.</w:t>
      </w:r>
    </w:p>
    <w:p w14:paraId="127A7B5F" w14:textId="46FC675D" w:rsidR="00DF6478" w:rsidRPr="00A86B92" w:rsidRDefault="00A47870" w:rsidP="009463E8">
      <w:pPr>
        <w:autoSpaceDE w:val="0"/>
        <w:autoSpaceDN w:val="0"/>
        <w:adjustRightInd w:val="0"/>
        <w:ind w:left="1560" w:hanging="1134"/>
        <w:jc w:val="both"/>
        <w:rPr>
          <w:sz w:val="24"/>
          <w:szCs w:val="24"/>
          <w:lang w:eastAsia="zh-CN"/>
        </w:rPr>
      </w:pPr>
      <w:r w:rsidRPr="00A86B92">
        <w:rPr>
          <w:bCs/>
          <w:sz w:val="24"/>
          <w:szCs w:val="24"/>
          <w:lang w:eastAsia="zh-CN"/>
        </w:rPr>
        <w:t>2014</w:t>
      </w:r>
      <w:r w:rsidRPr="00A86B92">
        <w:rPr>
          <w:bCs/>
          <w:sz w:val="24"/>
          <w:szCs w:val="24"/>
          <w:lang w:eastAsia="zh-CN"/>
        </w:rPr>
        <w:tab/>
      </w:r>
      <w:r w:rsidR="00DF6478" w:rsidRPr="00A86B92">
        <w:rPr>
          <w:b/>
          <w:bCs/>
          <w:sz w:val="24"/>
          <w:szCs w:val="24"/>
          <w:lang w:eastAsia="zh-CN"/>
        </w:rPr>
        <w:t>Technical Program Committee</w:t>
      </w:r>
      <w:r w:rsidR="00DF6478" w:rsidRPr="00A86B92">
        <w:rPr>
          <w:bCs/>
          <w:sz w:val="24"/>
          <w:szCs w:val="24"/>
          <w:lang w:eastAsia="zh-CN"/>
        </w:rPr>
        <w:t xml:space="preserve">, </w:t>
      </w:r>
      <w:r w:rsidR="005B7886" w:rsidRPr="00A86B92">
        <w:rPr>
          <w:i/>
          <w:sz w:val="24"/>
          <w:szCs w:val="24"/>
          <w:lang w:eastAsia="zh-CN"/>
        </w:rPr>
        <w:t>2014</w:t>
      </w:r>
      <w:r w:rsidR="00DF6478" w:rsidRPr="00A86B92">
        <w:rPr>
          <w:i/>
          <w:sz w:val="24"/>
          <w:szCs w:val="24"/>
          <w:lang w:eastAsia="zh-CN"/>
        </w:rPr>
        <w:t xml:space="preserve"> International </w:t>
      </w:r>
      <w:r w:rsidR="005B7886" w:rsidRPr="00A86B92">
        <w:rPr>
          <w:i/>
          <w:sz w:val="24"/>
          <w:szCs w:val="24"/>
          <w:lang w:eastAsia="zh-CN"/>
        </w:rPr>
        <w:t xml:space="preserve">Wireless </w:t>
      </w:r>
      <w:r w:rsidR="00DF6478" w:rsidRPr="00A86B92">
        <w:rPr>
          <w:i/>
          <w:sz w:val="24"/>
          <w:szCs w:val="24"/>
          <w:lang w:eastAsia="zh-CN"/>
        </w:rPr>
        <w:t>Symposium</w:t>
      </w:r>
      <w:r w:rsidR="00972BCE" w:rsidRPr="00A86B92">
        <w:rPr>
          <w:i/>
          <w:sz w:val="24"/>
          <w:szCs w:val="24"/>
          <w:lang w:eastAsia="zh-CN"/>
        </w:rPr>
        <w:t xml:space="preserve"> (IWS)</w:t>
      </w:r>
      <w:r w:rsidR="005B7886" w:rsidRPr="00A86B92">
        <w:rPr>
          <w:i/>
          <w:sz w:val="24"/>
          <w:szCs w:val="24"/>
          <w:lang w:eastAsia="zh-CN"/>
        </w:rPr>
        <w:t xml:space="preserve">, </w:t>
      </w:r>
      <w:r w:rsidR="005B7886" w:rsidRPr="00A86B92">
        <w:rPr>
          <w:sz w:val="24"/>
          <w:szCs w:val="24"/>
          <w:lang w:eastAsia="zh-CN"/>
        </w:rPr>
        <w:t>March</w:t>
      </w:r>
      <w:r w:rsidR="00316F01" w:rsidRPr="00A86B92">
        <w:rPr>
          <w:sz w:val="24"/>
          <w:szCs w:val="24"/>
          <w:lang w:eastAsia="zh-CN"/>
        </w:rPr>
        <w:t xml:space="preserve"> 24-26</w:t>
      </w:r>
      <w:r w:rsidR="00DF6478" w:rsidRPr="00A86B92">
        <w:rPr>
          <w:sz w:val="24"/>
          <w:szCs w:val="24"/>
          <w:lang w:eastAsia="zh-CN"/>
        </w:rPr>
        <w:t xml:space="preserve">, 2014, </w:t>
      </w:r>
      <w:r w:rsidR="005B7886" w:rsidRPr="00A86B92">
        <w:rPr>
          <w:sz w:val="24"/>
          <w:szCs w:val="24"/>
          <w:lang w:eastAsia="zh-CN"/>
        </w:rPr>
        <w:t>Xi’an, China</w:t>
      </w:r>
      <w:r w:rsidR="00316F01" w:rsidRPr="00A86B92">
        <w:rPr>
          <w:sz w:val="24"/>
          <w:szCs w:val="24"/>
          <w:lang w:eastAsia="zh-CN"/>
        </w:rPr>
        <w:t>.</w:t>
      </w:r>
    </w:p>
    <w:p w14:paraId="7FDBAB32" w14:textId="5C16304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t>2014</w:t>
      </w:r>
      <w:r w:rsidRPr="00A86B92">
        <w:rPr>
          <w:bCs/>
          <w:sz w:val="24"/>
          <w:szCs w:val="24"/>
          <w:lang w:eastAsia="zh-CN"/>
        </w:rPr>
        <w:tab/>
      </w:r>
      <w:r w:rsidRPr="00A86B92">
        <w:rPr>
          <w:b/>
          <w:bCs/>
          <w:sz w:val="24"/>
          <w:szCs w:val="24"/>
          <w:lang w:eastAsia="zh-CN"/>
        </w:rPr>
        <w:t>Technical Program Committee</w:t>
      </w:r>
      <w:r w:rsidRPr="00A86B92">
        <w:rPr>
          <w:bCs/>
          <w:sz w:val="24"/>
          <w:szCs w:val="24"/>
          <w:lang w:eastAsia="zh-CN"/>
        </w:rPr>
        <w:t xml:space="preserve">, </w:t>
      </w:r>
      <w:r w:rsidRPr="00A86B92">
        <w:rPr>
          <w:i/>
          <w:sz w:val="24"/>
          <w:szCs w:val="24"/>
          <w:lang w:eastAsia="zh-CN"/>
        </w:rPr>
        <w:t>16</w:t>
      </w:r>
      <w:r w:rsidRPr="00A86B92">
        <w:rPr>
          <w:i/>
          <w:sz w:val="24"/>
          <w:szCs w:val="24"/>
          <w:vertAlign w:val="superscript"/>
          <w:lang w:eastAsia="zh-CN"/>
        </w:rPr>
        <w:t>th</w:t>
      </w:r>
      <w:r w:rsidRPr="00A86B92">
        <w:rPr>
          <w:i/>
          <w:sz w:val="24"/>
          <w:szCs w:val="24"/>
          <w:lang w:eastAsia="zh-CN"/>
        </w:rPr>
        <w:t xml:space="preserve"> International Symposium on Antenna Technology and Applied Electromagnetics</w:t>
      </w:r>
      <w:r w:rsidR="00972BCE" w:rsidRPr="00A86B92">
        <w:rPr>
          <w:i/>
          <w:sz w:val="24"/>
          <w:szCs w:val="24"/>
          <w:lang w:eastAsia="zh-CN"/>
        </w:rPr>
        <w:t xml:space="preserve"> (ANTEM)</w:t>
      </w:r>
      <w:r w:rsidRPr="00A86B92">
        <w:rPr>
          <w:sz w:val="24"/>
          <w:szCs w:val="24"/>
          <w:lang w:eastAsia="zh-CN"/>
        </w:rPr>
        <w:t>, July</w:t>
      </w:r>
      <w:r w:rsidR="00316F01" w:rsidRPr="00A86B92">
        <w:rPr>
          <w:sz w:val="24"/>
          <w:szCs w:val="24"/>
          <w:lang w:eastAsia="zh-CN"/>
        </w:rPr>
        <w:t xml:space="preserve"> 13-17,</w:t>
      </w:r>
      <w:r w:rsidRPr="00A86B92">
        <w:rPr>
          <w:sz w:val="24"/>
          <w:szCs w:val="24"/>
          <w:lang w:eastAsia="zh-CN"/>
        </w:rPr>
        <w:t xml:space="preserve"> 2014, Hotel Grand Pacific, Victoria, BC, Canada</w:t>
      </w:r>
      <w:r w:rsidR="00316F01" w:rsidRPr="00A86B92">
        <w:rPr>
          <w:sz w:val="24"/>
          <w:szCs w:val="24"/>
          <w:lang w:eastAsia="zh-CN"/>
        </w:rPr>
        <w:t>.</w:t>
      </w:r>
    </w:p>
    <w:p w14:paraId="2943AC81" w14:textId="557BB7EA" w:rsidR="00FF0202" w:rsidRPr="00A86B92" w:rsidRDefault="00FF0202" w:rsidP="009463E8">
      <w:pPr>
        <w:autoSpaceDE w:val="0"/>
        <w:autoSpaceDN w:val="0"/>
        <w:adjustRightInd w:val="0"/>
        <w:ind w:left="1560" w:hanging="1134"/>
        <w:jc w:val="both"/>
        <w:rPr>
          <w:sz w:val="24"/>
          <w:szCs w:val="24"/>
          <w:lang w:eastAsia="zh-CN"/>
        </w:rPr>
      </w:pPr>
      <w:r w:rsidRPr="00A86B92">
        <w:rPr>
          <w:sz w:val="24"/>
          <w:szCs w:val="24"/>
          <w:lang w:eastAsia="zh-CN"/>
        </w:rPr>
        <w:t>2013-14</w:t>
      </w:r>
      <w:r w:rsidRPr="00A86B92">
        <w:rPr>
          <w:sz w:val="24"/>
          <w:szCs w:val="24"/>
          <w:lang w:eastAsia="zh-CN"/>
        </w:rPr>
        <w:tab/>
      </w:r>
      <w:r w:rsidRPr="00A86B92">
        <w:rPr>
          <w:b/>
          <w:sz w:val="24"/>
          <w:szCs w:val="24"/>
          <w:lang w:eastAsia="zh-CN"/>
        </w:rPr>
        <w:t xml:space="preserve">Technical Paper Review Sub-Committee #2 Co-Chair </w:t>
      </w:r>
      <w:r w:rsidRPr="00A86B92">
        <w:rPr>
          <w:sz w:val="24"/>
          <w:szCs w:val="24"/>
          <w:lang w:eastAsia="zh-CN"/>
        </w:rPr>
        <w:t xml:space="preserve">and </w:t>
      </w:r>
      <w:r w:rsidRPr="00A86B92">
        <w:rPr>
          <w:b/>
          <w:bCs/>
          <w:sz w:val="24"/>
          <w:szCs w:val="24"/>
          <w:lang w:eastAsia="zh-CN"/>
        </w:rPr>
        <w:t>Student Design Competition Co-Chair on Wireless Energy Harvesting</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2014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009F3B66">
        <w:rPr>
          <w:iCs/>
          <w:sz w:val="24"/>
          <w:szCs w:val="24"/>
          <w:lang w:eastAsia="zh-CN"/>
        </w:rPr>
        <w:t>June 1-6</w:t>
      </w:r>
      <w:r w:rsidRPr="00A86B92">
        <w:rPr>
          <w:sz w:val="24"/>
          <w:szCs w:val="24"/>
          <w:lang w:eastAsia="zh-CN"/>
        </w:rPr>
        <w:t>, 2016, Tampa Bay, USA</w:t>
      </w:r>
      <w:r w:rsidR="00316F01" w:rsidRPr="00A86B92">
        <w:rPr>
          <w:sz w:val="24"/>
          <w:szCs w:val="24"/>
          <w:lang w:eastAsia="zh-CN"/>
        </w:rPr>
        <w:t>.</w:t>
      </w:r>
    </w:p>
    <w:p w14:paraId="243D96C6" w14:textId="5A46F74C" w:rsidR="00DF6478" w:rsidRPr="00A86B92" w:rsidRDefault="00DF6478" w:rsidP="009463E8">
      <w:pPr>
        <w:autoSpaceDE w:val="0"/>
        <w:autoSpaceDN w:val="0"/>
        <w:adjustRightInd w:val="0"/>
        <w:ind w:left="1560" w:hanging="1134"/>
        <w:jc w:val="both"/>
        <w:rPr>
          <w:i/>
          <w:iCs/>
          <w:sz w:val="24"/>
          <w:szCs w:val="24"/>
          <w:lang w:eastAsia="zh-CN"/>
        </w:rPr>
      </w:pPr>
      <w:r w:rsidRPr="00A86B92">
        <w:rPr>
          <w:bCs/>
          <w:sz w:val="24"/>
          <w:szCs w:val="24"/>
          <w:lang w:eastAsia="zh-CN"/>
        </w:rPr>
        <w:t>2013</w:t>
      </w:r>
      <w:r w:rsidRPr="00A86B92">
        <w:rPr>
          <w:b/>
          <w:bCs/>
          <w:sz w:val="24"/>
          <w:szCs w:val="24"/>
          <w:lang w:eastAsia="zh-CN"/>
        </w:rPr>
        <w:tab/>
        <w:t>Technical Program Committee</w:t>
      </w:r>
      <w:r w:rsidRPr="00A86B92">
        <w:rPr>
          <w:sz w:val="24"/>
          <w:szCs w:val="24"/>
        </w:rPr>
        <w:t>,</w:t>
      </w:r>
      <w:r w:rsidRPr="009463E8">
        <w:rPr>
          <w:sz w:val="24"/>
          <w:szCs w:val="24"/>
        </w:rPr>
        <w:t xml:space="preserve"> </w:t>
      </w:r>
      <w:r w:rsidRPr="00A86B92">
        <w:rPr>
          <w:i/>
          <w:iCs/>
          <w:sz w:val="24"/>
          <w:szCs w:val="24"/>
          <w:lang w:eastAsia="zh-CN"/>
        </w:rPr>
        <w:t xml:space="preserve">2013 IEEE International Microwave and RF Conference, </w:t>
      </w:r>
      <w:r w:rsidRPr="00A86B92">
        <w:rPr>
          <w:sz w:val="24"/>
          <w:szCs w:val="24"/>
          <w:lang w:eastAsia="zh-CN"/>
        </w:rPr>
        <w:t>Dec. 14-16, 2013, New Delhi, India</w:t>
      </w:r>
      <w:r w:rsidR="00316F01" w:rsidRPr="00A86B92">
        <w:rPr>
          <w:sz w:val="24"/>
          <w:szCs w:val="24"/>
          <w:lang w:eastAsia="zh-CN"/>
        </w:rPr>
        <w:t>.</w:t>
      </w:r>
      <w:r w:rsidRPr="00A86B92">
        <w:rPr>
          <w:i/>
          <w:iCs/>
          <w:sz w:val="24"/>
          <w:szCs w:val="24"/>
          <w:lang w:eastAsia="zh-CN"/>
        </w:rPr>
        <w:t xml:space="preserve">  </w:t>
      </w:r>
    </w:p>
    <w:p w14:paraId="69CDEF76" w14:textId="77777777" w:rsidR="005B7886" w:rsidRPr="00A86B92" w:rsidRDefault="005B7886" w:rsidP="009463E8">
      <w:pPr>
        <w:autoSpaceDE w:val="0"/>
        <w:autoSpaceDN w:val="0"/>
        <w:adjustRightInd w:val="0"/>
        <w:ind w:left="1560" w:hanging="1134"/>
        <w:jc w:val="both"/>
        <w:rPr>
          <w:bCs/>
          <w:sz w:val="24"/>
          <w:szCs w:val="24"/>
          <w:lang w:eastAsia="zh-CN"/>
        </w:rPr>
      </w:pPr>
      <w:r w:rsidRPr="00A86B92">
        <w:rPr>
          <w:bCs/>
          <w:sz w:val="24"/>
          <w:szCs w:val="24"/>
          <w:lang w:eastAsia="zh-CN"/>
        </w:rPr>
        <w:lastRenderedPageBreak/>
        <w:t>201</w:t>
      </w:r>
      <w:r w:rsidR="00571848" w:rsidRPr="00A86B92">
        <w:rPr>
          <w:rFonts w:hint="eastAsia"/>
          <w:bCs/>
          <w:sz w:val="24"/>
          <w:szCs w:val="24"/>
          <w:lang w:eastAsia="zh-CN"/>
        </w:rPr>
        <w:t>3</w:t>
      </w:r>
      <w:r w:rsidRPr="00A86B92">
        <w:rPr>
          <w:bCs/>
          <w:sz w:val="24"/>
          <w:szCs w:val="24"/>
          <w:lang w:eastAsia="zh-CN"/>
        </w:rPr>
        <w:tab/>
      </w:r>
      <w:r w:rsidRPr="00A86B92">
        <w:rPr>
          <w:b/>
          <w:bCs/>
          <w:sz w:val="24"/>
          <w:szCs w:val="24"/>
          <w:lang w:eastAsia="zh-CN"/>
        </w:rPr>
        <w:t>Session Chair</w:t>
      </w:r>
      <w:r w:rsidRPr="00A86B92">
        <w:rPr>
          <w:bCs/>
          <w:sz w:val="24"/>
          <w:szCs w:val="24"/>
          <w:lang w:eastAsia="zh-CN"/>
        </w:rPr>
        <w:t xml:space="preserve">, </w:t>
      </w:r>
      <w:r w:rsidRPr="00A86B92">
        <w:rPr>
          <w:i/>
          <w:sz w:val="24"/>
          <w:szCs w:val="24"/>
          <w:lang w:eastAsia="zh-CN"/>
        </w:rPr>
        <w:t>2013 International Symposium on Antennas and Propagation</w:t>
      </w:r>
      <w:r w:rsidR="00972BCE" w:rsidRPr="00A86B92">
        <w:rPr>
          <w:i/>
          <w:sz w:val="24"/>
          <w:szCs w:val="24"/>
          <w:lang w:eastAsia="zh-CN"/>
        </w:rPr>
        <w:t xml:space="preserve"> AP-S)</w:t>
      </w:r>
      <w:r w:rsidRPr="00A86B92">
        <w:rPr>
          <w:sz w:val="24"/>
          <w:szCs w:val="24"/>
          <w:lang w:eastAsia="zh-CN"/>
        </w:rPr>
        <w:t>, October</w:t>
      </w:r>
      <w:r w:rsidR="00316F01" w:rsidRPr="00A86B92">
        <w:rPr>
          <w:sz w:val="24"/>
          <w:szCs w:val="24"/>
          <w:lang w:eastAsia="zh-CN"/>
        </w:rPr>
        <w:t xml:space="preserve"> 23 – 25</w:t>
      </w:r>
      <w:r w:rsidRPr="00A86B92">
        <w:rPr>
          <w:sz w:val="24"/>
          <w:szCs w:val="24"/>
          <w:lang w:eastAsia="zh-CN"/>
        </w:rPr>
        <w:t>, 2013 Nanjing, China</w:t>
      </w:r>
      <w:r w:rsidR="00316F01" w:rsidRPr="00A86B92">
        <w:rPr>
          <w:sz w:val="24"/>
          <w:szCs w:val="24"/>
          <w:lang w:eastAsia="zh-CN"/>
        </w:rPr>
        <w:t>.</w:t>
      </w:r>
    </w:p>
    <w:p w14:paraId="1C68714A" w14:textId="6F8A00D6" w:rsidR="00131AA1" w:rsidRPr="00A86B92" w:rsidRDefault="00131AA1" w:rsidP="009463E8">
      <w:pPr>
        <w:autoSpaceDE w:val="0"/>
        <w:autoSpaceDN w:val="0"/>
        <w:adjustRightInd w:val="0"/>
        <w:ind w:left="1560" w:hanging="1134"/>
        <w:jc w:val="both"/>
        <w:rPr>
          <w:i/>
          <w:iCs/>
          <w:sz w:val="24"/>
          <w:szCs w:val="24"/>
          <w:lang w:eastAsia="zh-CN"/>
        </w:rPr>
      </w:pPr>
      <w:r w:rsidRPr="00A86B92">
        <w:rPr>
          <w:sz w:val="24"/>
          <w:szCs w:val="24"/>
          <w:lang w:eastAsia="zh-CN"/>
        </w:rPr>
        <w:t>201</w:t>
      </w:r>
      <w:r w:rsidR="00DF6478" w:rsidRPr="00A86B92">
        <w:rPr>
          <w:sz w:val="24"/>
          <w:szCs w:val="24"/>
          <w:lang w:eastAsia="zh-CN"/>
        </w:rPr>
        <w:t>1</w:t>
      </w:r>
      <w:r w:rsidRPr="00A86B92">
        <w:rPr>
          <w:sz w:val="24"/>
          <w:szCs w:val="24"/>
          <w:lang w:eastAsia="zh-CN"/>
        </w:rPr>
        <w:t>-201</w:t>
      </w:r>
      <w:r w:rsidR="003A4F6E" w:rsidRPr="00A86B92">
        <w:rPr>
          <w:sz w:val="24"/>
          <w:szCs w:val="24"/>
          <w:lang w:eastAsia="zh-CN"/>
        </w:rPr>
        <w:t>3</w:t>
      </w:r>
      <w:r w:rsidRPr="00A86B92">
        <w:rPr>
          <w:sz w:val="24"/>
          <w:szCs w:val="24"/>
          <w:lang w:eastAsia="zh-CN"/>
        </w:rPr>
        <w:tab/>
      </w:r>
      <w:r w:rsidRPr="00A86B92">
        <w:rPr>
          <w:b/>
          <w:bCs/>
          <w:sz w:val="24"/>
          <w:szCs w:val="24"/>
          <w:lang w:eastAsia="zh-CN"/>
        </w:rPr>
        <w:t>Technical Program Committee</w:t>
      </w:r>
      <w:r w:rsidRPr="00A86B92">
        <w:rPr>
          <w:sz w:val="24"/>
          <w:szCs w:val="24"/>
        </w:rPr>
        <w:t>,</w:t>
      </w:r>
      <w:r w:rsidRPr="009463E8">
        <w:rPr>
          <w:sz w:val="24"/>
          <w:szCs w:val="24"/>
        </w:rPr>
        <w:t xml:space="preserve"> </w:t>
      </w:r>
      <w:r w:rsidRPr="00A86B92">
        <w:rPr>
          <w:i/>
          <w:iCs/>
          <w:sz w:val="24"/>
          <w:szCs w:val="24"/>
          <w:lang w:eastAsia="zh-CN"/>
        </w:rPr>
        <w:t>2013 IEEE International Conference on Ultra Wideband</w:t>
      </w:r>
      <w:r w:rsidR="00972BCE" w:rsidRPr="00A86B92">
        <w:rPr>
          <w:i/>
          <w:iCs/>
          <w:sz w:val="24"/>
          <w:szCs w:val="24"/>
          <w:lang w:eastAsia="zh-CN"/>
        </w:rPr>
        <w:t xml:space="preserve"> (ICUWB)</w:t>
      </w:r>
      <w:r w:rsidRPr="00A86B92">
        <w:rPr>
          <w:i/>
          <w:iCs/>
          <w:sz w:val="24"/>
          <w:szCs w:val="24"/>
          <w:lang w:eastAsia="zh-CN"/>
        </w:rPr>
        <w:t xml:space="preserve">, </w:t>
      </w:r>
      <w:r w:rsidRPr="00A86B92">
        <w:rPr>
          <w:sz w:val="24"/>
          <w:szCs w:val="24"/>
          <w:lang w:eastAsia="zh-CN"/>
        </w:rPr>
        <w:t>Sept. 15-18, 2013, Sydney, Australia</w:t>
      </w:r>
      <w:r w:rsidR="00316F01" w:rsidRPr="00A86B92">
        <w:rPr>
          <w:sz w:val="24"/>
          <w:szCs w:val="24"/>
          <w:lang w:eastAsia="zh-CN"/>
        </w:rPr>
        <w:t>.</w:t>
      </w:r>
      <w:r w:rsidRPr="00A86B92">
        <w:rPr>
          <w:i/>
          <w:iCs/>
          <w:sz w:val="24"/>
          <w:szCs w:val="24"/>
          <w:lang w:eastAsia="zh-CN"/>
        </w:rPr>
        <w:t xml:space="preserve">  </w:t>
      </w:r>
    </w:p>
    <w:p w14:paraId="6DCEDB2D" w14:textId="0D8A6DAA" w:rsidR="003A4F6E" w:rsidRPr="00A86B92" w:rsidRDefault="00131AA1" w:rsidP="009463E8">
      <w:pPr>
        <w:autoSpaceDE w:val="0"/>
        <w:autoSpaceDN w:val="0"/>
        <w:adjustRightInd w:val="0"/>
        <w:ind w:left="1560" w:hanging="1134"/>
        <w:jc w:val="both"/>
        <w:rPr>
          <w:sz w:val="24"/>
          <w:szCs w:val="24"/>
          <w:lang w:eastAsia="zh-CN"/>
        </w:rPr>
      </w:pPr>
      <w:r w:rsidRPr="00A86B92">
        <w:rPr>
          <w:sz w:val="24"/>
          <w:szCs w:val="24"/>
          <w:lang w:eastAsia="zh-CN"/>
        </w:rPr>
        <w:t>2012-2013</w:t>
      </w:r>
      <w:r w:rsidRPr="00A86B92">
        <w:rPr>
          <w:sz w:val="24"/>
          <w:szCs w:val="24"/>
          <w:lang w:eastAsia="zh-CN"/>
        </w:rPr>
        <w:tab/>
      </w:r>
      <w:r w:rsidRPr="00A86B92">
        <w:rPr>
          <w:b/>
          <w:bCs/>
          <w:sz w:val="24"/>
          <w:szCs w:val="24"/>
          <w:lang w:eastAsia="zh-CN"/>
        </w:rPr>
        <w:t>Technical Program Committee</w:t>
      </w:r>
      <w:r w:rsidR="00B77A2B">
        <w:rPr>
          <w:b/>
          <w:bCs/>
          <w:sz w:val="24"/>
          <w:szCs w:val="24"/>
          <w:lang w:eastAsia="zh-CN"/>
        </w:rPr>
        <w:t xml:space="preserve"> </w:t>
      </w:r>
      <w:r w:rsidRPr="00A86B92">
        <w:rPr>
          <w:b/>
          <w:bCs/>
          <w:sz w:val="24"/>
          <w:szCs w:val="24"/>
          <w:lang w:eastAsia="zh-CN"/>
        </w:rPr>
        <w:t>/Chair of Sub-committee #3</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2013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2-7, 2013, Seattle, USA</w:t>
      </w:r>
      <w:r w:rsidR="00316F01" w:rsidRPr="00A86B92">
        <w:rPr>
          <w:sz w:val="24"/>
          <w:szCs w:val="24"/>
          <w:lang w:eastAsia="zh-CN"/>
        </w:rPr>
        <w:t>.</w:t>
      </w:r>
    </w:p>
    <w:p w14:paraId="33BB4F80" w14:textId="77777777" w:rsidR="00131AA1" w:rsidRPr="00A86B92" w:rsidRDefault="003A4F6E" w:rsidP="009463E8">
      <w:pPr>
        <w:autoSpaceDE w:val="0"/>
        <w:autoSpaceDN w:val="0"/>
        <w:adjustRightInd w:val="0"/>
        <w:ind w:left="1560" w:hanging="1134"/>
        <w:jc w:val="both"/>
        <w:rPr>
          <w:i/>
          <w:iCs/>
          <w:sz w:val="24"/>
          <w:szCs w:val="24"/>
          <w:lang w:eastAsia="zh-CN"/>
        </w:rPr>
      </w:pPr>
      <w:r w:rsidRPr="00A86B92">
        <w:rPr>
          <w:sz w:val="24"/>
          <w:szCs w:val="24"/>
          <w:lang w:eastAsia="zh-CN"/>
        </w:rPr>
        <w:t>2012-2012</w:t>
      </w:r>
      <w:r w:rsidRPr="00A86B92">
        <w:rPr>
          <w:sz w:val="24"/>
          <w:szCs w:val="24"/>
          <w:lang w:eastAsia="zh-CN"/>
        </w:rPr>
        <w:tab/>
      </w:r>
      <w:r w:rsidR="00890FC1" w:rsidRPr="00A86B92">
        <w:rPr>
          <w:b/>
          <w:bCs/>
          <w:sz w:val="24"/>
          <w:szCs w:val="24"/>
          <w:lang w:eastAsia="zh-CN"/>
        </w:rPr>
        <w:t>Session Chair</w:t>
      </w:r>
      <w:r w:rsidRPr="00A86B92">
        <w:rPr>
          <w:bCs/>
          <w:sz w:val="24"/>
          <w:szCs w:val="24"/>
          <w:lang w:eastAsia="zh-CN"/>
        </w:rPr>
        <w:t>,</w:t>
      </w:r>
      <w:r w:rsidRPr="00A86B92">
        <w:rPr>
          <w:b/>
          <w:bCs/>
          <w:sz w:val="24"/>
          <w:szCs w:val="24"/>
          <w:lang w:eastAsia="zh-CN"/>
        </w:rPr>
        <w:t xml:space="preserve"> </w:t>
      </w:r>
      <w:r w:rsidR="00890FC1" w:rsidRPr="00A86B92">
        <w:rPr>
          <w:bCs/>
          <w:i/>
          <w:sz w:val="24"/>
          <w:szCs w:val="24"/>
          <w:lang w:eastAsia="zh-CN"/>
        </w:rPr>
        <w:t>2012</w:t>
      </w:r>
      <w:r w:rsidR="00890FC1" w:rsidRPr="00A86B92">
        <w:rPr>
          <w:b/>
          <w:bCs/>
          <w:i/>
          <w:sz w:val="24"/>
          <w:szCs w:val="24"/>
          <w:lang w:eastAsia="zh-CN"/>
        </w:rPr>
        <w:t xml:space="preserve"> </w:t>
      </w:r>
      <w:r w:rsidR="00890FC1" w:rsidRPr="00A86B92">
        <w:rPr>
          <w:i/>
          <w:sz w:val="24"/>
          <w:szCs w:val="24"/>
        </w:rPr>
        <w:t>IEEE GLOBECOM</w:t>
      </w:r>
      <w:r w:rsidR="00890FC1" w:rsidRPr="00A86B92">
        <w:rPr>
          <w:sz w:val="24"/>
          <w:szCs w:val="24"/>
        </w:rPr>
        <w:t>, Anaheim, U.S.A., Dec. 3-7, 2012</w:t>
      </w:r>
      <w:r w:rsidR="00316F01" w:rsidRPr="00A86B92">
        <w:rPr>
          <w:sz w:val="24"/>
          <w:szCs w:val="24"/>
        </w:rPr>
        <w:t>.</w:t>
      </w:r>
      <w:r w:rsidRPr="00A86B92">
        <w:rPr>
          <w:i/>
          <w:iCs/>
          <w:sz w:val="24"/>
          <w:szCs w:val="24"/>
          <w:lang w:eastAsia="zh-CN"/>
        </w:rPr>
        <w:t xml:space="preserve">  </w:t>
      </w:r>
      <w:r w:rsidR="00131AA1" w:rsidRPr="00A86B92">
        <w:rPr>
          <w:i/>
          <w:iCs/>
          <w:sz w:val="24"/>
          <w:szCs w:val="24"/>
          <w:lang w:eastAsia="zh-CN"/>
        </w:rPr>
        <w:t xml:space="preserve">  </w:t>
      </w:r>
    </w:p>
    <w:p w14:paraId="33E5A89C" w14:textId="2130DA13"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w:t>
      </w:r>
      <w:r w:rsidR="00DF6478" w:rsidRPr="00A86B92">
        <w:rPr>
          <w:sz w:val="24"/>
          <w:szCs w:val="24"/>
          <w:lang w:eastAsia="zh-CN"/>
        </w:rPr>
        <w:t>3</w:t>
      </w:r>
      <w:r w:rsidRPr="00A86B92">
        <w:rPr>
          <w:sz w:val="24"/>
          <w:szCs w:val="24"/>
          <w:lang w:eastAsia="zh-CN"/>
        </w:rPr>
        <w:tab/>
      </w:r>
      <w:r w:rsidRPr="00A86B92">
        <w:rPr>
          <w:b/>
          <w:bCs/>
          <w:sz w:val="24"/>
          <w:szCs w:val="24"/>
          <w:lang w:eastAsia="zh-CN"/>
        </w:rPr>
        <w:t>Technical Program Committee /</w:t>
      </w:r>
      <w:r w:rsidR="00DF6478" w:rsidRPr="00A86B92">
        <w:rPr>
          <w:b/>
          <w:bCs/>
          <w:sz w:val="24"/>
          <w:szCs w:val="24"/>
          <w:lang w:eastAsia="zh-CN"/>
        </w:rPr>
        <w:t>Co-</w:t>
      </w:r>
      <w:r w:rsidRPr="00A86B92">
        <w:rPr>
          <w:b/>
          <w:bCs/>
          <w:sz w:val="24"/>
          <w:szCs w:val="24"/>
          <w:lang w:eastAsia="zh-CN"/>
        </w:rPr>
        <w:t xml:space="preserve">Chair of Sub-committee #8: </w:t>
      </w:r>
      <w:r w:rsidR="004524F3" w:rsidRPr="00A86B92">
        <w:rPr>
          <w:b/>
          <w:sz w:val="24"/>
          <w:szCs w:val="24"/>
        </w:rPr>
        <w:t>Emerging Wireless Technologies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2013 IEEE International </w:t>
      </w:r>
      <w:r w:rsidR="004524F3" w:rsidRPr="00A86B92">
        <w:rPr>
          <w:i/>
          <w:iCs/>
          <w:sz w:val="24"/>
          <w:szCs w:val="24"/>
          <w:lang w:eastAsia="zh-CN"/>
        </w:rPr>
        <w:t>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June </w:t>
      </w:r>
      <w:r w:rsidR="004524F3" w:rsidRPr="00A86B92">
        <w:rPr>
          <w:sz w:val="24"/>
          <w:szCs w:val="24"/>
          <w:lang w:eastAsia="zh-CN"/>
        </w:rPr>
        <w:t>20</w:t>
      </w:r>
      <w:r w:rsidRPr="00A86B92">
        <w:rPr>
          <w:sz w:val="24"/>
          <w:szCs w:val="24"/>
          <w:lang w:eastAsia="zh-CN"/>
        </w:rPr>
        <w:t>-2</w:t>
      </w:r>
      <w:r w:rsidR="004524F3" w:rsidRPr="00A86B92">
        <w:rPr>
          <w:sz w:val="24"/>
          <w:szCs w:val="24"/>
          <w:lang w:eastAsia="zh-CN"/>
        </w:rPr>
        <w:t>3</w:t>
      </w:r>
      <w:r w:rsidRPr="00A86B92">
        <w:rPr>
          <w:sz w:val="24"/>
          <w:szCs w:val="24"/>
          <w:lang w:eastAsia="zh-CN"/>
        </w:rPr>
        <w:t>, 201</w:t>
      </w:r>
      <w:r w:rsidR="004524F3" w:rsidRPr="00A86B92">
        <w:rPr>
          <w:sz w:val="24"/>
          <w:szCs w:val="24"/>
          <w:lang w:eastAsia="zh-CN"/>
        </w:rPr>
        <w:t>3</w:t>
      </w:r>
      <w:r w:rsidRPr="00A86B92">
        <w:rPr>
          <w:sz w:val="24"/>
          <w:szCs w:val="24"/>
          <w:lang w:eastAsia="zh-CN"/>
        </w:rPr>
        <w:t xml:space="preserve">, </w:t>
      </w:r>
      <w:r w:rsidR="004524F3" w:rsidRPr="00A86B92">
        <w:rPr>
          <w:sz w:val="24"/>
          <w:szCs w:val="24"/>
          <w:lang w:eastAsia="zh-CN"/>
        </w:rPr>
        <w:t>Austin</w:t>
      </w:r>
      <w:r w:rsidRPr="00A86B92">
        <w:rPr>
          <w:sz w:val="24"/>
          <w:szCs w:val="24"/>
          <w:lang w:eastAsia="zh-CN"/>
        </w:rPr>
        <w:t xml:space="preserve">, </w:t>
      </w:r>
      <w:r w:rsidR="004524F3" w:rsidRPr="00A86B92">
        <w:rPr>
          <w:sz w:val="24"/>
          <w:szCs w:val="24"/>
          <w:lang w:eastAsia="zh-CN"/>
        </w:rPr>
        <w:t>Texas, USA</w:t>
      </w:r>
      <w:r w:rsidR="00316F01" w:rsidRPr="00A86B92">
        <w:rPr>
          <w:sz w:val="24"/>
          <w:szCs w:val="24"/>
          <w:lang w:eastAsia="zh-CN"/>
        </w:rPr>
        <w:t>.</w:t>
      </w:r>
      <w:r w:rsidRPr="00A86B92">
        <w:rPr>
          <w:i/>
          <w:iCs/>
          <w:sz w:val="24"/>
          <w:szCs w:val="24"/>
          <w:lang w:eastAsia="zh-CN"/>
        </w:rPr>
        <w:t xml:space="preserve">  </w:t>
      </w:r>
    </w:p>
    <w:p w14:paraId="0C822A9D" w14:textId="6A2AC44C" w:rsidR="00C451C9" w:rsidRPr="00A86B92" w:rsidRDefault="00C451C9"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w:t>
      </w:r>
      <w:r w:rsidR="004524F3" w:rsidRPr="00A86B92">
        <w:rPr>
          <w:b/>
          <w:bCs/>
          <w:sz w:val="24"/>
          <w:szCs w:val="24"/>
          <w:lang w:eastAsia="zh-CN"/>
        </w:rPr>
        <w:t xml:space="preserve">1: </w:t>
      </w:r>
      <w:r w:rsidR="004524F3" w:rsidRPr="00A86B92">
        <w:rPr>
          <w:b/>
          <w:sz w:val="24"/>
          <w:szCs w:val="24"/>
        </w:rPr>
        <w:t>Hardware Architecture and Implementation</w:t>
      </w:r>
      <w:r w:rsidR="004524F3" w:rsidRPr="00A86B92">
        <w:rPr>
          <w:sz w:val="24"/>
          <w:szCs w:val="24"/>
        </w:rPr>
        <w:t>,</w:t>
      </w:r>
      <w:r w:rsidR="004524F3" w:rsidRPr="009463E8">
        <w:rPr>
          <w:sz w:val="24"/>
          <w:szCs w:val="24"/>
        </w:rPr>
        <w:t xml:space="preserve"> </w:t>
      </w:r>
      <w:r w:rsidRPr="00A86B92">
        <w:rPr>
          <w:i/>
          <w:iCs/>
          <w:sz w:val="24"/>
          <w:szCs w:val="24"/>
          <w:lang w:eastAsia="zh-CN"/>
        </w:rPr>
        <w:t xml:space="preserve">2012 IEEE International </w:t>
      </w:r>
      <w:r w:rsidR="004524F3" w:rsidRPr="00A86B92">
        <w:rPr>
          <w:i/>
          <w:iCs/>
          <w:sz w:val="24"/>
          <w:szCs w:val="24"/>
          <w:lang w:eastAsia="zh-CN"/>
        </w:rPr>
        <w:t>Conference on Ultra Wideband</w:t>
      </w:r>
      <w:r w:rsidR="00972BCE" w:rsidRPr="00A86B92">
        <w:rPr>
          <w:i/>
          <w:iCs/>
          <w:sz w:val="24"/>
          <w:szCs w:val="24"/>
          <w:lang w:eastAsia="zh-CN"/>
        </w:rPr>
        <w:t xml:space="preserve"> (ICUWB)</w:t>
      </w:r>
      <w:r w:rsidRPr="00A86B92">
        <w:rPr>
          <w:i/>
          <w:iCs/>
          <w:sz w:val="24"/>
          <w:szCs w:val="24"/>
          <w:lang w:eastAsia="zh-CN"/>
        </w:rPr>
        <w:t xml:space="preserve">, </w:t>
      </w:r>
      <w:r w:rsidR="004524F3" w:rsidRPr="00A86B92">
        <w:rPr>
          <w:sz w:val="24"/>
          <w:szCs w:val="24"/>
          <w:lang w:eastAsia="zh-CN"/>
        </w:rPr>
        <w:t>Sept. 17-20</w:t>
      </w:r>
      <w:r w:rsidRPr="00A86B92">
        <w:rPr>
          <w:sz w:val="24"/>
          <w:szCs w:val="24"/>
          <w:lang w:eastAsia="zh-CN"/>
        </w:rPr>
        <w:t xml:space="preserve">, 2012, </w:t>
      </w:r>
      <w:r w:rsidR="004524F3" w:rsidRPr="00A86B92">
        <w:rPr>
          <w:sz w:val="24"/>
          <w:szCs w:val="24"/>
          <w:lang w:eastAsia="zh-CN"/>
        </w:rPr>
        <w:t>Syracuse, NY, USA</w:t>
      </w:r>
      <w:r w:rsidRPr="00A86B92">
        <w:rPr>
          <w:i/>
          <w:iCs/>
          <w:sz w:val="24"/>
          <w:szCs w:val="24"/>
          <w:lang w:eastAsia="zh-CN"/>
        </w:rPr>
        <w:t xml:space="preserve">  </w:t>
      </w:r>
    </w:p>
    <w:p w14:paraId="78A97683" w14:textId="129DC1F7" w:rsidR="00A22FE8" w:rsidRPr="00A86B92" w:rsidRDefault="00A22FE8" w:rsidP="009463E8">
      <w:pPr>
        <w:autoSpaceDE w:val="0"/>
        <w:autoSpaceDN w:val="0"/>
        <w:adjustRightInd w:val="0"/>
        <w:ind w:left="1560" w:hanging="1134"/>
        <w:jc w:val="both"/>
        <w:rPr>
          <w:i/>
          <w:iCs/>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 /Chair of Sub-committee #3/Workshops &amp; Focus Sessions Organizers /Student Paper Competition Program Chair</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17-22, 2012, Montreal, Canada</w:t>
      </w:r>
      <w:r w:rsidR="00316F01" w:rsidRPr="00A86B92">
        <w:rPr>
          <w:sz w:val="24"/>
          <w:szCs w:val="24"/>
          <w:lang w:eastAsia="zh-CN"/>
        </w:rPr>
        <w:t>.</w:t>
      </w:r>
      <w:r w:rsidRPr="00A86B92">
        <w:rPr>
          <w:i/>
          <w:iCs/>
          <w:sz w:val="24"/>
          <w:szCs w:val="24"/>
          <w:lang w:eastAsia="zh-CN"/>
        </w:rPr>
        <w:t xml:space="preserve">  </w:t>
      </w:r>
    </w:p>
    <w:p w14:paraId="1834899C" w14:textId="77777777" w:rsidR="007879BB" w:rsidRPr="00A86B92" w:rsidRDefault="007879BB" w:rsidP="009463E8">
      <w:pPr>
        <w:autoSpaceDE w:val="0"/>
        <w:autoSpaceDN w:val="0"/>
        <w:adjustRightInd w:val="0"/>
        <w:ind w:left="1560" w:hanging="1134"/>
        <w:jc w:val="both"/>
        <w:rPr>
          <w:sz w:val="24"/>
          <w:szCs w:val="24"/>
          <w:lang w:eastAsia="zh-CN"/>
        </w:rPr>
      </w:pPr>
      <w:r w:rsidRPr="00A86B92">
        <w:rPr>
          <w:sz w:val="24"/>
          <w:szCs w:val="24"/>
          <w:lang w:eastAsia="zh-CN"/>
        </w:rPr>
        <w:t>2011-2012</w:t>
      </w:r>
      <w:r w:rsidRPr="00A86B92">
        <w:rPr>
          <w:sz w:val="24"/>
          <w:szCs w:val="24"/>
          <w:lang w:eastAsia="zh-CN"/>
        </w:rPr>
        <w:tab/>
      </w:r>
      <w:r w:rsidRPr="00A86B92">
        <w:rPr>
          <w:b/>
          <w:bCs/>
          <w:sz w:val="24"/>
          <w:szCs w:val="24"/>
          <w:lang w:eastAsia="zh-CN"/>
        </w:rPr>
        <w:t>Technical Program Committee</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 xml:space="preserve">2012 IEEE </w:t>
      </w:r>
      <w:r w:rsidR="00820A86" w:rsidRPr="00A86B92">
        <w:rPr>
          <w:i/>
          <w:iCs/>
          <w:sz w:val="24"/>
          <w:szCs w:val="24"/>
          <w:lang w:eastAsia="zh-CN"/>
        </w:rPr>
        <w:t>C</w:t>
      </w:r>
      <w:r w:rsidR="00C53F7F" w:rsidRPr="00A86B92">
        <w:rPr>
          <w:i/>
          <w:iCs/>
          <w:sz w:val="24"/>
          <w:szCs w:val="24"/>
          <w:lang w:eastAsia="zh-CN"/>
        </w:rPr>
        <w:t>onference on Emerging Technologies</w:t>
      </w:r>
      <w:r w:rsidRPr="00A86B92">
        <w:rPr>
          <w:i/>
          <w:iCs/>
          <w:sz w:val="24"/>
          <w:szCs w:val="24"/>
          <w:lang w:eastAsia="zh-CN"/>
        </w:rPr>
        <w:t xml:space="preserve">, </w:t>
      </w:r>
      <w:r w:rsidR="00C53F7F" w:rsidRPr="00A86B92">
        <w:rPr>
          <w:iCs/>
          <w:sz w:val="24"/>
          <w:szCs w:val="24"/>
          <w:lang w:eastAsia="zh-CN"/>
        </w:rPr>
        <w:t>Sept</w:t>
      </w:r>
      <w:r w:rsidR="00814FC3" w:rsidRPr="00A86B92">
        <w:rPr>
          <w:i/>
          <w:iCs/>
          <w:sz w:val="24"/>
          <w:szCs w:val="24"/>
          <w:lang w:eastAsia="zh-CN"/>
        </w:rPr>
        <w:t xml:space="preserve">. </w:t>
      </w:r>
      <w:r w:rsidR="00814FC3" w:rsidRPr="00A86B92">
        <w:rPr>
          <w:sz w:val="24"/>
          <w:szCs w:val="24"/>
          <w:lang w:eastAsia="zh-CN"/>
        </w:rPr>
        <w:t>5-</w:t>
      </w:r>
      <w:r w:rsidR="00C53F7F" w:rsidRPr="00A86B92">
        <w:rPr>
          <w:sz w:val="24"/>
          <w:szCs w:val="24"/>
          <w:lang w:eastAsia="zh-CN"/>
        </w:rPr>
        <w:t>6, 2011</w:t>
      </w:r>
      <w:r w:rsidRPr="00A86B92">
        <w:rPr>
          <w:sz w:val="24"/>
          <w:szCs w:val="24"/>
          <w:lang w:eastAsia="zh-CN"/>
        </w:rPr>
        <w:t xml:space="preserve">, </w:t>
      </w:r>
      <w:r w:rsidR="00C53F7F" w:rsidRPr="00A86B92">
        <w:rPr>
          <w:sz w:val="24"/>
          <w:szCs w:val="24"/>
          <w:lang w:eastAsia="zh-CN"/>
        </w:rPr>
        <w:t>Islamabad, Pakistan</w:t>
      </w:r>
      <w:r w:rsidR="00316F01" w:rsidRPr="00A86B92">
        <w:rPr>
          <w:sz w:val="24"/>
          <w:szCs w:val="24"/>
          <w:lang w:eastAsia="zh-CN"/>
        </w:rPr>
        <w:t>.</w:t>
      </w:r>
      <w:r w:rsidR="00C53F7F" w:rsidRPr="00A86B92">
        <w:rPr>
          <w:sz w:val="24"/>
          <w:szCs w:val="24"/>
          <w:lang w:eastAsia="zh-CN"/>
        </w:rPr>
        <w:t xml:space="preserve"> </w:t>
      </w:r>
    </w:p>
    <w:p w14:paraId="328FEFA1" w14:textId="755FDE3A" w:rsidR="00FF2849" w:rsidRPr="00A86B92" w:rsidRDefault="00820A86" w:rsidP="009463E8">
      <w:pPr>
        <w:tabs>
          <w:tab w:val="left" w:pos="1568"/>
        </w:tabs>
        <w:autoSpaceDE w:val="0"/>
        <w:autoSpaceDN w:val="0"/>
        <w:adjustRightInd w:val="0"/>
        <w:ind w:left="1554" w:hanging="1134"/>
        <w:jc w:val="both"/>
        <w:rPr>
          <w:sz w:val="24"/>
          <w:szCs w:val="24"/>
          <w:lang w:eastAsia="zh-CN"/>
        </w:rPr>
      </w:pPr>
      <w:r w:rsidRPr="00A86B92">
        <w:rPr>
          <w:sz w:val="24"/>
          <w:szCs w:val="24"/>
          <w:lang w:eastAsia="zh-CN"/>
        </w:rPr>
        <w:t>2011-2011</w:t>
      </w:r>
      <w:r w:rsidRPr="00A86B92">
        <w:rPr>
          <w:sz w:val="24"/>
          <w:szCs w:val="24"/>
          <w:lang w:eastAsia="zh-CN"/>
        </w:rPr>
        <w:tab/>
      </w:r>
      <w:r w:rsidR="007A5A22">
        <w:rPr>
          <w:sz w:val="24"/>
          <w:szCs w:val="24"/>
          <w:lang w:eastAsia="zh-CN"/>
        </w:rPr>
        <w:tab/>
      </w:r>
      <w:r w:rsidRPr="00A86B92">
        <w:rPr>
          <w:b/>
          <w:bCs/>
          <w:sz w:val="24"/>
          <w:szCs w:val="24"/>
          <w:lang w:eastAsia="zh-CN"/>
        </w:rPr>
        <w:t xml:space="preserve">Technical Program Committee, </w:t>
      </w:r>
      <w:r w:rsidRPr="00A86B92">
        <w:rPr>
          <w:i/>
          <w:iCs/>
          <w:sz w:val="24"/>
          <w:szCs w:val="24"/>
          <w:lang w:eastAsia="zh-CN"/>
        </w:rPr>
        <w:t>2012 IEEE Radio &amp;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Jan</w:t>
      </w:r>
      <w:r w:rsidRPr="00A86B92">
        <w:rPr>
          <w:i/>
          <w:iCs/>
          <w:sz w:val="24"/>
          <w:szCs w:val="24"/>
          <w:lang w:eastAsia="zh-CN"/>
        </w:rPr>
        <w:t xml:space="preserve">. </w:t>
      </w:r>
      <w:r w:rsidRPr="00A86B92">
        <w:rPr>
          <w:sz w:val="24"/>
          <w:szCs w:val="24"/>
          <w:lang w:eastAsia="zh-CN"/>
        </w:rPr>
        <w:t>15-19, 2012, Santa Clara, CA, USA</w:t>
      </w:r>
      <w:r w:rsidR="00316F01" w:rsidRPr="00A86B92">
        <w:rPr>
          <w:sz w:val="24"/>
          <w:szCs w:val="24"/>
          <w:lang w:eastAsia="zh-CN"/>
        </w:rPr>
        <w:t>.</w:t>
      </w:r>
    </w:p>
    <w:p w14:paraId="56E8B1AD" w14:textId="77777777" w:rsidR="009F3A44" w:rsidRPr="00A86B92" w:rsidRDefault="00FF2849" w:rsidP="009463E8">
      <w:pPr>
        <w:tabs>
          <w:tab w:val="left" w:pos="1750"/>
        </w:tabs>
        <w:autoSpaceDE w:val="0"/>
        <w:autoSpaceDN w:val="0"/>
        <w:adjustRightInd w:val="0"/>
        <w:ind w:left="1560" w:hanging="1134"/>
        <w:jc w:val="both"/>
        <w:rPr>
          <w:sz w:val="24"/>
          <w:szCs w:val="24"/>
          <w:lang w:eastAsia="zh-CN"/>
        </w:rPr>
      </w:pPr>
      <w:r w:rsidRPr="00A86B92">
        <w:rPr>
          <w:bCs/>
          <w:sz w:val="24"/>
          <w:szCs w:val="24"/>
          <w:lang w:eastAsia="zh-CN"/>
        </w:rPr>
        <w:t>2010-2011</w:t>
      </w:r>
      <w:r w:rsidRPr="00A86B92">
        <w:rPr>
          <w:bCs/>
          <w:sz w:val="24"/>
          <w:szCs w:val="24"/>
          <w:lang w:eastAsia="zh-CN"/>
        </w:rPr>
        <w:tab/>
      </w:r>
      <w:r w:rsidRPr="00A86B92">
        <w:rPr>
          <w:b/>
          <w:bCs/>
          <w:sz w:val="24"/>
          <w:szCs w:val="24"/>
          <w:lang w:eastAsia="zh-CN"/>
        </w:rPr>
        <w:t xml:space="preserve">Local Organizing Committee, </w:t>
      </w:r>
      <w:r w:rsidRPr="00A86B92">
        <w:rPr>
          <w:i/>
          <w:iCs/>
          <w:sz w:val="24"/>
          <w:szCs w:val="24"/>
          <w:lang w:eastAsia="zh-CN"/>
        </w:rPr>
        <w:t>33</w:t>
      </w:r>
      <w:r w:rsidRPr="00A86B92">
        <w:rPr>
          <w:i/>
          <w:iCs/>
          <w:sz w:val="24"/>
          <w:szCs w:val="24"/>
          <w:vertAlign w:val="superscript"/>
          <w:lang w:eastAsia="zh-CN"/>
        </w:rPr>
        <w:t>rd</w:t>
      </w:r>
      <w:r w:rsidRPr="00A86B92">
        <w:rPr>
          <w:i/>
          <w:iCs/>
          <w:sz w:val="24"/>
          <w:szCs w:val="24"/>
          <w:lang w:eastAsia="zh-CN"/>
        </w:rPr>
        <w:t xml:space="preserve"> Annual Bioelectromagnetics Society Meeting, </w:t>
      </w:r>
      <w:r w:rsidRPr="00A86B92">
        <w:rPr>
          <w:sz w:val="24"/>
          <w:szCs w:val="24"/>
          <w:lang w:eastAsia="zh-CN"/>
        </w:rPr>
        <w:t>June 12-17, 2011, Halifax, Canada</w:t>
      </w:r>
      <w:r w:rsidR="00316F01" w:rsidRPr="00A86B92">
        <w:rPr>
          <w:sz w:val="24"/>
          <w:szCs w:val="24"/>
          <w:lang w:eastAsia="zh-CN"/>
        </w:rPr>
        <w:t>.</w:t>
      </w:r>
      <w:r w:rsidRPr="00A86B92">
        <w:rPr>
          <w:i/>
          <w:iCs/>
          <w:sz w:val="24"/>
          <w:szCs w:val="24"/>
          <w:lang w:eastAsia="zh-CN"/>
        </w:rPr>
        <w:t xml:space="preserve">  </w:t>
      </w:r>
      <w:r w:rsidR="009F3A44" w:rsidRPr="00A86B92">
        <w:rPr>
          <w:i/>
          <w:iCs/>
          <w:sz w:val="24"/>
          <w:szCs w:val="24"/>
          <w:lang w:eastAsia="zh-CN"/>
        </w:rPr>
        <w:t xml:space="preserve">  </w:t>
      </w:r>
    </w:p>
    <w:p w14:paraId="37F530E9" w14:textId="77777777" w:rsidR="00EF2199" w:rsidRPr="00A86B92" w:rsidRDefault="00EF2199" w:rsidP="009463E8">
      <w:pPr>
        <w:tabs>
          <w:tab w:val="left" w:pos="1708"/>
        </w:tabs>
        <w:autoSpaceDE w:val="0"/>
        <w:autoSpaceDN w:val="0"/>
        <w:adjustRightInd w:val="0"/>
        <w:ind w:left="1560" w:hanging="1134"/>
        <w:jc w:val="both"/>
        <w:rPr>
          <w:i/>
          <w:iCs/>
          <w:sz w:val="24"/>
          <w:szCs w:val="24"/>
          <w:lang w:eastAsia="zh-CN"/>
        </w:rPr>
      </w:pPr>
      <w:r w:rsidRPr="00A86B92">
        <w:rPr>
          <w:sz w:val="24"/>
          <w:szCs w:val="24"/>
          <w:lang w:eastAsia="zh-CN"/>
        </w:rPr>
        <w:t>2010-2012</w:t>
      </w:r>
      <w:r w:rsidR="005F2F9C" w:rsidRPr="00A86B92">
        <w:rPr>
          <w:sz w:val="24"/>
          <w:szCs w:val="24"/>
          <w:lang w:eastAsia="zh-CN"/>
        </w:rPr>
        <w:tab/>
        <w:t xml:space="preserve"> </w:t>
      </w:r>
      <w:r w:rsidRPr="00A86B92">
        <w:rPr>
          <w:b/>
          <w:bCs/>
          <w:sz w:val="24"/>
          <w:szCs w:val="24"/>
          <w:lang w:eastAsia="zh-CN"/>
        </w:rPr>
        <w:t xml:space="preserve">Steering Committee, </w:t>
      </w:r>
      <w:r w:rsidRPr="00A86B92">
        <w:rPr>
          <w:i/>
          <w:iCs/>
          <w:sz w:val="24"/>
          <w:szCs w:val="24"/>
          <w:lang w:eastAsia="zh-CN"/>
        </w:rPr>
        <w:t>2012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w:t>
      </w:r>
      <w:r w:rsidR="00316F01" w:rsidRPr="00A86B92">
        <w:rPr>
          <w:sz w:val="24"/>
          <w:szCs w:val="24"/>
          <w:lang w:eastAsia="zh-CN"/>
        </w:rPr>
        <w:t xml:space="preserve"> 17-22,</w:t>
      </w:r>
      <w:r w:rsidRPr="00A86B92">
        <w:rPr>
          <w:sz w:val="24"/>
          <w:szCs w:val="24"/>
          <w:lang w:eastAsia="zh-CN"/>
        </w:rPr>
        <w:t xml:space="preserve"> 2012, Montreal, Canada</w:t>
      </w:r>
      <w:r w:rsidR="00316F01" w:rsidRPr="00A86B92">
        <w:rPr>
          <w:sz w:val="24"/>
          <w:szCs w:val="24"/>
          <w:lang w:eastAsia="zh-CN"/>
        </w:rPr>
        <w:t>.</w:t>
      </w:r>
      <w:r w:rsidRPr="00A86B92">
        <w:rPr>
          <w:i/>
          <w:iCs/>
          <w:sz w:val="24"/>
          <w:szCs w:val="24"/>
          <w:lang w:eastAsia="zh-CN"/>
        </w:rPr>
        <w:t xml:space="preserve">  </w:t>
      </w:r>
    </w:p>
    <w:p w14:paraId="5462262C" w14:textId="370B5166" w:rsidR="00A3080D" w:rsidRPr="00A86B92" w:rsidRDefault="00A3080D" w:rsidP="009463E8">
      <w:pPr>
        <w:autoSpaceDE w:val="0"/>
        <w:autoSpaceDN w:val="0"/>
        <w:adjustRightInd w:val="0"/>
        <w:ind w:left="1560" w:hanging="1134"/>
        <w:jc w:val="both"/>
        <w:rPr>
          <w:i/>
          <w:iCs/>
          <w:sz w:val="24"/>
          <w:szCs w:val="24"/>
          <w:lang w:eastAsia="zh-CN"/>
        </w:rPr>
      </w:pPr>
      <w:r w:rsidRPr="00A86B92">
        <w:rPr>
          <w:sz w:val="24"/>
          <w:szCs w:val="24"/>
          <w:lang w:eastAsia="zh-CN"/>
        </w:rPr>
        <w:t>2010-2011</w:t>
      </w:r>
      <w:r w:rsidRPr="00A86B92">
        <w:rPr>
          <w:sz w:val="24"/>
          <w:szCs w:val="24"/>
          <w:lang w:eastAsia="zh-CN"/>
        </w:rPr>
        <w:tab/>
      </w:r>
      <w:r w:rsidRPr="00A86B92">
        <w:rPr>
          <w:b/>
          <w:bCs/>
          <w:sz w:val="24"/>
          <w:szCs w:val="24"/>
          <w:lang w:eastAsia="zh-CN"/>
        </w:rPr>
        <w:t>Technical Program Committee /Vice Chair of Sub-committee #3</w:t>
      </w:r>
      <w:r w:rsidR="000B5C9A" w:rsidRPr="00A86B92">
        <w:rPr>
          <w:b/>
          <w:bCs/>
          <w:sz w:val="24"/>
          <w:szCs w:val="24"/>
          <w:lang w:eastAsia="zh-CN"/>
        </w:rPr>
        <w:t>/Workshops &amp; Focus Sessions Organizers/Student Paper Competition Judge</w:t>
      </w:r>
      <w:r w:rsidR="004E1166" w:rsidRPr="00A86B92">
        <w:rPr>
          <w:b/>
          <w:bCs/>
          <w:sz w:val="24"/>
          <w:szCs w:val="24"/>
          <w:lang w:eastAsia="zh-CN"/>
        </w:rPr>
        <w:t xml:space="preserve"> &amp; Session Chair</w:t>
      </w:r>
      <w:r w:rsidRPr="00A86B92">
        <w:rPr>
          <w:b/>
          <w:bCs/>
          <w:sz w:val="24"/>
          <w:szCs w:val="24"/>
          <w:lang w:eastAsia="zh-CN"/>
        </w:rPr>
        <w:t xml:space="preserve">, </w:t>
      </w:r>
      <w:r w:rsidRPr="00A86B92">
        <w:rPr>
          <w:i/>
          <w:iCs/>
          <w:sz w:val="24"/>
          <w:szCs w:val="24"/>
          <w:lang w:eastAsia="zh-CN"/>
        </w:rPr>
        <w:t>2011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5-10, 2010, Baltimore, Maryland, USA</w:t>
      </w:r>
      <w:r w:rsidR="00316F01" w:rsidRPr="00A86B92">
        <w:rPr>
          <w:sz w:val="24"/>
          <w:szCs w:val="24"/>
          <w:lang w:eastAsia="zh-CN"/>
        </w:rPr>
        <w:t>.</w:t>
      </w:r>
      <w:r w:rsidRPr="00A86B92">
        <w:rPr>
          <w:i/>
          <w:iCs/>
          <w:sz w:val="24"/>
          <w:szCs w:val="24"/>
          <w:lang w:eastAsia="zh-CN"/>
        </w:rPr>
        <w:t xml:space="preserve">  </w:t>
      </w:r>
    </w:p>
    <w:p w14:paraId="545F436B" w14:textId="77777777" w:rsidR="00A3080D" w:rsidRPr="00A86B92" w:rsidRDefault="00A3080D"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2011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iCs/>
          <w:sz w:val="24"/>
          <w:szCs w:val="24"/>
          <w:lang w:eastAsia="zh-CN"/>
        </w:rPr>
        <w:t>Phoenix, Arizona, Jan. 15-19, 2011</w:t>
      </w:r>
      <w:r w:rsidR="003A79B0" w:rsidRPr="00A86B92">
        <w:rPr>
          <w:iCs/>
          <w:sz w:val="24"/>
          <w:szCs w:val="24"/>
          <w:lang w:eastAsia="zh-CN"/>
        </w:rPr>
        <w:t>.</w:t>
      </w:r>
    </w:p>
    <w:p w14:paraId="65AA4D1D" w14:textId="77777777" w:rsidR="00EF2199" w:rsidRPr="00A86B92" w:rsidRDefault="00EF2199" w:rsidP="009463E8">
      <w:pPr>
        <w:autoSpaceDE w:val="0"/>
        <w:autoSpaceDN w:val="0"/>
        <w:adjustRightInd w:val="0"/>
        <w:ind w:left="1560" w:hanging="1134"/>
        <w:jc w:val="both"/>
        <w:rPr>
          <w:sz w:val="24"/>
          <w:szCs w:val="24"/>
          <w:lang w:eastAsia="zh-CN"/>
        </w:rPr>
      </w:pPr>
      <w:r w:rsidRPr="00A86B92">
        <w:rPr>
          <w:sz w:val="24"/>
          <w:szCs w:val="24"/>
          <w:lang w:eastAsia="zh-CN"/>
        </w:rPr>
        <w:t xml:space="preserve">2010-2011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Ninth Annual Conference on Communication Networks and Services (CNSR2011)</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2-5, 2011, Ottawa, Canada</w:t>
      </w:r>
      <w:r w:rsidR="003A79B0" w:rsidRPr="00A86B92">
        <w:rPr>
          <w:sz w:val="24"/>
          <w:szCs w:val="24"/>
          <w:lang w:eastAsia="zh-CN"/>
        </w:rPr>
        <w:t>.</w:t>
      </w:r>
    </w:p>
    <w:p w14:paraId="515D4B4B" w14:textId="77777777" w:rsidR="005F2F9C" w:rsidRPr="00A86B92" w:rsidRDefault="005F2F9C" w:rsidP="009463E8">
      <w:pPr>
        <w:autoSpaceDE w:val="0"/>
        <w:autoSpaceDN w:val="0"/>
        <w:adjustRightInd w:val="0"/>
        <w:ind w:left="1560" w:hanging="1134"/>
        <w:jc w:val="both"/>
        <w:rPr>
          <w:i/>
          <w:iCs/>
          <w:sz w:val="24"/>
          <w:szCs w:val="24"/>
          <w:lang w:eastAsia="zh-CN"/>
        </w:rPr>
      </w:pPr>
      <w:r w:rsidRPr="00A86B92">
        <w:rPr>
          <w:sz w:val="24"/>
          <w:szCs w:val="24"/>
          <w:lang w:eastAsia="zh-CN"/>
        </w:rPr>
        <w:t>2010</w:t>
      </w:r>
      <w:r w:rsidRPr="00A86B92">
        <w:rPr>
          <w:sz w:val="24"/>
          <w:szCs w:val="24"/>
          <w:lang w:eastAsia="zh-CN"/>
        </w:rPr>
        <w:tab/>
      </w:r>
      <w:r w:rsidR="00972BCE" w:rsidRPr="00A86B92">
        <w:rPr>
          <w:b/>
          <w:bCs/>
          <w:sz w:val="24"/>
          <w:szCs w:val="24"/>
          <w:lang w:eastAsia="zh-CN"/>
        </w:rPr>
        <w:t>Technical Program Committee</w:t>
      </w:r>
      <w:r w:rsidR="00972BCE" w:rsidRPr="00A86B92">
        <w:rPr>
          <w:sz w:val="24"/>
          <w:szCs w:val="24"/>
          <w:lang w:eastAsia="zh-CN"/>
        </w:rPr>
        <w:t xml:space="preserve">, </w:t>
      </w:r>
      <w:r w:rsidRPr="00A86B92">
        <w:rPr>
          <w:i/>
          <w:sz w:val="24"/>
          <w:szCs w:val="24"/>
          <w:lang w:eastAsia="zh-CN"/>
        </w:rPr>
        <w:t>The 9</w:t>
      </w:r>
      <w:r w:rsidRPr="00A86B92">
        <w:rPr>
          <w:i/>
          <w:sz w:val="24"/>
          <w:szCs w:val="24"/>
          <w:vertAlign w:val="superscript"/>
          <w:lang w:eastAsia="zh-CN"/>
        </w:rPr>
        <w:t>th</w:t>
      </w:r>
      <w:r w:rsidRPr="00A86B92">
        <w:rPr>
          <w:i/>
          <w:sz w:val="24"/>
          <w:szCs w:val="24"/>
          <w:lang w:eastAsia="zh-CN"/>
        </w:rPr>
        <w:t xml:space="preserve"> International Symposium on Antennas, Propagation and </w:t>
      </w:r>
      <w:r w:rsidR="00D9221C" w:rsidRPr="00A86B92">
        <w:rPr>
          <w:i/>
          <w:sz w:val="24"/>
          <w:szCs w:val="24"/>
          <w:lang w:eastAsia="zh-CN"/>
        </w:rPr>
        <w:t>Electromagnetic</w:t>
      </w:r>
      <w:r w:rsidRPr="00A86B92">
        <w:rPr>
          <w:i/>
          <w:sz w:val="24"/>
          <w:szCs w:val="24"/>
          <w:lang w:eastAsia="zh-CN"/>
        </w:rPr>
        <w:t xml:space="preserve"> Theory</w:t>
      </w:r>
      <w:r w:rsidR="00972BCE" w:rsidRPr="00A86B92">
        <w:rPr>
          <w:sz w:val="24"/>
          <w:szCs w:val="24"/>
          <w:lang w:eastAsia="zh-CN"/>
        </w:rPr>
        <w:t xml:space="preserve"> </w:t>
      </w:r>
      <w:r w:rsidR="00972BCE" w:rsidRPr="00A86B92">
        <w:rPr>
          <w:i/>
          <w:sz w:val="24"/>
          <w:szCs w:val="24"/>
          <w:lang w:eastAsia="zh-CN"/>
        </w:rPr>
        <w:t>(ISAPE)</w:t>
      </w:r>
      <w:r w:rsidRPr="00A86B92">
        <w:rPr>
          <w:sz w:val="24"/>
          <w:szCs w:val="24"/>
          <w:lang w:eastAsia="zh-CN"/>
        </w:rPr>
        <w:t>, Nov. 29-Dec. 2, 2010, Hangzhou, China</w:t>
      </w:r>
      <w:r w:rsidR="003A79B0" w:rsidRPr="00A86B92">
        <w:rPr>
          <w:sz w:val="24"/>
          <w:szCs w:val="24"/>
          <w:lang w:eastAsia="zh-CN"/>
        </w:rPr>
        <w:t>.</w:t>
      </w:r>
    </w:p>
    <w:p w14:paraId="031E5C75" w14:textId="77777777" w:rsidR="00C75C73" w:rsidRPr="00A86B92" w:rsidRDefault="00DA4931"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00C75C73" w:rsidRPr="00A86B92">
        <w:rPr>
          <w:b/>
          <w:bCs/>
          <w:sz w:val="24"/>
          <w:szCs w:val="24"/>
          <w:lang w:eastAsia="zh-CN"/>
        </w:rPr>
        <w:t xml:space="preserve">Conference </w:t>
      </w:r>
      <w:r w:rsidR="00A22FE8" w:rsidRPr="00A86B92">
        <w:rPr>
          <w:b/>
          <w:bCs/>
          <w:sz w:val="24"/>
          <w:szCs w:val="24"/>
          <w:lang w:eastAsia="zh-CN"/>
        </w:rPr>
        <w:t xml:space="preserve">General </w:t>
      </w:r>
      <w:r w:rsidR="00C75C73" w:rsidRPr="00A86B92">
        <w:rPr>
          <w:b/>
          <w:bCs/>
          <w:sz w:val="24"/>
          <w:szCs w:val="24"/>
          <w:lang w:eastAsia="zh-CN"/>
        </w:rPr>
        <w:t>Chair</w:t>
      </w:r>
      <w:r w:rsidR="00C75C73" w:rsidRPr="00A86B92">
        <w:rPr>
          <w:sz w:val="24"/>
          <w:szCs w:val="24"/>
          <w:lang w:eastAsia="zh-CN"/>
        </w:rPr>
        <w:t xml:space="preserve">, </w:t>
      </w:r>
      <w:r w:rsidR="000A4AEF" w:rsidRPr="00A86B92">
        <w:rPr>
          <w:i/>
          <w:iCs/>
          <w:sz w:val="24"/>
          <w:szCs w:val="24"/>
          <w:lang w:eastAsia="zh-CN"/>
        </w:rPr>
        <w:t>The 14th</w:t>
      </w:r>
      <w:r w:rsidR="00C75C73" w:rsidRPr="00A86B92">
        <w:rPr>
          <w:i/>
          <w:iCs/>
          <w:sz w:val="24"/>
          <w:szCs w:val="24"/>
          <w:lang w:eastAsia="zh-CN"/>
        </w:rPr>
        <w:t xml:space="preserve"> </w:t>
      </w:r>
      <w:r w:rsidR="000A4AEF" w:rsidRPr="00A86B92">
        <w:rPr>
          <w:i/>
          <w:iCs/>
          <w:sz w:val="24"/>
          <w:szCs w:val="24"/>
          <w:lang w:eastAsia="zh-CN"/>
        </w:rPr>
        <w:t xml:space="preserve">International Symposium </w:t>
      </w:r>
      <w:r w:rsidR="00857E87" w:rsidRPr="00A86B92">
        <w:rPr>
          <w:i/>
          <w:iCs/>
          <w:sz w:val="24"/>
          <w:szCs w:val="24"/>
          <w:lang w:eastAsia="zh-CN"/>
        </w:rPr>
        <w:t xml:space="preserve">on </w:t>
      </w:r>
      <w:r w:rsidR="00C75C73" w:rsidRPr="00A86B92">
        <w:rPr>
          <w:i/>
          <w:iCs/>
          <w:sz w:val="24"/>
          <w:szCs w:val="24"/>
          <w:lang w:eastAsia="zh-CN"/>
        </w:rPr>
        <w:t xml:space="preserve">Antenna Technology and Applied </w:t>
      </w:r>
      <w:r w:rsidR="00D9221C" w:rsidRPr="00A86B92">
        <w:rPr>
          <w:i/>
          <w:iCs/>
          <w:sz w:val="24"/>
          <w:szCs w:val="24"/>
          <w:lang w:eastAsia="zh-CN"/>
        </w:rPr>
        <w:t>Electromagnetics</w:t>
      </w:r>
      <w:r w:rsidR="00972BCE" w:rsidRPr="00A86B92">
        <w:rPr>
          <w:i/>
          <w:iCs/>
          <w:sz w:val="24"/>
          <w:szCs w:val="24"/>
          <w:lang w:eastAsia="zh-CN"/>
        </w:rPr>
        <w:t xml:space="preserve"> (ATEM)</w:t>
      </w:r>
      <w:r w:rsidR="00C75C73" w:rsidRPr="00A86B92">
        <w:rPr>
          <w:i/>
          <w:iCs/>
          <w:sz w:val="24"/>
          <w:szCs w:val="24"/>
          <w:lang w:eastAsia="zh-CN"/>
        </w:rPr>
        <w:t>,</w:t>
      </w:r>
      <w:r w:rsidR="00C75C73" w:rsidRPr="00A86B92">
        <w:rPr>
          <w:iCs/>
          <w:sz w:val="24"/>
          <w:szCs w:val="24"/>
          <w:lang w:eastAsia="zh-CN"/>
        </w:rPr>
        <w:t xml:space="preserve"> July 5-9, 2010, Ottawa</w:t>
      </w:r>
      <w:r w:rsidR="003A79B0" w:rsidRPr="00A86B92">
        <w:rPr>
          <w:iCs/>
          <w:sz w:val="24"/>
          <w:szCs w:val="24"/>
          <w:lang w:eastAsia="zh-CN"/>
        </w:rPr>
        <w:t>.</w:t>
      </w:r>
    </w:p>
    <w:p w14:paraId="3ECDB0AC" w14:textId="483E7B83" w:rsidR="00DA4931" w:rsidRPr="00A86B92" w:rsidRDefault="00C75C73" w:rsidP="009463E8">
      <w:pPr>
        <w:autoSpaceDE w:val="0"/>
        <w:autoSpaceDN w:val="0"/>
        <w:adjustRightInd w:val="0"/>
        <w:ind w:left="1560" w:hanging="1134"/>
        <w:jc w:val="both"/>
        <w:rPr>
          <w:sz w:val="24"/>
          <w:szCs w:val="24"/>
          <w:lang w:eastAsia="zh-CN"/>
        </w:rPr>
      </w:pPr>
      <w:r w:rsidRPr="00A86B92">
        <w:rPr>
          <w:sz w:val="24"/>
          <w:szCs w:val="24"/>
          <w:lang w:eastAsia="zh-CN"/>
        </w:rPr>
        <w:t>2009-2010</w:t>
      </w:r>
      <w:r w:rsidRPr="00A86B92">
        <w:rPr>
          <w:sz w:val="24"/>
          <w:szCs w:val="24"/>
          <w:lang w:eastAsia="zh-CN"/>
        </w:rPr>
        <w:tab/>
      </w:r>
      <w:r w:rsidR="00DA4931" w:rsidRPr="00A86B92">
        <w:rPr>
          <w:b/>
          <w:bCs/>
          <w:sz w:val="24"/>
          <w:szCs w:val="24"/>
          <w:lang w:eastAsia="zh-CN"/>
        </w:rPr>
        <w:t>Technical Program Committee /Vice Chair of Sub-committee #3</w:t>
      </w:r>
      <w:r w:rsidR="00DA4931" w:rsidRPr="00A86B92">
        <w:rPr>
          <w:bCs/>
          <w:i/>
          <w:sz w:val="24"/>
          <w:szCs w:val="24"/>
          <w:lang w:eastAsia="zh-CN"/>
        </w:rPr>
        <w:t>/</w:t>
      </w:r>
      <w:r w:rsidR="00DA4931" w:rsidRPr="00A86B92">
        <w:rPr>
          <w:b/>
          <w:bCs/>
          <w:sz w:val="24"/>
          <w:szCs w:val="24"/>
          <w:lang w:eastAsia="zh-CN"/>
        </w:rPr>
        <w:t>Student Paper Competition Judge</w:t>
      </w:r>
      <w:r w:rsidR="00812F62" w:rsidRPr="00A86B92">
        <w:rPr>
          <w:b/>
          <w:bCs/>
          <w:sz w:val="24"/>
          <w:szCs w:val="24"/>
          <w:lang w:eastAsia="zh-CN"/>
        </w:rPr>
        <w:t xml:space="preserve">, </w:t>
      </w:r>
      <w:r w:rsidR="00DA4931" w:rsidRPr="00A86B92">
        <w:rPr>
          <w:i/>
          <w:iCs/>
          <w:sz w:val="24"/>
          <w:szCs w:val="24"/>
          <w:lang w:eastAsia="zh-CN"/>
        </w:rPr>
        <w:t>2010 IEEE International Microwave Symposium</w:t>
      </w:r>
      <w:r w:rsidR="00972BCE" w:rsidRPr="00A86B92">
        <w:rPr>
          <w:i/>
          <w:iCs/>
          <w:sz w:val="24"/>
          <w:szCs w:val="24"/>
          <w:lang w:eastAsia="zh-CN"/>
        </w:rPr>
        <w:t xml:space="preserve"> (IMS)</w:t>
      </w:r>
      <w:r w:rsidR="00DA4931" w:rsidRPr="00A86B92">
        <w:rPr>
          <w:i/>
          <w:iCs/>
          <w:sz w:val="24"/>
          <w:szCs w:val="24"/>
          <w:lang w:eastAsia="zh-CN"/>
        </w:rPr>
        <w:t xml:space="preserve">, </w:t>
      </w:r>
      <w:r w:rsidR="00DA4931" w:rsidRPr="00A86B92">
        <w:rPr>
          <w:sz w:val="24"/>
          <w:szCs w:val="24"/>
          <w:lang w:eastAsia="zh-CN"/>
        </w:rPr>
        <w:t>May 23-28, 2010, Anaheim, USA</w:t>
      </w:r>
      <w:r w:rsidR="003A79B0" w:rsidRPr="00A86B92">
        <w:rPr>
          <w:sz w:val="24"/>
          <w:szCs w:val="24"/>
          <w:lang w:eastAsia="zh-CN"/>
        </w:rPr>
        <w:t>.</w:t>
      </w:r>
      <w:r w:rsidR="00DA4931" w:rsidRPr="00A86B92">
        <w:rPr>
          <w:i/>
          <w:iCs/>
          <w:sz w:val="24"/>
          <w:szCs w:val="24"/>
          <w:lang w:eastAsia="zh-CN"/>
        </w:rPr>
        <w:t xml:space="preserve"> </w:t>
      </w:r>
    </w:p>
    <w:p w14:paraId="73FF8ADA" w14:textId="77777777" w:rsidR="00431DEF"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Workshop Organizer</w:t>
      </w:r>
      <w:r w:rsidRPr="00A86B92">
        <w:rPr>
          <w:bCs/>
          <w:sz w:val="24"/>
          <w:szCs w:val="24"/>
          <w:lang w:eastAsia="zh-CN"/>
        </w:rPr>
        <w:t xml:space="preserve"> for </w:t>
      </w:r>
      <w:r w:rsidR="00431DEF" w:rsidRPr="00A86B92">
        <w:rPr>
          <w:color w:val="000000"/>
          <w:sz w:val="24"/>
          <w:szCs w:val="24"/>
        </w:rPr>
        <w:t xml:space="preserve">New </w:t>
      </w:r>
      <w:r w:rsidR="00431DEF" w:rsidRPr="00A86B92">
        <w:rPr>
          <w:sz w:val="24"/>
          <w:szCs w:val="24"/>
          <w:lang w:val="en-CA"/>
        </w:rPr>
        <w:t>Theories, Applications and Practices of Electromagnetic Field Simulators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2D7ED245" w14:textId="77777777" w:rsidR="00812F62" w:rsidRPr="00A86B92" w:rsidRDefault="00812F62" w:rsidP="009463E8">
      <w:pPr>
        <w:autoSpaceDE w:val="0"/>
        <w:autoSpaceDN w:val="0"/>
        <w:adjustRightInd w:val="0"/>
        <w:ind w:left="1560" w:hanging="1134"/>
        <w:jc w:val="both"/>
        <w:rPr>
          <w:sz w:val="24"/>
          <w:szCs w:val="24"/>
          <w:lang w:eastAsia="zh-CN"/>
        </w:rPr>
      </w:pPr>
      <w:r w:rsidRPr="00A86B92">
        <w:rPr>
          <w:sz w:val="24"/>
          <w:szCs w:val="24"/>
          <w:lang w:eastAsia="zh-CN"/>
        </w:rPr>
        <w:lastRenderedPageBreak/>
        <w:t xml:space="preserve">2009-2010 </w:t>
      </w:r>
      <w:r w:rsidRPr="00A86B92">
        <w:rPr>
          <w:sz w:val="24"/>
          <w:szCs w:val="24"/>
          <w:lang w:eastAsia="zh-CN"/>
        </w:rPr>
        <w:tab/>
      </w:r>
      <w:r w:rsidR="00431DEF" w:rsidRPr="00A86B92">
        <w:rPr>
          <w:b/>
          <w:bCs/>
          <w:sz w:val="24"/>
          <w:szCs w:val="24"/>
          <w:lang w:eastAsia="zh-CN"/>
        </w:rPr>
        <w:t>W</w:t>
      </w:r>
      <w:r w:rsidR="000750CC" w:rsidRPr="00A86B92">
        <w:rPr>
          <w:b/>
          <w:bCs/>
          <w:sz w:val="24"/>
          <w:szCs w:val="24"/>
          <w:lang w:eastAsia="zh-CN"/>
        </w:rPr>
        <w:t xml:space="preserve">orkshop </w:t>
      </w:r>
      <w:r w:rsidR="00431DEF" w:rsidRPr="00A86B92">
        <w:rPr>
          <w:b/>
          <w:bCs/>
          <w:sz w:val="24"/>
          <w:szCs w:val="24"/>
          <w:lang w:eastAsia="zh-CN"/>
        </w:rPr>
        <w:t>Organizer</w:t>
      </w:r>
      <w:r w:rsidR="000750CC" w:rsidRPr="00A86B92">
        <w:rPr>
          <w:b/>
          <w:bCs/>
          <w:sz w:val="24"/>
          <w:szCs w:val="24"/>
          <w:lang w:eastAsia="zh-CN"/>
        </w:rPr>
        <w:t xml:space="preserve"> </w:t>
      </w:r>
      <w:r w:rsidR="00431DEF" w:rsidRPr="00A86B92">
        <w:rPr>
          <w:bCs/>
          <w:sz w:val="24"/>
          <w:szCs w:val="24"/>
          <w:lang w:eastAsia="zh-CN"/>
        </w:rPr>
        <w:t xml:space="preserve">for </w:t>
      </w:r>
      <w:r w:rsidR="00431DEF" w:rsidRPr="00A86B92">
        <w:rPr>
          <w:sz w:val="24"/>
          <w:szCs w:val="24"/>
          <w:lang w:val="en-CA"/>
        </w:rPr>
        <w:t>Ultra-Wideband (UWB) Technology: The State-of-the-Art and Applications</w:t>
      </w:r>
      <w:r w:rsidRPr="00A86B92">
        <w:rPr>
          <w:bCs/>
          <w:sz w:val="24"/>
          <w:szCs w:val="24"/>
          <w:lang w:eastAsia="zh-CN"/>
        </w:rPr>
        <w:t>,</w:t>
      </w:r>
      <w:r w:rsidRPr="00A86B92">
        <w:rPr>
          <w:b/>
          <w:bCs/>
          <w:sz w:val="24"/>
          <w:szCs w:val="24"/>
          <w:lang w:eastAsia="zh-CN"/>
        </w:rPr>
        <w:t xml:space="preserve"> </w:t>
      </w:r>
      <w:r w:rsidRPr="00A86B92">
        <w:rPr>
          <w:i/>
          <w:iCs/>
          <w:sz w:val="24"/>
          <w:szCs w:val="24"/>
          <w:lang w:eastAsia="zh-CN"/>
        </w:rPr>
        <w:t>2010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May 23-28, 2010, Anaheim, USA</w:t>
      </w:r>
      <w:r w:rsidR="003A79B0" w:rsidRPr="00A86B92">
        <w:rPr>
          <w:sz w:val="24"/>
          <w:szCs w:val="24"/>
          <w:lang w:eastAsia="zh-CN"/>
        </w:rPr>
        <w:t>.</w:t>
      </w:r>
    </w:p>
    <w:p w14:paraId="75556B51" w14:textId="77777777" w:rsidR="0056218F" w:rsidRPr="00A86B92" w:rsidRDefault="0056218F"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Steering Committee</w:t>
      </w:r>
      <w:r w:rsidR="000A4AEF" w:rsidRPr="00A86B92">
        <w:rPr>
          <w:b/>
          <w:bCs/>
          <w:sz w:val="24"/>
          <w:szCs w:val="24"/>
          <w:lang w:eastAsia="zh-CN"/>
        </w:rPr>
        <w:t>,</w:t>
      </w:r>
      <w:r w:rsidRPr="00A86B92">
        <w:rPr>
          <w:b/>
          <w:bCs/>
          <w:sz w:val="24"/>
          <w:szCs w:val="24"/>
          <w:lang w:eastAsia="zh-CN"/>
        </w:rPr>
        <w:t xml:space="preserve"> Technical Program Committee</w:t>
      </w:r>
      <w:r w:rsidR="000A4AEF" w:rsidRPr="00A86B92">
        <w:rPr>
          <w:b/>
          <w:bCs/>
          <w:sz w:val="24"/>
          <w:szCs w:val="24"/>
          <w:lang w:eastAsia="zh-CN"/>
        </w:rPr>
        <w:t xml:space="preserve"> and Session Chair</w:t>
      </w:r>
      <w:r w:rsidRPr="00A86B92">
        <w:rPr>
          <w:sz w:val="24"/>
          <w:szCs w:val="24"/>
          <w:lang w:eastAsia="zh-CN"/>
        </w:rPr>
        <w:t xml:space="preserve">, </w:t>
      </w:r>
      <w:r w:rsidR="000A4AEF" w:rsidRPr="00A86B92">
        <w:rPr>
          <w:i/>
          <w:sz w:val="24"/>
          <w:szCs w:val="24"/>
          <w:lang w:eastAsia="zh-CN"/>
        </w:rPr>
        <w:t>The</w:t>
      </w:r>
      <w:r w:rsidR="000A4AEF" w:rsidRPr="00A86B92">
        <w:rPr>
          <w:sz w:val="24"/>
          <w:szCs w:val="24"/>
          <w:lang w:eastAsia="zh-CN"/>
        </w:rPr>
        <w:t xml:space="preserve"> </w:t>
      </w:r>
      <w:r w:rsidR="00A3080D" w:rsidRPr="00A86B92">
        <w:rPr>
          <w:i/>
          <w:iCs/>
          <w:sz w:val="24"/>
          <w:szCs w:val="24"/>
          <w:lang w:eastAsia="zh-CN"/>
        </w:rPr>
        <w:t>Eighth</w:t>
      </w:r>
      <w:r w:rsidRPr="00A86B92">
        <w:rPr>
          <w:i/>
          <w:iCs/>
          <w:sz w:val="24"/>
          <w:szCs w:val="24"/>
          <w:lang w:eastAsia="zh-CN"/>
        </w:rPr>
        <w:t xml:space="preserve"> Annual Conference on Communication Networks and Services (CNSR2010)</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2010, Montreal, Canada</w:t>
      </w:r>
      <w:r w:rsidR="003A79B0" w:rsidRPr="00A86B92">
        <w:rPr>
          <w:sz w:val="24"/>
          <w:szCs w:val="24"/>
          <w:lang w:eastAsia="zh-CN"/>
        </w:rPr>
        <w:t>.</w:t>
      </w:r>
    </w:p>
    <w:p w14:paraId="690302DA" w14:textId="77777777" w:rsidR="000557BF" w:rsidRPr="00A86B92" w:rsidRDefault="000557BF"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00EB5F5A" w:rsidRPr="00A86B92">
        <w:rPr>
          <w:b/>
          <w:bCs/>
          <w:sz w:val="24"/>
          <w:szCs w:val="24"/>
          <w:lang w:eastAsia="zh-CN"/>
        </w:rPr>
        <w:t xml:space="preserve"> and Session Chair</w:t>
      </w:r>
      <w:r w:rsidRPr="00A86B92">
        <w:rPr>
          <w:sz w:val="24"/>
          <w:szCs w:val="24"/>
          <w:lang w:eastAsia="zh-CN"/>
        </w:rPr>
        <w:t xml:space="preserve">, </w:t>
      </w:r>
      <w:r w:rsidR="004B716C" w:rsidRPr="00A86B92">
        <w:rPr>
          <w:i/>
          <w:iCs/>
          <w:sz w:val="24"/>
          <w:szCs w:val="24"/>
          <w:lang w:eastAsia="zh-CN"/>
        </w:rPr>
        <w:t>2010 IEEE International Conference on Ultra-wide Band</w:t>
      </w:r>
      <w:r w:rsidR="00972BCE" w:rsidRPr="00A86B92">
        <w:rPr>
          <w:i/>
          <w:iCs/>
          <w:sz w:val="24"/>
          <w:szCs w:val="24"/>
          <w:lang w:eastAsia="zh-CN"/>
        </w:rPr>
        <w:t xml:space="preserve"> (ICUWB)</w:t>
      </w:r>
      <w:r w:rsidR="004B716C" w:rsidRPr="00A86B92">
        <w:rPr>
          <w:iCs/>
          <w:sz w:val="24"/>
          <w:szCs w:val="24"/>
          <w:lang w:eastAsia="zh-CN"/>
        </w:rPr>
        <w:t>, Sept. 20-23, 2010, Nanjing, China</w:t>
      </w:r>
      <w:r w:rsidR="003A79B0" w:rsidRPr="00A86B92">
        <w:rPr>
          <w:iCs/>
          <w:sz w:val="24"/>
          <w:szCs w:val="24"/>
          <w:lang w:eastAsia="zh-CN"/>
        </w:rPr>
        <w:t>.</w:t>
      </w:r>
    </w:p>
    <w:p w14:paraId="33914BEC"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4B716C" w:rsidRPr="00A86B92">
        <w:rPr>
          <w:i/>
          <w:iCs/>
          <w:sz w:val="24"/>
          <w:szCs w:val="24"/>
          <w:lang w:eastAsia="zh-CN"/>
        </w:rPr>
        <w:t xml:space="preserve">Asia Pacific Symposium &amp; Exhibition on </w:t>
      </w:r>
      <w:r w:rsidR="00D9221C" w:rsidRPr="00A86B92">
        <w:rPr>
          <w:i/>
          <w:iCs/>
          <w:sz w:val="24"/>
          <w:szCs w:val="24"/>
          <w:lang w:eastAsia="zh-CN"/>
        </w:rPr>
        <w:t>Electromagnetic</w:t>
      </w:r>
      <w:r w:rsidR="004B716C" w:rsidRPr="00A86B92">
        <w:rPr>
          <w:i/>
          <w:iCs/>
          <w:sz w:val="24"/>
          <w:szCs w:val="24"/>
          <w:lang w:eastAsia="zh-CN"/>
        </w:rPr>
        <w:t xml:space="preserve"> Compatibility</w:t>
      </w:r>
      <w:r w:rsidR="004B716C" w:rsidRPr="00A86B92">
        <w:rPr>
          <w:iCs/>
          <w:sz w:val="24"/>
          <w:szCs w:val="24"/>
          <w:lang w:eastAsia="zh-CN"/>
        </w:rPr>
        <w:t xml:space="preserve">, </w:t>
      </w:r>
      <w:r w:rsidR="00D9221C" w:rsidRPr="00A86B92">
        <w:rPr>
          <w:iCs/>
          <w:sz w:val="24"/>
          <w:szCs w:val="24"/>
          <w:lang w:eastAsia="zh-CN"/>
        </w:rPr>
        <w:t>Beijing</w:t>
      </w:r>
      <w:r w:rsidR="004B716C" w:rsidRPr="00A86B92">
        <w:rPr>
          <w:iCs/>
          <w:sz w:val="24"/>
          <w:szCs w:val="24"/>
          <w:lang w:eastAsia="zh-CN"/>
        </w:rPr>
        <w:t>, Apr. 12-16, 2010</w:t>
      </w:r>
      <w:r w:rsidR="003A79B0" w:rsidRPr="00A86B92">
        <w:rPr>
          <w:iCs/>
          <w:sz w:val="24"/>
          <w:szCs w:val="24"/>
          <w:lang w:eastAsia="zh-CN"/>
        </w:rPr>
        <w:t>.</w:t>
      </w:r>
    </w:p>
    <w:p w14:paraId="681A77B2"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w:t>
      </w:r>
      <w:r w:rsidR="0056218F" w:rsidRPr="00A86B92">
        <w:rPr>
          <w:sz w:val="24"/>
          <w:szCs w:val="24"/>
          <w:lang w:eastAsia="zh-CN"/>
        </w:rPr>
        <w:t>9</w:t>
      </w:r>
      <w:r w:rsidRPr="00A86B92">
        <w:rPr>
          <w:sz w:val="24"/>
          <w:szCs w:val="24"/>
          <w:lang w:eastAsia="zh-CN"/>
        </w:rPr>
        <w:t>-20</w:t>
      </w:r>
      <w:r w:rsidR="0056218F" w:rsidRPr="00A86B92">
        <w:rPr>
          <w:sz w:val="24"/>
          <w:szCs w:val="24"/>
          <w:lang w:eastAsia="zh-CN"/>
        </w:rPr>
        <w:t>10</w:t>
      </w:r>
      <w:r w:rsidRPr="00A86B92">
        <w:rPr>
          <w:sz w:val="24"/>
          <w:szCs w:val="24"/>
          <w:lang w:eastAsia="zh-CN"/>
        </w:rPr>
        <w:t xml:space="preserve">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2010 </w:t>
      </w:r>
      <w:r w:rsidR="0056218F" w:rsidRPr="00A86B92">
        <w:rPr>
          <w:i/>
          <w:iCs/>
          <w:sz w:val="24"/>
          <w:szCs w:val="24"/>
          <w:lang w:eastAsia="zh-CN"/>
        </w:rPr>
        <w:t>IEEE Radio and Wireless Symposium</w:t>
      </w:r>
      <w:r w:rsidR="00972BCE" w:rsidRPr="00A86B92">
        <w:rPr>
          <w:i/>
          <w:iCs/>
          <w:sz w:val="24"/>
          <w:szCs w:val="24"/>
          <w:lang w:eastAsia="zh-CN"/>
        </w:rPr>
        <w:t xml:space="preserve"> (RWS)</w:t>
      </w:r>
      <w:r w:rsidR="0056218F" w:rsidRPr="00A86B92">
        <w:rPr>
          <w:i/>
          <w:iCs/>
          <w:sz w:val="24"/>
          <w:szCs w:val="24"/>
          <w:lang w:eastAsia="zh-CN"/>
        </w:rPr>
        <w:t xml:space="preserve">, </w:t>
      </w:r>
      <w:r w:rsidR="0056218F" w:rsidRPr="00A86B92">
        <w:rPr>
          <w:iCs/>
          <w:sz w:val="24"/>
          <w:szCs w:val="24"/>
          <w:lang w:eastAsia="zh-CN"/>
        </w:rPr>
        <w:t>New Orleans, LA, Jan. 10-17, 2010</w:t>
      </w:r>
      <w:r w:rsidR="003A79B0" w:rsidRPr="00A86B92">
        <w:rPr>
          <w:iCs/>
          <w:sz w:val="24"/>
          <w:szCs w:val="24"/>
          <w:lang w:eastAsia="zh-CN"/>
        </w:rPr>
        <w:t>.</w:t>
      </w:r>
    </w:p>
    <w:p w14:paraId="5A6ED522" w14:textId="77777777" w:rsidR="000E1F73" w:rsidRPr="00A86B92" w:rsidRDefault="000E1F73" w:rsidP="009463E8">
      <w:pPr>
        <w:autoSpaceDE w:val="0"/>
        <w:autoSpaceDN w:val="0"/>
        <w:adjustRightInd w:val="0"/>
        <w:ind w:left="1560" w:hanging="1134"/>
        <w:jc w:val="both"/>
        <w:rPr>
          <w:iCs/>
          <w:sz w:val="24"/>
          <w:szCs w:val="24"/>
          <w:lang w:eastAsia="zh-CN"/>
        </w:rPr>
      </w:pPr>
      <w:r w:rsidRPr="00A86B92">
        <w:rPr>
          <w:sz w:val="24"/>
          <w:szCs w:val="24"/>
          <w:lang w:eastAsia="zh-CN"/>
        </w:rPr>
        <w:t xml:space="preserve">2009-2010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The 26th International Review of Progress in Applied Computational Electromagnetics, April 25-29, 2010, Tampere, Finland</w:t>
      </w:r>
      <w:r w:rsidR="003A79B0" w:rsidRPr="00A86B92">
        <w:rPr>
          <w:iCs/>
          <w:sz w:val="24"/>
          <w:szCs w:val="24"/>
          <w:lang w:eastAsia="zh-CN"/>
        </w:rPr>
        <w:t>.</w:t>
      </w:r>
    </w:p>
    <w:p w14:paraId="68F361A6" w14:textId="77777777" w:rsidR="00FA1EE8" w:rsidRPr="00A86B92" w:rsidRDefault="00FA1EE8" w:rsidP="009463E8">
      <w:pPr>
        <w:autoSpaceDE w:val="0"/>
        <w:autoSpaceDN w:val="0"/>
        <w:adjustRightInd w:val="0"/>
        <w:ind w:left="1560" w:hanging="1134"/>
        <w:jc w:val="both"/>
        <w:rPr>
          <w:iCs/>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0056218F" w:rsidRPr="00A86B92">
        <w:rPr>
          <w:i/>
          <w:iCs/>
          <w:sz w:val="24"/>
          <w:szCs w:val="24"/>
          <w:lang w:eastAsia="zh-CN"/>
        </w:rPr>
        <w:t>2009 Asia-Pacific Microwave Conference</w:t>
      </w:r>
      <w:r w:rsidR="00972BCE" w:rsidRPr="00A86B92">
        <w:rPr>
          <w:i/>
          <w:iCs/>
          <w:sz w:val="24"/>
          <w:szCs w:val="24"/>
          <w:lang w:eastAsia="zh-CN"/>
        </w:rPr>
        <w:t xml:space="preserve"> (APMC)</w:t>
      </w:r>
      <w:r w:rsidR="0056218F" w:rsidRPr="00A86B92">
        <w:rPr>
          <w:i/>
          <w:iCs/>
          <w:sz w:val="24"/>
          <w:szCs w:val="24"/>
          <w:lang w:eastAsia="zh-CN"/>
        </w:rPr>
        <w:t xml:space="preserve">, </w:t>
      </w:r>
      <w:r w:rsidR="0056218F" w:rsidRPr="00A86B92">
        <w:rPr>
          <w:iCs/>
          <w:sz w:val="24"/>
          <w:szCs w:val="24"/>
          <w:lang w:eastAsia="zh-CN"/>
        </w:rPr>
        <w:t xml:space="preserve">Dec. 7-10, </w:t>
      </w:r>
      <w:r w:rsidR="00270767" w:rsidRPr="00A86B92">
        <w:rPr>
          <w:iCs/>
          <w:sz w:val="24"/>
          <w:szCs w:val="24"/>
          <w:lang w:eastAsia="zh-CN"/>
        </w:rPr>
        <w:t xml:space="preserve">2009, </w:t>
      </w:r>
      <w:r w:rsidR="0056218F" w:rsidRPr="00A86B92">
        <w:rPr>
          <w:iCs/>
          <w:sz w:val="24"/>
          <w:szCs w:val="24"/>
          <w:lang w:eastAsia="zh-CN"/>
        </w:rPr>
        <w:t>Singapore</w:t>
      </w:r>
      <w:r w:rsidR="003A79B0" w:rsidRPr="00A86B92">
        <w:rPr>
          <w:iCs/>
          <w:sz w:val="24"/>
          <w:szCs w:val="24"/>
          <w:lang w:eastAsia="zh-CN"/>
        </w:rPr>
        <w:t>.</w:t>
      </w:r>
      <w:r w:rsidR="0056218F" w:rsidRPr="00A86B92">
        <w:rPr>
          <w:iCs/>
          <w:sz w:val="24"/>
          <w:szCs w:val="24"/>
          <w:lang w:eastAsia="zh-CN"/>
        </w:rPr>
        <w:t xml:space="preserve">  </w:t>
      </w:r>
    </w:p>
    <w:p w14:paraId="5BF61783" w14:textId="77777777" w:rsidR="00270767" w:rsidRPr="00A86B92" w:rsidRDefault="00270767" w:rsidP="009463E8">
      <w:pPr>
        <w:autoSpaceDE w:val="0"/>
        <w:autoSpaceDN w:val="0"/>
        <w:adjustRightInd w:val="0"/>
        <w:ind w:left="1560" w:hanging="1134"/>
        <w:jc w:val="both"/>
        <w:rPr>
          <w:sz w:val="24"/>
          <w:szCs w:val="24"/>
          <w:lang w:eastAsia="zh-CN"/>
        </w:rPr>
      </w:pPr>
      <w:r w:rsidRPr="00A86B92">
        <w:rPr>
          <w:sz w:val="24"/>
          <w:szCs w:val="24"/>
          <w:lang w:eastAsia="zh-CN"/>
        </w:rPr>
        <w:t>2009</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2009 IEEE International Conference on Ultra-wide Band</w:t>
      </w:r>
      <w:r w:rsidR="00972BCE" w:rsidRPr="00A86B92">
        <w:rPr>
          <w:i/>
          <w:iCs/>
          <w:sz w:val="24"/>
          <w:szCs w:val="24"/>
          <w:lang w:eastAsia="zh-CN"/>
        </w:rPr>
        <w:t xml:space="preserve"> (ICUWB)</w:t>
      </w:r>
      <w:r w:rsidRPr="00A86B92">
        <w:rPr>
          <w:iCs/>
          <w:sz w:val="24"/>
          <w:szCs w:val="24"/>
          <w:lang w:eastAsia="zh-CN"/>
        </w:rPr>
        <w:t>, Sept. 9-11, 2009, Vancouver, Canada</w:t>
      </w:r>
      <w:r w:rsidR="003A79B0" w:rsidRPr="00A86B92">
        <w:rPr>
          <w:iCs/>
          <w:sz w:val="24"/>
          <w:szCs w:val="24"/>
          <w:lang w:eastAsia="zh-CN"/>
        </w:rPr>
        <w:t>.</w:t>
      </w:r>
      <w:r w:rsidRPr="00A86B92">
        <w:rPr>
          <w:sz w:val="24"/>
          <w:szCs w:val="24"/>
          <w:lang w:eastAsia="zh-CN"/>
        </w:rPr>
        <w:t xml:space="preserve"> </w:t>
      </w:r>
    </w:p>
    <w:p w14:paraId="0AF0E03F" w14:textId="77777777"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Steering Committee and Technical Program Committee</w:t>
      </w:r>
      <w:r w:rsidRPr="00A86B92">
        <w:rPr>
          <w:sz w:val="24"/>
          <w:szCs w:val="24"/>
          <w:lang w:eastAsia="zh-CN"/>
        </w:rPr>
        <w:t xml:space="preserve">, </w:t>
      </w:r>
      <w:r w:rsidRPr="00A86B92">
        <w:rPr>
          <w:i/>
          <w:iCs/>
          <w:sz w:val="24"/>
          <w:szCs w:val="24"/>
          <w:lang w:eastAsia="zh-CN"/>
        </w:rPr>
        <w:t>Seventh Annual Conference on Communication Networks and Services (CNSR2009)</w:t>
      </w:r>
      <w:r w:rsidRPr="00A86B92">
        <w:rPr>
          <w:sz w:val="24"/>
          <w:szCs w:val="24"/>
          <w:lang w:eastAsia="zh-CN"/>
        </w:rPr>
        <w:t>, Sponsored</w:t>
      </w:r>
      <w:r w:rsidRPr="00A86B92">
        <w:rPr>
          <w:i/>
          <w:iCs/>
          <w:sz w:val="24"/>
          <w:szCs w:val="24"/>
          <w:lang w:eastAsia="zh-CN"/>
        </w:rPr>
        <w:t xml:space="preserve"> </w:t>
      </w:r>
      <w:r w:rsidRPr="00A86B92">
        <w:rPr>
          <w:sz w:val="24"/>
          <w:szCs w:val="24"/>
          <w:lang w:eastAsia="zh-CN"/>
        </w:rPr>
        <w:t>by IEEE Communication Society, May 11-13, 2009, Moncton, Canada</w:t>
      </w:r>
      <w:r w:rsidR="003A79B0" w:rsidRPr="00A86B92">
        <w:rPr>
          <w:sz w:val="24"/>
          <w:szCs w:val="24"/>
          <w:lang w:eastAsia="zh-CN"/>
        </w:rPr>
        <w:t>.</w:t>
      </w:r>
    </w:p>
    <w:p w14:paraId="55D79AB1" w14:textId="2015390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2009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 xml:space="preserve">June 7-12, 2009, Boston, </w:t>
      </w:r>
      <w:r w:rsidR="003A79B0" w:rsidRPr="00A86B92">
        <w:rPr>
          <w:sz w:val="24"/>
          <w:szCs w:val="24"/>
          <w:lang w:eastAsia="zh-CN"/>
        </w:rPr>
        <w:t>USA.</w:t>
      </w:r>
    </w:p>
    <w:p w14:paraId="4B564EEB" w14:textId="747ABBEB"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2008-2009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w:t>
      </w:r>
      <w:r w:rsidRPr="00A86B92">
        <w:rPr>
          <w:sz w:val="24"/>
          <w:szCs w:val="24"/>
          <w:lang w:eastAsia="zh-CN"/>
        </w:rPr>
        <w:t xml:space="preserve">, </w:t>
      </w:r>
      <w:r w:rsidRPr="00A86B92">
        <w:rPr>
          <w:i/>
          <w:iCs/>
          <w:sz w:val="24"/>
          <w:szCs w:val="24"/>
          <w:lang w:eastAsia="zh-CN"/>
        </w:rPr>
        <w:t>2009 IEEE Radio and Wireless Symposium</w:t>
      </w:r>
      <w:r w:rsidR="00972BCE" w:rsidRPr="00A86B92">
        <w:rPr>
          <w:i/>
          <w:iCs/>
          <w:sz w:val="24"/>
          <w:szCs w:val="24"/>
          <w:lang w:eastAsia="zh-CN"/>
        </w:rPr>
        <w:t xml:space="preserve"> (RWS)</w:t>
      </w:r>
      <w:r w:rsidRPr="00A86B92">
        <w:rPr>
          <w:i/>
          <w:iCs/>
          <w:sz w:val="24"/>
          <w:szCs w:val="24"/>
          <w:lang w:eastAsia="zh-CN"/>
        </w:rPr>
        <w:t xml:space="preserve">, </w:t>
      </w:r>
      <w:r w:rsidRPr="00A86B92">
        <w:rPr>
          <w:sz w:val="24"/>
          <w:szCs w:val="24"/>
          <w:lang w:eastAsia="zh-CN"/>
        </w:rPr>
        <w:t xml:space="preserve">January 18-22, 2009, San Diego, </w:t>
      </w:r>
      <w:r w:rsidR="003A79B0" w:rsidRPr="00A86B92">
        <w:rPr>
          <w:sz w:val="24"/>
          <w:szCs w:val="24"/>
          <w:lang w:eastAsia="zh-CN"/>
        </w:rPr>
        <w:t>USA.</w:t>
      </w:r>
    </w:p>
    <w:p w14:paraId="491E6650" w14:textId="2388174A" w:rsidR="001112A7" w:rsidRPr="00A86B92" w:rsidRDefault="001112A7"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Technical Program Committee and Session Chair</w:t>
      </w:r>
      <w:r w:rsidRPr="00A86B92">
        <w:rPr>
          <w:sz w:val="24"/>
          <w:szCs w:val="24"/>
          <w:lang w:eastAsia="zh-CN"/>
        </w:rPr>
        <w:t xml:space="preserve">, </w:t>
      </w:r>
      <w:r w:rsidRPr="00A86B92">
        <w:rPr>
          <w:i/>
          <w:iCs/>
          <w:sz w:val="24"/>
          <w:szCs w:val="24"/>
          <w:lang w:eastAsia="zh-CN"/>
        </w:rPr>
        <w:t xml:space="preserve">2008 IEEE International Microwave </w:t>
      </w:r>
      <w:r w:rsidR="007C609F" w:rsidRPr="00A86B92">
        <w:rPr>
          <w:i/>
          <w:iCs/>
          <w:sz w:val="24"/>
          <w:szCs w:val="24"/>
          <w:lang w:eastAsia="zh-CN"/>
        </w:rPr>
        <w:t>Symposium (</w:t>
      </w:r>
      <w:r w:rsidR="00972BCE" w:rsidRPr="00A86B92">
        <w:rPr>
          <w:i/>
          <w:iCs/>
          <w:sz w:val="24"/>
          <w:szCs w:val="24"/>
          <w:lang w:eastAsia="zh-CN"/>
        </w:rPr>
        <w:t>IMS)</w:t>
      </w:r>
      <w:r w:rsidRPr="00A86B92">
        <w:rPr>
          <w:i/>
          <w:iCs/>
          <w:sz w:val="24"/>
          <w:szCs w:val="24"/>
          <w:lang w:eastAsia="zh-CN"/>
        </w:rPr>
        <w:t xml:space="preserve">, </w:t>
      </w:r>
      <w:r w:rsidRPr="00A86B92">
        <w:rPr>
          <w:sz w:val="24"/>
          <w:szCs w:val="24"/>
          <w:lang w:eastAsia="zh-CN"/>
        </w:rPr>
        <w:t>June 15-20, 2008, Atlanta, Georgia</w:t>
      </w:r>
      <w:r w:rsidR="003A79B0" w:rsidRPr="00A86B92">
        <w:rPr>
          <w:sz w:val="24"/>
          <w:szCs w:val="24"/>
          <w:lang w:eastAsia="zh-CN"/>
        </w:rPr>
        <w:t>, USA.</w:t>
      </w:r>
    </w:p>
    <w:p w14:paraId="2E47D5D8" w14:textId="77777777" w:rsidR="001112A7" w:rsidRPr="00A86B92" w:rsidRDefault="00A53CA9"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Session Organizer</w:t>
      </w:r>
      <w:r w:rsidR="00830F55" w:rsidRPr="00A86B92">
        <w:rPr>
          <w:sz w:val="24"/>
          <w:szCs w:val="24"/>
          <w:lang w:eastAsia="zh-CN"/>
        </w:rPr>
        <w:t xml:space="preserve"> for “R</w:t>
      </w:r>
      <w:r w:rsidR="00830F55" w:rsidRPr="00A86B92">
        <w:rPr>
          <w:sz w:val="24"/>
          <w:szCs w:val="24"/>
        </w:rPr>
        <w:t>ecent Developments and Applications with Time-domain Modeling Techniques</w:t>
      </w:r>
      <w:r w:rsidR="00135C24" w:rsidRPr="00A86B92">
        <w:rPr>
          <w:sz w:val="24"/>
          <w:szCs w:val="24"/>
        </w:rPr>
        <w:t>,”</w:t>
      </w:r>
      <w:r w:rsidR="00830F55" w:rsidRPr="00A86B92">
        <w:rPr>
          <w:sz w:val="24"/>
          <w:szCs w:val="24"/>
        </w:rPr>
        <w:t xml:space="preserve"> </w:t>
      </w:r>
      <w:r w:rsidRPr="00A86B92">
        <w:rPr>
          <w:bCs/>
          <w:i/>
          <w:color w:val="000000"/>
          <w:sz w:val="24"/>
          <w:szCs w:val="24"/>
          <w:lang w:eastAsia="zh-CN"/>
        </w:rPr>
        <w:t>The 24th International Review of Progress in Applied Computational Electromagnetics (ACES)</w:t>
      </w:r>
      <w:r w:rsidRPr="00A86B92">
        <w:rPr>
          <w:bCs/>
          <w:color w:val="000000"/>
          <w:sz w:val="24"/>
          <w:szCs w:val="24"/>
          <w:lang w:eastAsia="zh-CN"/>
        </w:rPr>
        <w:t>, March 30-April 4, 2008, Niagara Falls, Canada</w:t>
      </w:r>
      <w:r w:rsidR="003A79B0" w:rsidRPr="00A86B92">
        <w:rPr>
          <w:bCs/>
          <w:color w:val="000000"/>
          <w:sz w:val="24"/>
          <w:szCs w:val="24"/>
          <w:lang w:eastAsia="zh-CN"/>
        </w:rPr>
        <w:t>.</w:t>
      </w:r>
    </w:p>
    <w:p w14:paraId="14E37D96" w14:textId="06C8DB79" w:rsidR="001112A7" w:rsidRPr="00A86B92" w:rsidRDefault="001112A7" w:rsidP="009463E8">
      <w:pPr>
        <w:autoSpaceDE w:val="0"/>
        <w:autoSpaceDN w:val="0"/>
        <w:adjustRightInd w:val="0"/>
        <w:ind w:left="1560" w:hanging="1134"/>
        <w:jc w:val="both"/>
        <w:rPr>
          <w:bCs/>
          <w:color w:val="000000"/>
          <w:sz w:val="24"/>
          <w:szCs w:val="24"/>
          <w:lang w:eastAsia="zh-CN"/>
        </w:rPr>
      </w:pPr>
      <w:r w:rsidRPr="00A86B92">
        <w:rPr>
          <w:sz w:val="24"/>
          <w:szCs w:val="24"/>
          <w:lang w:eastAsia="zh-CN"/>
        </w:rPr>
        <w:t xml:space="preserve">2007-2008 </w:t>
      </w:r>
      <w:r w:rsidRPr="00A86B92">
        <w:rPr>
          <w:sz w:val="24"/>
          <w:szCs w:val="24"/>
          <w:lang w:eastAsia="zh-CN"/>
        </w:rPr>
        <w:tab/>
      </w:r>
      <w:r w:rsidRPr="00A86B92">
        <w:rPr>
          <w:b/>
          <w:bCs/>
          <w:sz w:val="24"/>
          <w:szCs w:val="24"/>
          <w:lang w:eastAsia="zh-CN"/>
        </w:rPr>
        <w:t xml:space="preserve">Technical Program Committee </w:t>
      </w:r>
      <w:r w:rsidR="00C71A29" w:rsidRPr="00A86B92">
        <w:rPr>
          <w:b/>
          <w:bCs/>
          <w:sz w:val="24"/>
          <w:szCs w:val="24"/>
          <w:lang w:eastAsia="zh-CN"/>
        </w:rPr>
        <w:t>and Session Chairs</w:t>
      </w:r>
      <w:r w:rsidRPr="00A86B92">
        <w:rPr>
          <w:sz w:val="24"/>
          <w:szCs w:val="24"/>
          <w:lang w:eastAsia="zh-CN"/>
        </w:rPr>
        <w:t xml:space="preserve">, </w:t>
      </w:r>
      <w:r w:rsidRPr="00A86B92">
        <w:rPr>
          <w:i/>
          <w:iCs/>
          <w:sz w:val="24"/>
          <w:szCs w:val="24"/>
          <w:lang w:eastAsia="zh-CN"/>
        </w:rPr>
        <w:t>200</w:t>
      </w:r>
      <w:r w:rsidR="0009176C" w:rsidRPr="00A86B92">
        <w:rPr>
          <w:i/>
          <w:iCs/>
          <w:sz w:val="24"/>
          <w:szCs w:val="24"/>
          <w:lang w:eastAsia="zh-CN"/>
        </w:rPr>
        <w:t>8</w:t>
      </w:r>
      <w:r w:rsidRPr="00A86B92">
        <w:rPr>
          <w:i/>
          <w:iCs/>
          <w:sz w:val="24"/>
          <w:szCs w:val="24"/>
          <w:lang w:eastAsia="zh-CN"/>
        </w:rPr>
        <w:t xml:space="preserve"> International Symposium on</w:t>
      </w:r>
      <w:r w:rsidRPr="00A86B92">
        <w:rPr>
          <w:bCs/>
          <w:color w:val="000000"/>
          <w:sz w:val="24"/>
          <w:szCs w:val="24"/>
          <w:lang w:eastAsia="zh-CN"/>
        </w:rPr>
        <w:t xml:space="preserve"> </w:t>
      </w:r>
      <w:r w:rsidRPr="00A86B92">
        <w:rPr>
          <w:i/>
          <w:iCs/>
          <w:sz w:val="24"/>
          <w:szCs w:val="24"/>
          <w:lang w:eastAsia="zh-CN"/>
        </w:rPr>
        <w:t>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Nov. 2-6, 2008, Kunming, China</w:t>
      </w:r>
      <w:r w:rsidR="003A79B0" w:rsidRPr="00A86B92">
        <w:rPr>
          <w:sz w:val="24"/>
          <w:szCs w:val="24"/>
          <w:lang w:eastAsia="zh-CN"/>
        </w:rPr>
        <w:t>.</w:t>
      </w:r>
    </w:p>
    <w:p w14:paraId="7655AD38" w14:textId="77777777" w:rsidR="00A53CA9" w:rsidRPr="00A86B92" w:rsidRDefault="00A53CA9" w:rsidP="009463E8">
      <w:pPr>
        <w:autoSpaceDE w:val="0"/>
        <w:autoSpaceDN w:val="0"/>
        <w:adjustRightInd w:val="0"/>
        <w:ind w:left="1560" w:hanging="1134"/>
        <w:jc w:val="both"/>
        <w:rPr>
          <w:sz w:val="24"/>
          <w:szCs w:val="24"/>
          <w:lang w:eastAsia="zh-CN"/>
        </w:rPr>
      </w:pPr>
      <w:r w:rsidRPr="00A86B92">
        <w:rPr>
          <w:sz w:val="24"/>
          <w:szCs w:val="24"/>
          <w:lang w:eastAsia="zh-CN"/>
        </w:rPr>
        <w:t>2007-2008</w:t>
      </w:r>
      <w:r w:rsidRPr="00A86B92">
        <w:rPr>
          <w:sz w:val="24"/>
          <w:szCs w:val="24"/>
          <w:lang w:eastAsia="zh-CN"/>
        </w:rPr>
        <w:tab/>
      </w:r>
      <w:r w:rsidRPr="00A86B92">
        <w:rPr>
          <w:b/>
          <w:bCs/>
          <w:sz w:val="24"/>
          <w:szCs w:val="24"/>
          <w:lang w:eastAsia="zh-CN"/>
        </w:rPr>
        <w:t>Steering Committee, Technical Program Committee and Tutorial Chair</w:t>
      </w:r>
      <w:r w:rsidRPr="00A86B92">
        <w:rPr>
          <w:sz w:val="24"/>
          <w:szCs w:val="24"/>
          <w:lang w:eastAsia="zh-CN"/>
        </w:rPr>
        <w:t xml:space="preserve">, </w:t>
      </w:r>
      <w:r w:rsidRPr="00A86B92">
        <w:rPr>
          <w:i/>
          <w:iCs/>
          <w:sz w:val="24"/>
          <w:szCs w:val="24"/>
          <w:lang w:eastAsia="zh-CN"/>
        </w:rPr>
        <w:t>Sixth Annual Conference on Communication Networks and Services (CNSR2008)</w:t>
      </w:r>
      <w:r w:rsidRPr="00A86B92">
        <w:rPr>
          <w:sz w:val="24"/>
          <w:szCs w:val="24"/>
          <w:lang w:eastAsia="zh-CN"/>
        </w:rPr>
        <w:t>, Sponsored by IEEE Communication Society, May 5-8, 2008, Halifax, Canada</w:t>
      </w:r>
      <w:r w:rsidR="003A79B0" w:rsidRPr="00A86B92">
        <w:rPr>
          <w:sz w:val="24"/>
          <w:szCs w:val="24"/>
          <w:lang w:eastAsia="zh-CN"/>
        </w:rPr>
        <w:t>.</w:t>
      </w:r>
    </w:p>
    <w:p w14:paraId="4FE3335B" w14:textId="52D01D0C" w:rsidR="005D4CBC" w:rsidRPr="00A86B92" w:rsidRDefault="005D4CBC" w:rsidP="009B15CB">
      <w:pPr>
        <w:tabs>
          <w:tab w:val="left" w:pos="1582"/>
        </w:tabs>
        <w:autoSpaceDE w:val="0"/>
        <w:autoSpaceDN w:val="0"/>
        <w:adjustRightInd w:val="0"/>
        <w:ind w:left="1560" w:hanging="1134"/>
        <w:jc w:val="both"/>
        <w:rPr>
          <w:sz w:val="24"/>
          <w:szCs w:val="24"/>
          <w:lang w:eastAsia="zh-CN"/>
        </w:rPr>
      </w:pPr>
      <w:r w:rsidRPr="00A86B92">
        <w:rPr>
          <w:sz w:val="24"/>
          <w:szCs w:val="24"/>
          <w:lang w:eastAsia="zh-CN"/>
        </w:rPr>
        <w:t xml:space="preserve">2007 </w:t>
      </w:r>
      <w:r w:rsidR="00A914E4">
        <w:rPr>
          <w:sz w:val="24"/>
          <w:szCs w:val="24"/>
          <w:lang w:eastAsia="zh-CN"/>
        </w:rPr>
        <w:tab/>
      </w:r>
      <w:r w:rsidR="00A914E4">
        <w:rPr>
          <w:sz w:val="24"/>
          <w:szCs w:val="24"/>
          <w:lang w:eastAsia="zh-CN"/>
        </w:rPr>
        <w:tab/>
      </w:r>
      <w:r w:rsidRPr="00A86B92">
        <w:rPr>
          <w:b/>
          <w:bCs/>
          <w:sz w:val="24"/>
          <w:szCs w:val="24"/>
          <w:lang w:eastAsia="zh-CN"/>
        </w:rPr>
        <w:t>Organizer and speaker, s</w:t>
      </w:r>
      <w:r w:rsidR="001E0D41" w:rsidRPr="00A86B92">
        <w:rPr>
          <w:bCs/>
          <w:sz w:val="24"/>
          <w:szCs w:val="24"/>
          <w:lang w:eastAsia="zh-CN"/>
        </w:rPr>
        <w:t>hort course in</w:t>
      </w:r>
      <w:r w:rsidRPr="00A86B92">
        <w:rPr>
          <w:bCs/>
          <w:sz w:val="24"/>
          <w:szCs w:val="24"/>
          <w:lang w:eastAsia="zh-CN"/>
        </w:rPr>
        <w:t xml:space="preserve"> “Time-domain Electromagnetic Simulator,” </w:t>
      </w:r>
      <w:r w:rsidRPr="00A86B92">
        <w:rPr>
          <w:i/>
          <w:iCs/>
          <w:sz w:val="24"/>
          <w:szCs w:val="24"/>
          <w:lang w:eastAsia="zh-CN"/>
        </w:rPr>
        <w:t>2007 IEEE International 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3-8, 2007, Honolulu, Hawaii</w:t>
      </w:r>
      <w:r w:rsidR="003A79B0" w:rsidRPr="00A86B92">
        <w:rPr>
          <w:sz w:val="24"/>
          <w:szCs w:val="24"/>
          <w:lang w:eastAsia="zh-CN"/>
        </w:rPr>
        <w:t>.</w:t>
      </w:r>
    </w:p>
    <w:p w14:paraId="5A360731" w14:textId="629854FF" w:rsidR="00101F41" w:rsidRPr="00A86B92" w:rsidRDefault="0020127E" w:rsidP="009463E8">
      <w:pPr>
        <w:autoSpaceDE w:val="0"/>
        <w:autoSpaceDN w:val="0"/>
        <w:adjustRightInd w:val="0"/>
        <w:ind w:left="1560" w:hanging="1134"/>
        <w:jc w:val="both"/>
        <w:rPr>
          <w:sz w:val="24"/>
          <w:szCs w:val="24"/>
          <w:lang w:eastAsia="zh-CN"/>
        </w:rPr>
      </w:pPr>
      <w:r w:rsidRPr="00A86B92">
        <w:rPr>
          <w:sz w:val="24"/>
          <w:szCs w:val="24"/>
          <w:lang w:eastAsia="zh-CN"/>
        </w:rPr>
        <w:t>2006-2008</w:t>
      </w:r>
      <w:r w:rsidR="00101F41" w:rsidRPr="00A86B92">
        <w:rPr>
          <w:sz w:val="24"/>
          <w:szCs w:val="24"/>
          <w:lang w:eastAsia="zh-CN"/>
        </w:rPr>
        <w:t xml:space="preserve"> </w:t>
      </w:r>
      <w:r w:rsidR="00101F41" w:rsidRPr="00A86B92">
        <w:rPr>
          <w:sz w:val="24"/>
          <w:szCs w:val="24"/>
          <w:lang w:eastAsia="zh-CN"/>
        </w:rPr>
        <w:tab/>
      </w:r>
      <w:r w:rsidR="00101F41" w:rsidRPr="00A86B92">
        <w:rPr>
          <w:b/>
          <w:bCs/>
          <w:sz w:val="24"/>
          <w:szCs w:val="24"/>
          <w:lang w:eastAsia="zh-CN"/>
        </w:rPr>
        <w:t>Technical Program Committee</w:t>
      </w:r>
      <w:r w:rsidR="000C50D9" w:rsidRPr="00A86B92">
        <w:rPr>
          <w:b/>
          <w:bCs/>
          <w:sz w:val="24"/>
          <w:szCs w:val="24"/>
          <w:lang w:eastAsia="zh-CN"/>
        </w:rPr>
        <w:t xml:space="preserve"> and Session Chair</w:t>
      </w:r>
      <w:r w:rsidR="00101F41" w:rsidRPr="00A86B92">
        <w:rPr>
          <w:sz w:val="24"/>
          <w:szCs w:val="24"/>
          <w:lang w:eastAsia="zh-CN"/>
        </w:rPr>
        <w:t xml:space="preserve">, </w:t>
      </w:r>
      <w:r w:rsidR="00101F41" w:rsidRPr="00A86B92">
        <w:rPr>
          <w:i/>
          <w:iCs/>
          <w:sz w:val="24"/>
          <w:szCs w:val="24"/>
          <w:lang w:eastAsia="zh-CN"/>
        </w:rPr>
        <w:t>2007 IEEE International Microwave Symposium</w:t>
      </w:r>
      <w:r w:rsidR="00972BCE" w:rsidRPr="00A86B92">
        <w:rPr>
          <w:i/>
          <w:iCs/>
          <w:sz w:val="24"/>
          <w:szCs w:val="24"/>
          <w:lang w:eastAsia="zh-CN"/>
        </w:rPr>
        <w:t xml:space="preserve"> (IMS)</w:t>
      </w:r>
      <w:r w:rsidR="00101F41" w:rsidRPr="00A86B92">
        <w:rPr>
          <w:i/>
          <w:iCs/>
          <w:sz w:val="24"/>
          <w:szCs w:val="24"/>
          <w:lang w:eastAsia="zh-CN"/>
        </w:rPr>
        <w:t xml:space="preserve">, </w:t>
      </w:r>
      <w:r w:rsidR="00101F41" w:rsidRPr="00A86B92">
        <w:rPr>
          <w:sz w:val="24"/>
          <w:szCs w:val="24"/>
          <w:lang w:eastAsia="zh-CN"/>
        </w:rPr>
        <w:t>June 3-8, 2007, Honolulu, Hawaii</w:t>
      </w:r>
      <w:r w:rsidR="003A79B0" w:rsidRPr="00A86B92">
        <w:rPr>
          <w:sz w:val="24"/>
          <w:szCs w:val="24"/>
          <w:lang w:eastAsia="zh-CN"/>
        </w:rPr>
        <w:t>.</w:t>
      </w:r>
    </w:p>
    <w:p w14:paraId="65BEDA89"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rPr>
        <w:t xml:space="preserve">2007 IEEE International Symposium on Microwave, Antenna, Propagation and EMC Technologies for Wireless Communications, </w:t>
      </w:r>
      <w:r w:rsidRPr="00A86B92">
        <w:rPr>
          <w:sz w:val="24"/>
          <w:szCs w:val="24"/>
        </w:rPr>
        <w:t>Aug. 14-16, 2007, Hangzhou, China</w:t>
      </w:r>
      <w:r w:rsidR="003A79B0" w:rsidRPr="00A86B92">
        <w:rPr>
          <w:sz w:val="24"/>
          <w:szCs w:val="24"/>
        </w:rPr>
        <w:t>.</w:t>
      </w:r>
    </w:p>
    <w:p w14:paraId="65D29DA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lastRenderedPageBreak/>
        <w:t xml:space="preserve">2006-2007 </w:t>
      </w:r>
      <w:r w:rsidRPr="00A86B92">
        <w:rPr>
          <w:sz w:val="24"/>
          <w:szCs w:val="24"/>
          <w:lang w:eastAsia="zh-CN"/>
        </w:rPr>
        <w:tab/>
      </w:r>
      <w:r w:rsidRPr="00A86B92">
        <w:rPr>
          <w:b/>
          <w:bCs/>
          <w:sz w:val="24"/>
          <w:szCs w:val="24"/>
          <w:lang w:eastAsia="zh-CN"/>
        </w:rPr>
        <w:t>Steering Committee</w:t>
      </w:r>
      <w:r w:rsidR="00203E9A" w:rsidRPr="00A86B92">
        <w:rPr>
          <w:b/>
          <w:bCs/>
          <w:sz w:val="24"/>
          <w:szCs w:val="24"/>
          <w:lang w:eastAsia="zh-CN"/>
        </w:rPr>
        <w:t>,</w:t>
      </w:r>
      <w:r w:rsidRPr="00A86B92">
        <w:rPr>
          <w:b/>
          <w:bCs/>
          <w:sz w:val="24"/>
          <w:szCs w:val="24"/>
          <w:lang w:eastAsia="zh-CN"/>
        </w:rPr>
        <w:t xml:space="preserve"> Technical Program Committee</w:t>
      </w:r>
      <w:r w:rsidR="00203E9A"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Fifth Annual Conference on Communication Networks and Services (CNSR2007)</w:t>
      </w:r>
      <w:r w:rsidRPr="00A86B92">
        <w:rPr>
          <w:sz w:val="24"/>
          <w:szCs w:val="24"/>
          <w:lang w:eastAsia="zh-CN"/>
        </w:rPr>
        <w:t>, Sponsored by IEEE Communication Society, May 14-17, 2007, Fredericton, New Brunswick, Canada</w:t>
      </w:r>
      <w:r w:rsidR="003A79B0" w:rsidRPr="00A86B92">
        <w:rPr>
          <w:sz w:val="24"/>
          <w:szCs w:val="24"/>
          <w:lang w:eastAsia="zh-CN"/>
        </w:rPr>
        <w:t>.</w:t>
      </w:r>
    </w:p>
    <w:p w14:paraId="5BF6C803"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2006-2007 </w:t>
      </w:r>
      <w:r w:rsidRPr="00A86B92">
        <w:rPr>
          <w:sz w:val="24"/>
          <w:szCs w:val="24"/>
          <w:lang w:eastAsia="zh-CN"/>
        </w:rPr>
        <w:tab/>
      </w:r>
      <w:r w:rsidR="004106A3" w:rsidRPr="00A86B92">
        <w:rPr>
          <w:b/>
          <w:bCs/>
          <w:sz w:val="24"/>
          <w:szCs w:val="24"/>
          <w:lang w:eastAsia="zh-CN"/>
        </w:rPr>
        <w:t xml:space="preserve">International Steering </w:t>
      </w:r>
      <w:r w:rsidRPr="00A86B92">
        <w:rPr>
          <w:b/>
          <w:bCs/>
          <w:sz w:val="24"/>
          <w:szCs w:val="24"/>
          <w:lang w:eastAsia="zh-CN"/>
        </w:rPr>
        <w:t>Committee</w:t>
      </w:r>
      <w:r w:rsidRPr="00A86B92">
        <w:rPr>
          <w:sz w:val="24"/>
          <w:szCs w:val="24"/>
          <w:lang w:eastAsia="zh-CN"/>
        </w:rPr>
        <w:t>,</w:t>
      </w:r>
      <w:r w:rsidR="002C65AB" w:rsidRPr="00A86B92">
        <w:rPr>
          <w:sz w:val="24"/>
          <w:szCs w:val="24"/>
          <w:lang w:eastAsia="zh-CN"/>
        </w:rPr>
        <w:t xml:space="preserve"> </w:t>
      </w:r>
      <w:r w:rsidRPr="00A86B92">
        <w:rPr>
          <w:i/>
          <w:iCs/>
          <w:sz w:val="24"/>
          <w:szCs w:val="24"/>
          <w:lang w:eastAsia="zh-CN"/>
        </w:rPr>
        <w:t xml:space="preserve">2007 International Workshop on Computational Electromagnetics in Time Domain, </w:t>
      </w:r>
      <w:r w:rsidRPr="00A86B92">
        <w:rPr>
          <w:sz w:val="24"/>
          <w:szCs w:val="24"/>
          <w:lang w:eastAsia="zh-CN"/>
        </w:rPr>
        <w:t>September, Perugia, Italy</w:t>
      </w:r>
      <w:r w:rsidR="003A79B0" w:rsidRPr="00A86B92">
        <w:rPr>
          <w:sz w:val="24"/>
          <w:szCs w:val="24"/>
          <w:lang w:eastAsia="zh-CN"/>
        </w:rPr>
        <w:t>.</w:t>
      </w:r>
    </w:p>
    <w:p w14:paraId="25640BB6" w14:textId="0901A2A4"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2006 International Symposium on Antennas and Propagation</w:t>
      </w:r>
      <w:r w:rsidR="00972BCE" w:rsidRPr="00A86B92">
        <w:rPr>
          <w:i/>
          <w:iCs/>
          <w:sz w:val="24"/>
          <w:szCs w:val="24"/>
          <w:lang w:eastAsia="zh-CN"/>
        </w:rPr>
        <w:t xml:space="preserve"> (AP-S)</w:t>
      </w:r>
      <w:r w:rsidRPr="00A86B92">
        <w:rPr>
          <w:i/>
          <w:iCs/>
          <w:sz w:val="24"/>
          <w:szCs w:val="24"/>
          <w:lang w:eastAsia="zh-CN"/>
        </w:rPr>
        <w:t xml:space="preserve">, </w:t>
      </w:r>
      <w:r w:rsidRPr="00A86B92">
        <w:rPr>
          <w:sz w:val="24"/>
          <w:szCs w:val="24"/>
          <w:lang w:eastAsia="zh-CN"/>
        </w:rPr>
        <w:t>Nov. 1-6, 2006, Singapore</w:t>
      </w:r>
      <w:r w:rsidR="003A79B0" w:rsidRPr="00A86B92">
        <w:rPr>
          <w:sz w:val="24"/>
          <w:szCs w:val="24"/>
          <w:lang w:eastAsia="zh-CN"/>
        </w:rPr>
        <w:t>.</w:t>
      </w:r>
    </w:p>
    <w:p w14:paraId="0A21F8D2" w14:textId="1EC9258D"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7</w:t>
      </w:r>
      <w:r w:rsidRPr="00A86B92">
        <w:rPr>
          <w:i/>
          <w:iCs/>
          <w:sz w:val="24"/>
          <w:szCs w:val="24"/>
          <w:vertAlign w:val="superscript"/>
          <w:lang w:eastAsia="zh-CN"/>
        </w:rPr>
        <w:t>th</w:t>
      </w:r>
      <w:r w:rsidRPr="00A86B92">
        <w:rPr>
          <w:i/>
          <w:iCs/>
          <w:sz w:val="24"/>
          <w:szCs w:val="24"/>
          <w:lang w:eastAsia="zh-CN"/>
        </w:rPr>
        <w:t xml:space="preserve"> International Symposium on Antennas, Propagation and EM Theory</w:t>
      </w:r>
      <w:r w:rsidR="00972BCE" w:rsidRPr="00A86B92">
        <w:rPr>
          <w:i/>
          <w:iCs/>
          <w:sz w:val="24"/>
          <w:szCs w:val="24"/>
          <w:lang w:eastAsia="zh-CN"/>
        </w:rPr>
        <w:t xml:space="preserve"> (ISAPE)</w:t>
      </w:r>
      <w:r w:rsidRPr="00A86B92">
        <w:rPr>
          <w:i/>
          <w:iCs/>
          <w:sz w:val="24"/>
          <w:szCs w:val="24"/>
          <w:lang w:eastAsia="zh-CN"/>
        </w:rPr>
        <w:t xml:space="preserve">, </w:t>
      </w:r>
      <w:r w:rsidRPr="00A86B92">
        <w:rPr>
          <w:sz w:val="24"/>
          <w:szCs w:val="24"/>
          <w:lang w:eastAsia="zh-CN"/>
        </w:rPr>
        <w:t>Oct. 26-29, 2006, Guilin, China</w:t>
      </w:r>
      <w:r w:rsidR="003A79B0" w:rsidRPr="00A86B92">
        <w:rPr>
          <w:sz w:val="24"/>
          <w:szCs w:val="24"/>
          <w:lang w:eastAsia="zh-CN"/>
        </w:rPr>
        <w:t>.</w:t>
      </w:r>
    </w:p>
    <w:p w14:paraId="54535080"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 xml:space="preserve">Technical Committee, </w:t>
      </w:r>
      <w:r w:rsidRPr="00A86B92">
        <w:rPr>
          <w:i/>
          <w:iCs/>
          <w:sz w:val="24"/>
          <w:szCs w:val="24"/>
          <w:lang w:eastAsia="zh-CN"/>
        </w:rPr>
        <w:t>Frontiers in Applied Computational Electromagnetics</w:t>
      </w:r>
      <w:r w:rsidR="00972BCE" w:rsidRPr="00A86B92">
        <w:rPr>
          <w:i/>
          <w:iCs/>
          <w:sz w:val="24"/>
          <w:szCs w:val="24"/>
          <w:lang w:eastAsia="zh-CN"/>
        </w:rPr>
        <w:t xml:space="preserve"> (FACE)</w:t>
      </w:r>
      <w:r w:rsidRPr="00A86B92">
        <w:rPr>
          <w:i/>
          <w:iCs/>
          <w:sz w:val="24"/>
          <w:szCs w:val="24"/>
          <w:lang w:eastAsia="zh-CN"/>
        </w:rPr>
        <w:t xml:space="preserve">, </w:t>
      </w:r>
      <w:r w:rsidRPr="00A86B92">
        <w:rPr>
          <w:sz w:val="24"/>
          <w:szCs w:val="24"/>
          <w:lang w:eastAsia="zh-CN"/>
        </w:rPr>
        <w:t>June 19-20, 2006, Victoria, Canada</w:t>
      </w:r>
      <w:r w:rsidR="003A79B0" w:rsidRPr="00A86B92">
        <w:rPr>
          <w:sz w:val="24"/>
          <w:szCs w:val="24"/>
          <w:lang w:eastAsia="zh-CN"/>
        </w:rPr>
        <w:t>.</w:t>
      </w:r>
    </w:p>
    <w:p w14:paraId="1B4431E4" w14:textId="4926E4D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2006 </w:t>
      </w:r>
      <w:r w:rsidRPr="00A86B92">
        <w:rPr>
          <w:sz w:val="24"/>
          <w:szCs w:val="24"/>
          <w:lang w:eastAsia="zh-CN"/>
        </w:rPr>
        <w:tab/>
      </w:r>
      <w:r w:rsidRPr="00A86B92">
        <w:rPr>
          <w:b/>
          <w:bCs/>
          <w:sz w:val="24"/>
          <w:szCs w:val="24"/>
          <w:lang w:eastAsia="zh-CN"/>
        </w:rPr>
        <w:t xml:space="preserve">Session </w:t>
      </w:r>
      <w:r w:rsidR="00D9221C" w:rsidRPr="00A86B92">
        <w:rPr>
          <w:b/>
          <w:bCs/>
          <w:sz w:val="24"/>
          <w:szCs w:val="24"/>
          <w:lang w:eastAsia="zh-CN"/>
        </w:rPr>
        <w:t>Co-Chair</w:t>
      </w:r>
      <w:r w:rsidRPr="00A86B92">
        <w:rPr>
          <w:b/>
          <w:bCs/>
          <w:sz w:val="24"/>
          <w:szCs w:val="24"/>
          <w:lang w:eastAsia="zh-CN"/>
        </w:rPr>
        <w:t xml:space="preserve"> and Student Paper Competition Judge</w:t>
      </w:r>
      <w:r w:rsidRPr="00A86B92">
        <w:rPr>
          <w:sz w:val="24"/>
          <w:szCs w:val="24"/>
          <w:lang w:eastAsia="zh-CN"/>
        </w:rPr>
        <w:t xml:space="preserve">, </w:t>
      </w:r>
      <w:r w:rsidRPr="00A86B92">
        <w:rPr>
          <w:i/>
          <w:iCs/>
          <w:sz w:val="24"/>
          <w:szCs w:val="24"/>
          <w:lang w:eastAsia="zh-CN"/>
        </w:rPr>
        <w:t xml:space="preserve">2006 IEEE </w:t>
      </w:r>
      <w:r w:rsidR="00B77A2B" w:rsidRPr="00A86B92">
        <w:rPr>
          <w:i/>
          <w:iCs/>
          <w:sz w:val="24"/>
          <w:szCs w:val="24"/>
          <w:lang w:eastAsia="zh-CN"/>
        </w:rPr>
        <w:t>Int</w:t>
      </w:r>
      <w:r w:rsidR="00B77A2B">
        <w:rPr>
          <w:i/>
          <w:iCs/>
          <w:sz w:val="24"/>
          <w:szCs w:val="24"/>
          <w:lang w:eastAsia="zh-CN"/>
        </w:rPr>
        <w:t>l.</w:t>
      </w:r>
      <w:r w:rsidR="00B77A2B" w:rsidRPr="00A86B92">
        <w:rPr>
          <w:i/>
          <w:iCs/>
          <w:sz w:val="24"/>
          <w:szCs w:val="24"/>
          <w:lang w:eastAsia="zh-CN"/>
        </w:rPr>
        <w:t xml:space="preserve"> </w:t>
      </w:r>
      <w:r w:rsidRPr="00A86B92">
        <w:rPr>
          <w:i/>
          <w:iCs/>
          <w:sz w:val="24"/>
          <w:szCs w:val="24"/>
          <w:lang w:eastAsia="zh-CN"/>
        </w:rPr>
        <w:t>Microwave Symposium</w:t>
      </w:r>
      <w:r w:rsidR="00972BCE" w:rsidRPr="00A86B92">
        <w:rPr>
          <w:i/>
          <w:iCs/>
          <w:sz w:val="24"/>
          <w:szCs w:val="24"/>
          <w:lang w:eastAsia="zh-CN"/>
        </w:rPr>
        <w:t xml:space="preserve"> (IMS)</w:t>
      </w:r>
      <w:r w:rsidRPr="00A86B92">
        <w:rPr>
          <w:i/>
          <w:iCs/>
          <w:sz w:val="24"/>
          <w:szCs w:val="24"/>
          <w:lang w:eastAsia="zh-CN"/>
        </w:rPr>
        <w:t xml:space="preserve">, </w:t>
      </w:r>
      <w:r w:rsidRPr="00A86B92">
        <w:rPr>
          <w:sz w:val="24"/>
          <w:szCs w:val="24"/>
          <w:lang w:eastAsia="zh-CN"/>
        </w:rPr>
        <w:t>June 11-16, 2006, San Francisco,</w:t>
      </w:r>
      <w:r w:rsidRPr="00A86B92">
        <w:rPr>
          <w:i/>
          <w:iCs/>
          <w:sz w:val="24"/>
          <w:szCs w:val="24"/>
          <w:lang w:eastAsia="zh-CN"/>
        </w:rPr>
        <w:t xml:space="preserve"> </w:t>
      </w:r>
      <w:r w:rsidR="003A79B0" w:rsidRPr="00A86B92">
        <w:rPr>
          <w:sz w:val="24"/>
          <w:szCs w:val="24"/>
          <w:lang w:eastAsia="zh-CN"/>
        </w:rPr>
        <w:t>USA.</w:t>
      </w:r>
    </w:p>
    <w:p w14:paraId="223AC72E"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2006 IEEE International Microwave Symposium, </w:t>
      </w:r>
      <w:r w:rsidRPr="00A86B92">
        <w:rPr>
          <w:sz w:val="24"/>
          <w:szCs w:val="24"/>
          <w:lang w:eastAsia="zh-CN"/>
        </w:rPr>
        <w:t>June 11-16, 2006, San Francisco, California</w:t>
      </w:r>
      <w:r w:rsidR="003A79B0" w:rsidRPr="00A86B92">
        <w:rPr>
          <w:sz w:val="24"/>
          <w:szCs w:val="24"/>
          <w:lang w:eastAsia="zh-CN"/>
        </w:rPr>
        <w:t>.</w:t>
      </w:r>
    </w:p>
    <w:p w14:paraId="43F7F0E6" w14:textId="77777777" w:rsidR="00101F41" w:rsidRPr="00A86B92" w:rsidRDefault="00101F41" w:rsidP="009463E8">
      <w:pPr>
        <w:autoSpaceDE w:val="0"/>
        <w:autoSpaceDN w:val="0"/>
        <w:adjustRightInd w:val="0"/>
        <w:ind w:left="1560" w:hanging="1134"/>
        <w:jc w:val="both"/>
        <w:rPr>
          <w:sz w:val="24"/>
          <w:szCs w:val="24"/>
          <w:lang w:eastAsia="zh-CN"/>
        </w:rPr>
      </w:pPr>
      <w:r w:rsidRPr="00A86B92">
        <w:rPr>
          <w:i/>
          <w:iCs/>
          <w:sz w:val="24"/>
          <w:szCs w:val="24"/>
          <w:lang w:eastAsia="zh-CN"/>
        </w:rPr>
        <w:t>2</w:t>
      </w:r>
      <w:r w:rsidRPr="00A86B92">
        <w:rPr>
          <w:sz w:val="24"/>
          <w:szCs w:val="24"/>
          <w:lang w:eastAsia="zh-CN"/>
        </w:rPr>
        <w:t xml:space="preserve">005-2006 </w:t>
      </w:r>
      <w:r w:rsidRPr="00A86B92">
        <w:rPr>
          <w:sz w:val="24"/>
          <w:szCs w:val="24"/>
          <w:lang w:eastAsia="zh-CN"/>
        </w:rPr>
        <w:tab/>
      </w:r>
      <w:r w:rsidR="004106A3" w:rsidRPr="00A86B92">
        <w:rPr>
          <w:b/>
          <w:bCs/>
          <w:sz w:val="24"/>
          <w:szCs w:val="24"/>
          <w:lang w:eastAsia="zh-CN"/>
        </w:rPr>
        <w:t>Steering Committee,</w:t>
      </w:r>
      <w:r w:rsidRPr="00A86B92">
        <w:rPr>
          <w:b/>
          <w:bCs/>
          <w:sz w:val="24"/>
          <w:szCs w:val="24"/>
          <w:lang w:eastAsia="zh-CN"/>
        </w:rPr>
        <w:t xml:space="preserve"> Technical Program Committee</w:t>
      </w:r>
      <w:r w:rsidR="004106A3" w:rsidRPr="00A86B92">
        <w:rPr>
          <w:b/>
          <w:bCs/>
          <w:sz w:val="24"/>
          <w:szCs w:val="24"/>
          <w:lang w:eastAsia="zh-CN"/>
        </w:rPr>
        <w:t xml:space="preserve"> and Session Chair</w:t>
      </w:r>
      <w:r w:rsidRPr="00A86B92">
        <w:rPr>
          <w:sz w:val="24"/>
          <w:szCs w:val="24"/>
          <w:lang w:eastAsia="zh-CN"/>
        </w:rPr>
        <w:t xml:space="preserve">, </w:t>
      </w:r>
      <w:r w:rsidRPr="00A86B92">
        <w:rPr>
          <w:i/>
          <w:iCs/>
          <w:sz w:val="24"/>
          <w:szCs w:val="24"/>
          <w:lang w:eastAsia="zh-CN"/>
        </w:rPr>
        <w:t>Fourth Annual Conference on Communication Networks and Services (CNSR2006)</w:t>
      </w:r>
      <w:r w:rsidRPr="00A86B92">
        <w:rPr>
          <w:sz w:val="24"/>
          <w:szCs w:val="24"/>
          <w:lang w:eastAsia="zh-CN"/>
        </w:rPr>
        <w:t>, Sponsored by IEEE Communication Society, May 23-25, 2006, Moncton, New Brunswick, Canada.</w:t>
      </w:r>
    </w:p>
    <w:p w14:paraId="19E18272" w14:textId="610C901D"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2005-2006 </w:t>
      </w:r>
      <w:r w:rsidRPr="00A86B92">
        <w:rPr>
          <w:sz w:val="24"/>
          <w:szCs w:val="24"/>
          <w:lang w:eastAsia="zh-CN"/>
        </w:rPr>
        <w:tab/>
      </w:r>
      <w:r w:rsidRPr="00A86B92">
        <w:rPr>
          <w:b/>
          <w:bCs/>
          <w:sz w:val="24"/>
          <w:szCs w:val="24"/>
          <w:lang w:eastAsia="zh-CN"/>
        </w:rPr>
        <w:t>International Program Committee</w:t>
      </w:r>
      <w:r w:rsidRPr="00A86B92">
        <w:rPr>
          <w:sz w:val="24"/>
          <w:szCs w:val="24"/>
          <w:lang w:eastAsia="zh-CN"/>
        </w:rPr>
        <w:t xml:space="preserve">, </w:t>
      </w:r>
      <w:r w:rsidRPr="00A86B92">
        <w:rPr>
          <w:i/>
          <w:iCs/>
          <w:sz w:val="24"/>
          <w:szCs w:val="24"/>
          <w:lang w:eastAsia="zh-CN"/>
        </w:rPr>
        <w:t xml:space="preserve">2006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3-5, 2006, Banff, Alberta, Canada</w:t>
      </w:r>
      <w:r w:rsidR="003A79B0" w:rsidRPr="00A86B92">
        <w:rPr>
          <w:sz w:val="24"/>
          <w:szCs w:val="24"/>
          <w:lang w:eastAsia="zh-CN"/>
        </w:rPr>
        <w:t>.</w:t>
      </w:r>
    </w:p>
    <w:p w14:paraId="7B560F8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IEEE 2005 International Symposium on Microwave, Antenna, Propagation and EMC Technologies for Wireless Communications</w:t>
      </w:r>
      <w:r w:rsidRPr="00A86B92">
        <w:rPr>
          <w:sz w:val="24"/>
          <w:szCs w:val="24"/>
          <w:lang w:eastAsia="zh-CN"/>
        </w:rPr>
        <w:t>, Aug. 8-12, 2005, Beijing</w:t>
      </w:r>
      <w:r w:rsidR="003A79B0" w:rsidRPr="00A86B92">
        <w:rPr>
          <w:sz w:val="24"/>
          <w:szCs w:val="24"/>
          <w:lang w:eastAsia="zh-CN"/>
        </w:rPr>
        <w:t>.</w:t>
      </w:r>
    </w:p>
    <w:p w14:paraId="2F9F80A5" w14:textId="2ECE7008"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Technical Program Committee</w:t>
      </w:r>
      <w:r w:rsidRPr="00A86B92">
        <w:rPr>
          <w:sz w:val="24"/>
          <w:szCs w:val="24"/>
          <w:lang w:eastAsia="zh-CN"/>
        </w:rPr>
        <w:t xml:space="preserve">, </w:t>
      </w:r>
      <w:r w:rsidRPr="00A86B92">
        <w:rPr>
          <w:i/>
          <w:iCs/>
          <w:sz w:val="24"/>
          <w:szCs w:val="24"/>
          <w:lang w:eastAsia="zh-CN"/>
        </w:rPr>
        <w:t xml:space="preserve">2005 IASTED International Conference on </w:t>
      </w:r>
      <w:r w:rsidR="00AE54E0">
        <w:rPr>
          <w:i/>
          <w:iCs/>
          <w:sz w:val="24"/>
          <w:szCs w:val="24"/>
          <w:lang w:eastAsia="zh-CN"/>
        </w:rPr>
        <w:t>A</w:t>
      </w:r>
      <w:r w:rsidRPr="00A86B92">
        <w:rPr>
          <w:i/>
          <w:iCs/>
          <w:sz w:val="24"/>
          <w:szCs w:val="24"/>
          <w:lang w:eastAsia="zh-CN"/>
        </w:rPr>
        <w:t xml:space="preserve">ntennas, </w:t>
      </w:r>
      <w:r w:rsidR="00AE54E0">
        <w:rPr>
          <w:i/>
          <w:iCs/>
          <w:sz w:val="24"/>
          <w:szCs w:val="24"/>
          <w:lang w:eastAsia="zh-CN"/>
        </w:rPr>
        <w:t>R</w:t>
      </w:r>
      <w:r w:rsidRPr="00A86B92">
        <w:rPr>
          <w:i/>
          <w:iCs/>
          <w:sz w:val="24"/>
          <w:szCs w:val="24"/>
          <w:lang w:eastAsia="zh-CN"/>
        </w:rPr>
        <w:t xml:space="preserve">adar, and </w:t>
      </w:r>
      <w:r w:rsidR="00AE54E0">
        <w:rPr>
          <w:i/>
          <w:iCs/>
          <w:sz w:val="24"/>
          <w:szCs w:val="24"/>
          <w:lang w:eastAsia="zh-CN"/>
        </w:rPr>
        <w:t>W</w:t>
      </w:r>
      <w:r w:rsidRPr="00A86B92">
        <w:rPr>
          <w:i/>
          <w:iCs/>
          <w:sz w:val="24"/>
          <w:szCs w:val="24"/>
          <w:lang w:eastAsia="zh-CN"/>
        </w:rPr>
        <w:t xml:space="preserve">ave </w:t>
      </w:r>
      <w:r w:rsidR="00AE54E0">
        <w:rPr>
          <w:i/>
          <w:iCs/>
          <w:sz w:val="24"/>
          <w:szCs w:val="24"/>
          <w:lang w:eastAsia="zh-CN"/>
        </w:rPr>
        <w:t>P</w:t>
      </w:r>
      <w:r w:rsidRPr="00A86B92">
        <w:rPr>
          <w:i/>
          <w:iCs/>
          <w:sz w:val="24"/>
          <w:szCs w:val="24"/>
          <w:lang w:eastAsia="zh-CN"/>
        </w:rPr>
        <w:t>ropagation</w:t>
      </w:r>
      <w:r w:rsidRPr="00A86B92">
        <w:rPr>
          <w:sz w:val="24"/>
          <w:szCs w:val="24"/>
          <w:lang w:eastAsia="zh-CN"/>
        </w:rPr>
        <w:t>, July 19-21, 2005, Banff, Alberta, Canada</w:t>
      </w:r>
      <w:r w:rsidR="003A79B0" w:rsidRPr="00A86B92">
        <w:rPr>
          <w:sz w:val="24"/>
          <w:szCs w:val="24"/>
          <w:lang w:eastAsia="zh-CN"/>
        </w:rPr>
        <w:t>.</w:t>
      </w:r>
    </w:p>
    <w:p w14:paraId="15170D7D"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International Steering Committee, </w:t>
      </w:r>
      <w:r w:rsidRPr="00A86B92">
        <w:rPr>
          <w:i/>
          <w:iCs/>
          <w:sz w:val="24"/>
          <w:szCs w:val="24"/>
          <w:lang w:eastAsia="zh-CN"/>
        </w:rPr>
        <w:t>2005 International Workshop on Computational Electromagnetics in Time Domain (CEM-TD</w:t>
      </w:r>
      <w:r w:rsidRPr="00A86B92">
        <w:rPr>
          <w:sz w:val="24"/>
          <w:szCs w:val="24"/>
          <w:lang w:eastAsia="zh-CN"/>
        </w:rPr>
        <w:t>), Sponsored by</w:t>
      </w:r>
      <w:r w:rsidRPr="00A86B92">
        <w:rPr>
          <w:i/>
          <w:iCs/>
          <w:sz w:val="24"/>
          <w:szCs w:val="24"/>
          <w:lang w:eastAsia="zh-CN"/>
        </w:rPr>
        <w:t xml:space="preserve"> </w:t>
      </w:r>
      <w:r w:rsidRPr="00A86B92">
        <w:rPr>
          <w:sz w:val="24"/>
          <w:szCs w:val="24"/>
          <w:lang w:eastAsia="zh-CN"/>
        </w:rPr>
        <w:t>IEEE MTT-S and AP-S, September 12-14, 2005, Atlanta, USA</w:t>
      </w:r>
      <w:r w:rsidR="003A79B0" w:rsidRPr="00A86B92">
        <w:rPr>
          <w:sz w:val="24"/>
          <w:szCs w:val="24"/>
          <w:lang w:eastAsia="zh-CN"/>
        </w:rPr>
        <w:t>.</w:t>
      </w:r>
    </w:p>
    <w:p w14:paraId="306D3C31"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2004-2005 </w:t>
      </w:r>
      <w:r w:rsidRPr="00A86B92">
        <w:rPr>
          <w:sz w:val="24"/>
          <w:szCs w:val="24"/>
          <w:lang w:eastAsia="zh-CN"/>
        </w:rPr>
        <w:tab/>
      </w:r>
      <w:r w:rsidRPr="00A86B92">
        <w:rPr>
          <w:b/>
          <w:bCs/>
          <w:sz w:val="24"/>
          <w:szCs w:val="24"/>
          <w:lang w:eastAsia="zh-CN"/>
        </w:rPr>
        <w:t xml:space="preserve">Conference </w:t>
      </w:r>
      <w:r w:rsidR="00E45B49" w:rsidRPr="00A86B92">
        <w:rPr>
          <w:b/>
          <w:bCs/>
          <w:sz w:val="24"/>
          <w:szCs w:val="24"/>
          <w:lang w:eastAsia="zh-CN"/>
        </w:rPr>
        <w:t xml:space="preserve">General </w:t>
      </w:r>
      <w:r w:rsidRPr="00A86B92">
        <w:rPr>
          <w:b/>
          <w:bCs/>
          <w:sz w:val="24"/>
          <w:szCs w:val="24"/>
          <w:lang w:eastAsia="zh-CN"/>
        </w:rPr>
        <w:t>Chair</w:t>
      </w:r>
      <w:r w:rsidRPr="00A86B92">
        <w:rPr>
          <w:sz w:val="24"/>
          <w:szCs w:val="24"/>
          <w:lang w:eastAsia="zh-CN"/>
        </w:rPr>
        <w:t xml:space="preserve">, </w:t>
      </w:r>
      <w:r w:rsidRPr="00A86B92">
        <w:rPr>
          <w:i/>
          <w:iCs/>
          <w:sz w:val="24"/>
          <w:szCs w:val="24"/>
          <w:lang w:eastAsia="zh-CN"/>
        </w:rPr>
        <w:t>Third Annual Conference on Communication Networks and Services (CNSR2005)</w:t>
      </w:r>
      <w:r w:rsidRPr="00A86B92">
        <w:rPr>
          <w:sz w:val="24"/>
          <w:szCs w:val="24"/>
          <w:lang w:eastAsia="zh-CN"/>
        </w:rPr>
        <w:t>, Sponsored by IEEE Computer Society, May 16-18, 2005,</w:t>
      </w:r>
      <w:r w:rsidRPr="00A86B92">
        <w:rPr>
          <w:i/>
          <w:iCs/>
          <w:sz w:val="24"/>
          <w:szCs w:val="24"/>
          <w:lang w:eastAsia="zh-CN"/>
        </w:rPr>
        <w:t xml:space="preserve"> </w:t>
      </w:r>
      <w:r w:rsidRPr="00A86B92">
        <w:rPr>
          <w:sz w:val="24"/>
          <w:szCs w:val="24"/>
          <w:lang w:eastAsia="zh-CN"/>
        </w:rPr>
        <w:t>Halifax, Nova Scotia, Canada.</w:t>
      </w:r>
    </w:p>
    <w:p w14:paraId="69AAFE16"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2003-2004 </w:t>
      </w:r>
      <w:r w:rsidRPr="00A86B92">
        <w:rPr>
          <w:sz w:val="24"/>
          <w:szCs w:val="24"/>
          <w:lang w:eastAsia="zh-CN"/>
        </w:rPr>
        <w:tab/>
      </w:r>
      <w:r w:rsidRPr="00A86B92">
        <w:rPr>
          <w:b/>
          <w:bCs/>
          <w:sz w:val="24"/>
          <w:szCs w:val="24"/>
          <w:lang w:eastAsia="zh-CN"/>
        </w:rPr>
        <w:t>Technical Program Co-Chair</w:t>
      </w:r>
      <w:r w:rsidRPr="00A86B92">
        <w:rPr>
          <w:sz w:val="24"/>
          <w:szCs w:val="24"/>
          <w:lang w:eastAsia="zh-CN"/>
        </w:rPr>
        <w:t xml:space="preserve">, </w:t>
      </w:r>
      <w:r w:rsidRPr="00A86B92">
        <w:rPr>
          <w:i/>
          <w:iCs/>
          <w:sz w:val="24"/>
          <w:szCs w:val="24"/>
          <w:lang w:eastAsia="zh-CN"/>
        </w:rPr>
        <w:t>3</w:t>
      </w:r>
      <w:r w:rsidRPr="009463E8">
        <w:rPr>
          <w:i/>
          <w:iCs/>
          <w:sz w:val="24"/>
          <w:szCs w:val="24"/>
          <w:lang w:eastAsia="zh-CN"/>
        </w:rPr>
        <w:t xml:space="preserve">rd </w:t>
      </w:r>
      <w:r w:rsidRPr="00A86B92">
        <w:rPr>
          <w:i/>
          <w:iCs/>
          <w:sz w:val="24"/>
          <w:szCs w:val="24"/>
          <w:lang w:eastAsia="zh-CN"/>
        </w:rPr>
        <w:t>International Conference on Computational Electromagnetics and Its Applications (ICCEA2004)</w:t>
      </w:r>
      <w:r w:rsidRPr="00A86B92">
        <w:rPr>
          <w:sz w:val="24"/>
          <w:szCs w:val="24"/>
          <w:lang w:eastAsia="zh-CN"/>
        </w:rPr>
        <w:t>, Sponsored by IEEE AP-S,</w:t>
      </w:r>
      <w:r w:rsidRPr="00A86B92">
        <w:rPr>
          <w:i/>
          <w:iCs/>
          <w:sz w:val="24"/>
          <w:szCs w:val="24"/>
          <w:lang w:eastAsia="zh-CN"/>
        </w:rPr>
        <w:t xml:space="preserve"> </w:t>
      </w:r>
      <w:r w:rsidRPr="00A86B92">
        <w:rPr>
          <w:sz w:val="24"/>
          <w:szCs w:val="24"/>
          <w:lang w:eastAsia="zh-CN"/>
        </w:rPr>
        <w:t>MTT-S, November 1-4, 2004, Beijing, China</w:t>
      </w:r>
      <w:r w:rsidR="003A79B0" w:rsidRPr="00A86B92">
        <w:rPr>
          <w:sz w:val="24"/>
          <w:szCs w:val="24"/>
          <w:lang w:eastAsia="zh-CN"/>
        </w:rPr>
        <w:t>.</w:t>
      </w:r>
    </w:p>
    <w:p w14:paraId="5FE28D79" w14:textId="77777777"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 xml:space="preserve">Session Organizer, </w:t>
      </w:r>
      <w:r w:rsidRPr="00A86B92">
        <w:rPr>
          <w:i/>
          <w:iCs/>
          <w:sz w:val="24"/>
          <w:szCs w:val="24"/>
          <w:lang w:eastAsia="zh-CN"/>
        </w:rPr>
        <w:t>The Applied Computational Electromagnetics Society Conference (ACES2004)</w:t>
      </w:r>
      <w:r w:rsidRPr="00A86B92">
        <w:rPr>
          <w:sz w:val="24"/>
          <w:szCs w:val="24"/>
          <w:lang w:eastAsia="zh-CN"/>
        </w:rPr>
        <w:t xml:space="preserve">, Sponsored by IEEE Computer Soc. </w:t>
      </w:r>
      <w:r w:rsidR="000A4AEF" w:rsidRPr="00A86B92">
        <w:rPr>
          <w:sz w:val="24"/>
          <w:szCs w:val="24"/>
          <w:lang w:eastAsia="zh-CN"/>
        </w:rPr>
        <w:t>a</w:t>
      </w:r>
      <w:r w:rsidRPr="00A86B92">
        <w:rPr>
          <w:sz w:val="24"/>
          <w:szCs w:val="24"/>
          <w:lang w:eastAsia="zh-CN"/>
        </w:rPr>
        <w:t>nd IEEE Com.</w:t>
      </w:r>
      <w:r w:rsidRPr="00A86B92">
        <w:rPr>
          <w:i/>
          <w:iCs/>
          <w:sz w:val="24"/>
          <w:szCs w:val="24"/>
          <w:lang w:eastAsia="zh-CN"/>
        </w:rPr>
        <w:t xml:space="preserve"> </w:t>
      </w:r>
      <w:r w:rsidRPr="00A86B92">
        <w:rPr>
          <w:sz w:val="24"/>
          <w:szCs w:val="24"/>
          <w:lang w:eastAsia="zh-CN"/>
        </w:rPr>
        <w:t xml:space="preserve">Soc., April 19-23, 2004, Syracuse, </w:t>
      </w:r>
      <w:r w:rsidR="003A79B0" w:rsidRPr="00A86B92">
        <w:rPr>
          <w:sz w:val="24"/>
          <w:szCs w:val="24"/>
          <w:lang w:eastAsia="zh-CN"/>
        </w:rPr>
        <w:t>USA.</w:t>
      </w:r>
    </w:p>
    <w:p w14:paraId="115A41FD"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Session Chair</w:t>
      </w:r>
      <w:r w:rsidRPr="00A86B92">
        <w:rPr>
          <w:sz w:val="24"/>
          <w:szCs w:val="24"/>
          <w:lang w:eastAsia="zh-CN"/>
        </w:rPr>
        <w:t xml:space="preserve">, </w:t>
      </w:r>
      <w:r w:rsidRPr="00A86B92">
        <w:rPr>
          <w:i/>
          <w:iCs/>
          <w:sz w:val="24"/>
          <w:szCs w:val="24"/>
          <w:lang w:eastAsia="zh-CN"/>
        </w:rPr>
        <w:t>2003 IEEE Antennas and Propagation Symposium</w:t>
      </w:r>
      <w:r w:rsidR="006E6EE2" w:rsidRPr="00A86B92">
        <w:rPr>
          <w:i/>
          <w:iCs/>
          <w:sz w:val="24"/>
          <w:szCs w:val="24"/>
          <w:lang w:eastAsia="zh-CN"/>
        </w:rPr>
        <w:t xml:space="preserve"> (AP-S)</w:t>
      </w:r>
      <w:r w:rsidRPr="00A86B92">
        <w:rPr>
          <w:sz w:val="24"/>
          <w:szCs w:val="24"/>
          <w:lang w:eastAsia="zh-CN"/>
        </w:rPr>
        <w:t>, June 21-27, Columbus, Ohio, USA.</w:t>
      </w:r>
    </w:p>
    <w:p w14:paraId="4EA2310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2003 </w:t>
      </w:r>
      <w:r w:rsidRPr="00A86B92">
        <w:rPr>
          <w:sz w:val="24"/>
          <w:szCs w:val="24"/>
          <w:lang w:eastAsia="zh-CN"/>
        </w:rPr>
        <w:tab/>
      </w:r>
      <w:r w:rsidRPr="00A86B92">
        <w:rPr>
          <w:b/>
          <w:bCs/>
          <w:sz w:val="24"/>
          <w:szCs w:val="24"/>
          <w:lang w:eastAsia="zh-CN"/>
        </w:rPr>
        <w:t xml:space="preserve">Organizer and Co-Chair, </w:t>
      </w:r>
      <w:r w:rsidR="008C6B5B" w:rsidRPr="00A86B92">
        <w:rPr>
          <w:i/>
          <w:iCs/>
          <w:sz w:val="24"/>
          <w:szCs w:val="24"/>
          <w:lang w:eastAsia="zh-CN"/>
        </w:rPr>
        <w:t>t</w:t>
      </w:r>
      <w:r w:rsidRPr="00A86B92">
        <w:rPr>
          <w:i/>
          <w:iCs/>
          <w:sz w:val="24"/>
          <w:szCs w:val="24"/>
          <w:lang w:eastAsia="zh-CN"/>
        </w:rPr>
        <w:t xml:space="preserve">he </w:t>
      </w:r>
      <w:r w:rsidR="008C6B5B" w:rsidRPr="00A86B92">
        <w:rPr>
          <w:i/>
          <w:iCs/>
          <w:sz w:val="24"/>
          <w:szCs w:val="24"/>
          <w:lang w:eastAsia="zh-CN"/>
        </w:rPr>
        <w:t>5</w:t>
      </w:r>
      <w:r w:rsidR="008C6B5B" w:rsidRPr="00A86B92">
        <w:rPr>
          <w:i/>
          <w:iCs/>
          <w:sz w:val="24"/>
          <w:szCs w:val="24"/>
          <w:vertAlign w:val="superscript"/>
          <w:lang w:eastAsia="zh-CN"/>
        </w:rPr>
        <w:t>th</w:t>
      </w:r>
      <w:r w:rsidR="008C6B5B" w:rsidRPr="00A86B92">
        <w:rPr>
          <w:i/>
          <w:iCs/>
          <w:sz w:val="24"/>
          <w:szCs w:val="24"/>
          <w:lang w:eastAsia="zh-CN"/>
        </w:rPr>
        <w:t xml:space="preserve"> </w:t>
      </w:r>
      <w:r w:rsidRPr="00A86B92">
        <w:rPr>
          <w:i/>
          <w:iCs/>
          <w:sz w:val="24"/>
          <w:szCs w:val="24"/>
          <w:lang w:eastAsia="zh-CN"/>
        </w:rPr>
        <w:t xml:space="preserve">International Workshop on Computational Electromagnetics in the Time-Domain, </w:t>
      </w:r>
      <w:r w:rsidRPr="00A86B92">
        <w:rPr>
          <w:sz w:val="24"/>
          <w:szCs w:val="24"/>
          <w:lang w:eastAsia="zh-CN"/>
        </w:rPr>
        <w:t>June 17-19, 2003, Halifax, Nova Scotia, Canada.</w:t>
      </w:r>
    </w:p>
    <w:p w14:paraId="3F3F69CE" w14:textId="25B26000" w:rsidR="00101F41" w:rsidRPr="00A86B92" w:rsidRDefault="00101F41" w:rsidP="009463E8">
      <w:pPr>
        <w:autoSpaceDE w:val="0"/>
        <w:autoSpaceDN w:val="0"/>
        <w:adjustRightInd w:val="0"/>
        <w:ind w:left="1560" w:hanging="1134"/>
        <w:jc w:val="both"/>
        <w:rPr>
          <w:i/>
          <w:iCs/>
          <w:sz w:val="24"/>
          <w:szCs w:val="24"/>
          <w:lang w:eastAsia="zh-CN"/>
        </w:rPr>
      </w:pPr>
      <w:r w:rsidRPr="00A86B92">
        <w:rPr>
          <w:sz w:val="24"/>
          <w:szCs w:val="24"/>
          <w:lang w:eastAsia="zh-CN"/>
        </w:rPr>
        <w:t xml:space="preserve">2001 </w:t>
      </w:r>
      <w:r w:rsidRPr="00A86B92">
        <w:rPr>
          <w:sz w:val="24"/>
          <w:szCs w:val="24"/>
          <w:lang w:eastAsia="zh-CN"/>
        </w:rPr>
        <w:tab/>
      </w:r>
      <w:r w:rsidRPr="00A86B92">
        <w:rPr>
          <w:b/>
          <w:bCs/>
          <w:sz w:val="24"/>
          <w:szCs w:val="24"/>
          <w:lang w:eastAsia="zh-CN"/>
        </w:rPr>
        <w:t>Technical Committee</w:t>
      </w:r>
      <w:r w:rsidRPr="00A86B92">
        <w:rPr>
          <w:sz w:val="24"/>
          <w:szCs w:val="24"/>
          <w:lang w:eastAsia="zh-CN"/>
        </w:rPr>
        <w:t xml:space="preserve">, </w:t>
      </w:r>
      <w:r w:rsidRPr="00A86B92">
        <w:rPr>
          <w:i/>
          <w:iCs/>
          <w:sz w:val="24"/>
          <w:szCs w:val="24"/>
          <w:lang w:eastAsia="zh-CN"/>
        </w:rPr>
        <w:t>The 8</w:t>
      </w:r>
      <w:r w:rsidRPr="009463E8">
        <w:rPr>
          <w:i/>
          <w:iCs/>
          <w:sz w:val="24"/>
          <w:szCs w:val="24"/>
          <w:lang w:eastAsia="zh-CN"/>
        </w:rPr>
        <w:t xml:space="preserve">th </w:t>
      </w:r>
      <w:r w:rsidRPr="00A86B92">
        <w:rPr>
          <w:i/>
          <w:iCs/>
          <w:sz w:val="24"/>
          <w:szCs w:val="24"/>
          <w:lang w:eastAsia="zh-CN"/>
        </w:rPr>
        <w:t>International Symposium on Microwave and Optical Technology</w:t>
      </w:r>
      <w:r w:rsidRPr="00A86B92">
        <w:rPr>
          <w:sz w:val="24"/>
          <w:szCs w:val="24"/>
          <w:lang w:eastAsia="zh-CN"/>
        </w:rPr>
        <w:t>, June 20-24, 2001, Montreal, Quebec, Canada.</w:t>
      </w:r>
    </w:p>
    <w:p w14:paraId="7ECAC745"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lastRenderedPageBreak/>
        <w:t xml:space="preserve">2000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for 2000 </w:t>
      </w:r>
      <w:r w:rsidR="006E6EE2" w:rsidRPr="00A86B92">
        <w:rPr>
          <w:i/>
          <w:sz w:val="24"/>
          <w:szCs w:val="24"/>
          <w:lang w:eastAsia="zh-CN"/>
        </w:rPr>
        <w:t>Progress in Electromagnetics Research Symposium (PIERS)</w:t>
      </w:r>
      <w:r w:rsidRPr="00A86B92">
        <w:rPr>
          <w:sz w:val="24"/>
          <w:szCs w:val="24"/>
          <w:lang w:eastAsia="zh-CN"/>
        </w:rPr>
        <w:t>, July 5-15, Boston, Massachusetts, USA.</w:t>
      </w:r>
    </w:p>
    <w:p w14:paraId="444B8E30" w14:textId="064B8253"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219AA57A"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1998 </w:t>
      </w:r>
      <w:r w:rsidRPr="00A86B92">
        <w:rPr>
          <w:sz w:val="24"/>
          <w:szCs w:val="24"/>
          <w:lang w:eastAsia="zh-CN"/>
        </w:rPr>
        <w:tab/>
      </w:r>
      <w:r w:rsidRPr="00A86B92">
        <w:rPr>
          <w:b/>
          <w:bCs/>
          <w:sz w:val="24"/>
          <w:szCs w:val="24"/>
          <w:lang w:eastAsia="zh-CN"/>
        </w:rPr>
        <w:t xml:space="preserve">Selected Session Co-Chair </w:t>
      </w:r>
      <w:r w:rsidRPr="00A86B92">
        <w:rPr>
          <w:sz w:val="24"/>
          <w:szCs w:val="24"/>
          <w:lang w:eastAsia="zh-CN"/>
        </w:rPr>
        <w:t xml:space="preserve">for </w:t>
      </w:r>
      <w:r w:rsidRPr="00A86B92">
        <w:rPr>
          <w:i/>
          <w:iCs/>
          <w:sz w:val="24"/>
          <w:szCs w:val="24"/>
          <w:lang w:eastAsia="zh-CN"/>
        </w:rPr>
        <w:t>1998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July 20-27, 1998, Atlanta, Georgia, USA.</w:t>
      </w:r>
    </w:p>
    <w:p w14:paraId="44CAEB39" w14:textId="3E5A9D0A"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and </w:t>
      </w:r>
      <w:r w:rsidRPr="00A86B92">
        <w:rPr>
          <w:b/>
          <w:bCs/>
          <w:sz w:val="24"/>
          <w:szCs w:val="24"/>
          <w:lang w:eastAsia="zh-CN"/>
        </w:rPr>
        <w:t xml:space="preserve">Selected Session Chair </w:t>
      </w:r>
      <w:r w:rsidRPr="00A86B92">
        <w:rPr>
          <w:sz w:val="24"/>
          <w:szCs w:val="24"/>
          <w:lang w:eastAsia="zh-CN"/>
        </w:rPr>
        <w:t xml:space="preserve">for </w:t>
      </w:r>
      <w:r w:rsidRPr="00A86B92">
        <w:rPr>
          <w:i/>
          <w:iCs/>
          <w:sz w:val="24"/>
          <w:szCs w:val="24"/>
          <w:lang w:eastAsia="zh-CN"/>
        </w:rPr>
        <w:t>1997 IEEE Antenna and Propagation International Symposium and URSI Meetings</w:t>
      </w:r>
      <w:r w:rsidR="006E6EE2" w:rsidRPr="00A86B92">
        <w:rPr>
          <w:i/>
          <w:iCs/>
          <w:sz w:val="24"/>
          <w:szCs w:val="24"/>
          <w:lang w:eastAsia="zh-CN"/>
        </w:rPr>
        <w:t xml:space="preserve"> (AP-S)</w:t>
      </w:r>
      <w:r w:rsidRPr="00A86B92">
        <w:rPr>
          <w:sz w:val="24"/>
          <w:szCs w:val="24"/>
          <w:lang w:eastAsia="zh-CN"/>
        </w:rPr>
        <w:t xml:space="preserve">, July 13-18, 1997, Montreal, </w:t>
      </w:r>
      <w:r w:rsidR="003A79B0" w:rsidRPr="00A86B92">
        <w:rPr>
          <w:sz w:val="24"/>
          <w:szCs w:val="24"/>
          <w:lang w:eastAsia="zh-CN"/>
        </w:rPr>
        <w:t>Canada</w:t>
      </w:r>
      <w:r w:rsidRPr="00A86B92">
        <w:rPr>
          <w:sz w:val="24"/>
          <w:szCs w:val="24"/>
          <w:lang w:eastAsia="zh-CN"/>
        </w:rPr>
        <w:t>.</w:t>
      </w:r>
    </w:p>
    <w:p w14:paraId="37AEC27F" w14:textId="35476745"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1997 </w:t>
      </w:r>
      <w:r w:rsidRPr="00A86B92">
        <w:rPr>
          <w:sz w:val="24"/>
          <w:szCs w:val="24"/>
          <w:lang w:eastAsia="zh-CN"/>
        </w:rPr>
        <w:tab/>
      </w:r>
      <w:r w:rsidRPr="00A86B92">
        <w:rPr>
          <w:b/>
          <w:bCs/>
          <w:sz w:val="24"/>
          <w:szCs w:val="24"/>
          <w:lang w:eastAsia="zh-CN"/>
        </w:rPr>
        <w:t xml:space="preserve">Organizing Committee </w:t>
      </w:r>
      <w:r w:rsidR="004106A3" w:rsidRPr="00A86B92">
        <w:rPr>
          <w:b/>
          <w:sz w:val="24"/>
          <w:szCs w:val="24"/>
          <w:lang w:eastAsia="zh-CN"/>
        </w:rPr>
        <w:t xml:space="preserve">and </w:t>
      </w:r>
      <w:r w:rsidRPr="00A86B92">
        <w:rPr>
          <w:b/>
          <w:sz w:val="24"/>
          <w:szCs w:val="24"/>
          <w:lang w:eastAsia="zh-CN"/>
        </w:rPr>
        <w:t>Student Program Co-Chair</w:t>
      </w:r>
      <w:r w:rsidRPr="00A86B92">
        <w:rPr>
          <w:sz w:val="24"/>
          <w:szCs w:val="24"/>
          <w:lang w:eastAsia="zh-CN"/>
        </w:rPr>
        <w:t xml:space="preserve"> for </w:t>
      </w:r>
      <w:r w:rsidRPr="00A86B92">
        <w:rPr>
          <w:i/>
          <w:iCs/>
          <w:sz w:val="24"/>
          <w:szCs w:val="24"/>
          <w:lang w:eastAsia="zh-CN"/>
        </w:rPr>
        <w:t>IEEE/MTS Oceans’97</w:t>
      </w:r>
      <w:r w:rsidRPr="00A86B92">
        <w:rPr>
          <w:sz w:val="24"/>
          <w:szCs w:val="24"/>
          <w:lang w:eastAsia="zh-CN"/>
        </w:rPr>
        <w:t xml:space="preserve">, October 6-9, 1997, Halifax, </w:t>
      </w:r>
      <w:r w:rsidR="003A79B0" w:rsidRPr="00A86B92">
        <w:rPr>
          <w:sz w:val="24"/>
          <w:szCs w:val="24"/>
          <w:lang w:eastAsia="zh-CN"/>
        </w:rPr>
        <w:t>Canada.</w:t>
      </w:r>
    </w:p>
    <w:p w14:paraId="46686557" w14:textId="0F51855B"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1996 </w:t>
      </w:r>
      <w:r w:rsidRPr="00A86B92">
        <w:rPr>
          <w:sz w:val="24"/>
          <w:szCs w:val="24"/>
          <w:lang w:eastAsia="zh-CN"/>
        </w:rPr>
        <w:tab/>
      </w:r>
      <w:r w:rsidRPr="00A86B92">
        <w:rPr>
          <w:b/>
          <w:bCs/>
          <w:sz w:val="24"/>
          <w:szCs w:val="24"/>
          <w:lang w:eastAsia="zh-CN"/>
        </w:rPr>
        <w:t xml:space="preserve">Technical Committee </w:t>
      </w:r>
      <w:r w:rsidRPr="00A86B92">
        <w:rPr>
          <w:sz w:val="24"/>
          <w:szCs w:val="24"/>
          <w:lang w:eastAsia="zh-CN"/>
        </w:rPr>
        <w:t xml:space="preserve">of the </w:t>
      </w:r>
      <w:r w:rsidRPr="00A86B92">
        <w:rPr>
          <w:i/>
          <w:iCs/>
          <w:sz w:val="24"/>
          <w:szCs w:val="24"/>
          <w:lang w:eastAsia="zh-CN"/>
        </w:rPr>
        <w:t>Electrosoft’97</w:t>
      </w:r>
      <w:r w:rsidRPr="00A86B92">
        <w:rPr>
          <w:sz w:val="24"/>
          <w:szCs w:val="24"/>
          <w:lang w:eastAsia="zh-CN"/>
        </w:rPr>
        <w:t xml:space="preserve">, May 28-30, 1996, San </w:t>
      </w:r>
      <w:r w:rsidR="00475C73" w:rsidRPr="00A86B92">
        <w:rPr>
          <w:sz w:val="24"/>
          <w:szCs w:val="24"/>
          <w:lang w:eastAsia="zh-CN"/>
        </w:rPr>
        <w:t>Manito</w:t>
      </w:r>
      <w:r w:rsidRPr="00A86B92">
        <w:rPr>
          <w:sz w:val="24"/>
          <w:szCs w:val="24"/>
          <w:lang w:eastAsia="zh-CN"/>
        </w:rPr>
        <w:t>, Italy.</w:t>
      </w:r>
    </w:p>
    <w:p w14:paraId="2E04A754" w14:textId="77777777" w:rsidR="00101F41" w:rsidRPr="00A86B92" w:rsidRDefault="00101F41" w:rsidP="009463E8">
      <w:pPr>
        <w:autoSpaceDE w:val="0"/>
        <w:autoSpaceDN w:val="0"/>
        <w:adjustRightInd w:val="0"/>
        <w:ind w:left="1560" w:hanging="1134"/>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Selected Session Chair </w:t>
      </w:r>
      <w:r w:rsidRPr="00A86B92">
        <w:rPr>
          <w:sz w:val="24"/>
          <w:szCs w:val="24"/>
          <w:lang w:eastAsia="zh-CN"/>
        </w:rPr>
        <w:t xml:space="preserve">at the </w:t>
      </w:r>
      <w:r w:rsidRPr="00A86B92">
        <w:rPr>
          <w:i/>
          <w:iCs/>
          <w:sz w:val="24"/>
          <w:szCs w:val="24"/>
          <w:lang w:eastAsia="zh-CN"/>
        </w:rPr>
        <w:t>1994 IEEE Antenna and Propagation International Symposium and URSI Meetings</w:t>
      </w:r>
      <w:r w:rsidRPr="00A86B92">
        <w:rPr>
          <w:sz w:val="24"/>
          <w:szCs w:val="24"/>
          <w:lang w:eastAsia="zh-CN"/>
        </w:rPr>
        <w:t>, June 19-24, 1994, Seattle, Washington.</w:t>
      </w:r>
    </w:p>
    <w:p w14:paraId="03940A80" w14:textId="77777777" w:rsidR="00101F41" w:rsidRPr="00A86B92" w:rsidRDefault="00101F41" w:rsidP="006F79B3">
      <w:pPr>
        <w:autoSpaceDE w:val="0"/>
        <w:autoSpaceDN w:val="0"/>
        <w:adjustRightInd w:val="0"/>
        <w:ind w:left="1701" w:hanging="1456"/>
        <w:jc w:val="both"/>
        <w:rPr>
          <w:sz w:val="24"/>
          <w:szCs w:val="24"/>
          <w:lang w:eastAsia="zh-CN"/>
        </w:rPr>
      </w:pPr>
    </w:p>
    <w:p w14:paraId="616380D4" w14:textId="77777777" w:rsidR="00101F41" w:rsidRPr="00A86B92" w:rsidRDefault="00101F41" w:rsidP="004106A3">
      <w:pPr>
        <w:autoSpaceDE w:val="0"/>
        <w:autoSpaceDN w:val="0"/>
        <w:adjustRightInd w:val="0"/>
        <w:ind w:left="120"/>
        <w:jc w:val="both"/>
        <w:rPr>
          <w:rFonts w:ascii="Arial" w:hAnsi="Arial" w:cs="Arial"/>
          <w:b/>
          <w:bCs/>
          <w:sz w:val="24"/>
          <w:szCs w:val="24"/>
          <w:lang w:eastAsia="zh-CN"/>
        </w:rPr>
      </w:pPr>
      <w:r w:rsidRPr="00A86B92">
        <w:rPr>
          <w:rFonts w:ascii="Arial" w:hAnsi="Arial" w:cs="Arial"/>
          <w:b/>
          <w:bCs/>
          <w:sz w:val="24"/>
          <w:szCs w:val="24"/>
          <w:u w:val="single"/>
          <w:lang w:eastAsia="zh-CN"/>
        </w:rPr>
        <w:t>National</w:t>
      </w:r>
      <w:r w:rsidRPr="00A86B92">
        <w:rPr>
          <w:rFonts w:ascii="Arial" w:hAnsi="Arial" w:cs="Arial"/>
          <w:b/>
          <w:bCs/>
          <w:sz w:val="24"/>
          <w:szCs w:val="24"/>
          <w:lang w:eastAsia="zh-CN"/>
        </w:rPr>
        <w:t xml:space="preserve"> </w:t>
      </w:r>
    </w:p>
    <w:p w14:paraId="415224ED" w14:textId="4575ABE1" w:rsidR="00BE5F81" w:rsidRPr="00A86B92" w:rsidRDefault="00821377" w:rsidP="00BE5F81">
      <w:pPr>
        <w:autoSpaceDE w:val="0"/>
        <w:autoSpaceDN w:val="0"/>
        <w:adjustRightInd w:val="0"/>
        <w:ind w:left="1701" w:hanging="1417"/>
        <w:jc w:val="both"/>
        <w:rPr>
          <w:sz w:val="24"/>
          <w:szCs w:val="24"/>
          <w:lang w:eastAsia="zh-CN"/>
        </w:rPr>
      </w:pPr>
      <w:r w:rsidRPr="00A86B92">
        <w:rPr>
          <w:sz w:val="24"/>
          <w:szCs w:val="24"/>
          <w:lang w:eastAsia="zh-CN"/>
        </w:rPr>
        <w:t>2013.3</w:t>
      </w:r>
      <w:r w:rsidRPr="00A86B92">
        <w:rPr>
          <w:sz w:val="24"/>
          <w:szCs w:val="24"/>
          <w:lang w:eastAsia="zh-CN"/>
        </w:rPr>
        <w:tab/>
      </w:r>
      <w:r w:rsidR="00BE5F81" w:rsidRPr="00A86B92">
        <w:rPr>
          <w:sz w:val="24"/>
          <w:szCs w:val="24"/>
        </w:rPr>
        <w:t xml:space="preserve">McMaster Cyclic </w:t>
      </w:r>
      <w:r w:rsidR="00BE5F81" w:rsidRPr="00A86B92">
        <w:rPr>
          <w:b/>
          <w:sz w:val="24"/>
          <w:szCs w:val="24"/>
        </w:rPr>
        <w:t>Graduate Program Review Team</w:t>
      </w:r>
      <w:r w:rsidR="00BE5F81" w:rsidRPr="00A86B92">
        <w:rPr>
          <w:sz w:val="24"/>
          <w:szCs w:val="24"/>
        </w:rPr>
        <w:t>, Electrical and Computer Engineering</w:t>
      </w:r>
      <w:r w:rsidR="003A79B0" w:rsidRPr="00A86B92">
        <w:rPr>
          <w:sz w:val="24"/>
          <w:szCs w:val="24"/>
        </w:rPr>
        <w:t>, McMaster University, Ontario, Canada.</w:t>
      </w:r>
    </w:p>
    <w:p w14:paraId="075F5EC2" w14:textId="4E4FBCF1" w:rsidR="00821377" w:rsidRPr="00A86B92" w:rsidRDefault="00821377" w:rsidP="004106A3">
      <w:pPr>
        <w:autoSpaceDE w:val="0"/>
        <w:autoSpaceDN w:val="0"/>
        <w:adjustRightInd w:val="0"/>
        <w:ind w:left="1701" w:hanging="1417"/>
        <w:jc w:val="both"/>
        <w:rPr>
          <w:sz w:val="24"/>
          <w:szCs w:val="24"/>
          <w:lang w:val="en-CA" w:eastAsia="zh-CN"/>
        </w:rPr>
      </w:pPr>
      <w:r w:rsidRPr="00A86B92">
        <w:rPr>
          <w:rFonts w:hint="eastAsia"/>
          <w:sz w:val="24"/>
          <w:szCs w:val="24"/>
          <w:lang w:eastAsia="zh-CN"/>
        </w:rPr>
        <w:t>201</w:t>
      </w:r>
      <w:r w:rsidRPr="00A86B92">
        <w:rPr>
          <w:sz w:val="24"/>
          <w:szCs w:val="24"/>
          <w:lang w:eastAsia="zh-CN"/>
        </w:rPr>
        <w:t>2.11</w:t>
      </w:r>
      <w:r w:rsidRPr="00A86B92">
        <w:rPr>
          <w:sz w:val="24"/>
          <w:szCs w:val="24"/>
          <w:lang w:eastAsia="zh-CN"/>
        </w:rPr>
        <w:tab/>
      </w:r>
      <w:r w:rsidRPr="00A86B92">
        <w:rPr>
          <w:b/>
          <w:sz w:val="24"/>
          <w:szCs w:val="24"/>
          <w:lang w:eastAsia="zh-CN"/>
        </w:rPr>
        <w:t xml:space="preserve">Canadian Undergraduate </w:t>
      </w:r>
      <w:r w:rsidRPr="00A86B92">
        <w:rPr>
          <w:rFonts w:hint="eastAsia"/>
          <w:b/>
          <w:sz w:val="24"/>
          <w:szCs w:val="24"/>
          <w:lang w:eastAsia="zh-CN"/>
        </w:rPr>
        <w:t>Accreditation</w:t>
      </w:r>
      <w:r w:rsidRPr="00A86B92">
        <w:rPr>
          <w:b/>
          <w:sz w:val="24"/>
          <w:szCs w:val="24"/>
          <w:lang w:eastAsia="zh-CN"/>
        </w:rPr>
        <w:t xml:space="preserve"> </w:t>
      </w:r>
      <w:r w:rsidRPr="00A86B92">
        <w:rPr>
          <w:rFonts w:hint="eastAsia"/>
          <w:b/>
          <w:sz w:val="24"/>
          <w:szCs w:val="24"/>
          <w:lang w:eastAsia="zh-CN"/>
        </w:rPr>
        <w:t>Visit</w:t>
      </w:r>
      <w:r w:rsidRPr="00A86B92">
        <w:rPr>
          <w:b/>
          <w:sz w:val="24"/>
          <w:szCs w:val="24"/>
          <w:lang w:val="en-CA" w:eastAsia="zh-CN"/>
        </w:rPr>
        <w:t xml:space="preserve"> Team</w:t>
      </w:r>
      <w:r w:rsidRPr="00A86B92">
        <w:rPr>
          <w:sz w:val="24"/>
          <w:szCs w:val="24"/>
          <w:lang w:val="en-CA" w:eastAsia="zh-CN"/>
        </w:rPr>
        <w:t xml:space="preserve">, Engineers Canada, for the Department of Electrical and Computer Engineering, University of Alberta, Canada, </w:t>
      </w:r>
      <w:r w:rsidR="0049138B" w:rsidRPr="00A86B92">
        <w:rPr>
          <w:sz w:val="24"/>
          <w:szCs w:val="24"/>
          <w:lang w:val="en-CA" w:eastAsia="zh-CN"/>
        </w:rPr>
        <w:t>November</w:t>
      </w:r>
      <w:r w:rsidR="003A79B0" w:rsidRPr="00A86B92">
        <w:rPr>
          <w:sz w:val="24"/>
          <w:szCs w:val="24"/>
          <w:lang w:val="en-CA" w:eastAsia="zh-CN"/>
        </w:rPr>
        <w:t xml:space="preserve"> 2012.</w:t>
      </w:r>
      <w:r w:rsidRPr="00A86B92">
        <w:rPr>
          <w:sz w:val="24"/>
          <w:szCs w:val="24"/>
          <w:lang w:val="en-CA" w:eastAsia="zh-CN"/>
        </w:rPr>
        <w:t xml:space="preserve"> </w:t>
      </w:r>
    </w:p>
    <w:p w14:paraId="70C2F6F7" w14:textId="77777777" w:rsidR="00864A3A" w:rsidRPr="00A86B92" w:rsidRDefault="00864A3A" w:rsidP="004106A3">
      <w:pPr>
        <w:autoSpaceDE w:val="0"/>
        <w:autoSpaceDN w:val="0"/>
        <w:adjustRightInd w:val="0"/>
        <w:ind w:left="1701" w:hanging="1417"/>
        <w:jc w:val="both"/>
        <w:rPr>
          <w:sz w:val="24"/>
          <w:szCs w:val="24"/>
          <w:lang w:eastAsia="zh-CN"/>
        </w:rPr>
      </w:pPr>
      <w:r w:rsidRPr="00A86B92">
        <w:rPr>
          <w:sz w:val="24"/>
          <w:szCs w:val="24"/>
          <w:lang w:eastAsia="zh-CN"/>
        </w:rPr>
        <w:t>2011-2013</w:t>
      </w:r>
      <w:r w:rsidRPr="00A86B92">
        <w:rPr>
          <w:sz w:val="24"/>
          <w:szCs w:val="24"/>
          <w:lang w:eastAsia="zh-CN"/>
        </w:rPr>
        <w:tab/>
      </w:r>
      <w:r w:rsidRPr="00A86B92">
        <w:rPr>
          <w:b/>
          <w:sz w:val="24"/>
          <w:szCs w:val="24"/>
        </w:rPr>
        <w:t>Academic Advisory Board</w:t>
      </w:r>
      <w:r w:rsidRPr="00A86B92">
        <w:rPr>
          <w:sz w:val="24"/>
          <w:szCs w:val="24"/>
        </w:rPr>
        <w:t xml:space="preserve">, Wavefront Wireless Commercialization Centre, </w:t>
      </w:r>
      <w:r w:rsidRPr="00A86B92">
        <w:rPr>
          <w:rStyle w:val="A1"/>
          <w:sz w:val="24"/>
          <w:szCs w:val="24"/>
        </w:rPr>
        <w:t xml:space="preserve">1450 - 1055 West Hastings </w:t>
      </w:r>
      <w:r w:rsidR="0049138B" w:rsidRPr="00A86B92">
        <w:rPr>
          <w:rStyle w:val="A1"/>
          <w:sz w:val="24"/>
          <w:szCs w:val="24"/>
        </w:rPr>
        <w:t>St.</w:t>
      </w:r>
      <w:r w:rsidR="0049138B" w:rsidRPr="00A86B92">
        <w:rPr>
          <w:sz w:val="24"/>
          <w:szCs w:val="24"/>
        </w:rPr>
        <w:t>,</w:t>
      </w:r>
      <w:r w:rsidRPr="00A86B92">
        <w:rPr>
          <w:sz w:val="24"/>
          <w:szCs w:val="24"/>
        </w:rPr>
        <w:t xml:space="preserve"> Vancouver, BC</w:t>
      </w:r>
      <w:r w:rsidR="0005372A" w:rsidRPr="00A86B92">
        <w:rPr>
          <w:sz w:val="24"/>
          <w:szCs w:val="24"/>
        </w:rPr>
        <w:t>,</w:t>
      </w:r>
      <w:r w:rsidRPr="00A86B92">
        <w:rPr>
          <w:sz w:val="24"/>
          <w:szCs w:val="24"/>
        </w:rPr>
        <w:t xml:space="preserve"> Canada V6E 4E9</w:t>
      </w:r>
      <w:r w:rsidR="003A79B0" w:rsidRPr="00A86B92">
        <w:rPr>
          <w:sz w:val="24"/>
          <w:szCs w:val="24"/>
        </w:rPr>
        <w:t>.</w:t>
      </w:r>
    </w:p>
    <w:p w14:paraId="02894E4E" w14:textId="64103A19" w:rsidR="00101F41" w:rsidRPr="00A86B92" w:rsidRDefault="00101F41" w:rsidP="004106A3">
      <w:pPr>
        <w:autoSpaceDE w:val="0"/>
        <w:autoSpaceDN w:val="0"/>
        <w:adjustRightInd w:val="0"/>
        <w:ind w:left="1701" w:hanging="1417"/>
        <w:jc w:val="both"/>
        <w:rPr>
          <w:i/>
          <w:iCs/>
          <w:sz w:val="24"/>
          <w:szCs w:val="24"/>
          <w:lang w:eastAsia="zh-CN"/>
        </w:rPr>
      </w:pPr>
      <w:r w:rsidRPr="00A86B92">
        <w:rPr>
          <w:sz w:val="24"/>
          <w:szCs w:val="24"/>
          <w:lang w:eastAsia="zh-CN"/>
        </w:rPr>
        <w:t xml:space="preserve">2004 </w:t>
      </w:r>
      <w:r w:rsidRPr="00A86B92">
        <w:rPr>
          <w:sz w:val="24"/>
          <w:szCs w:val="24"/>
          <w:lang w:eastAsia="zh-CN"/>
        </w:rPr>
        <w:tab/>
      </w:r>
      <w:r w:rsidRPr="00A86B92">
        <w:rPr>
          <w:b/>
          <w:bCs/>
          <w:sz w:val="24"/>
          <w:szCs w:val="24"/>
          <w:lang w:eastAsia="zh-CN"/>
        </w:rPr>
        <w:t>Advisory Committee and Session Chair</w:t>
      </w:r>
      <w:r w:rsidRPr="00A86B92">
        <w:rPr>
          <w:sz w:val="24"/>
          <w:szCs w:val="24"/>
          <w:lang w:eastAsia="zh-CN"/>
        </w:rPr>
        <w:t xml:space="preserve">, </w:t>
      </w:r>
      <w:r w:rsidRPr="00A86B92">
        <w:rPr>
          <w:i/>
          <w:iCs/>
          <w:sz w:val="24"/>
          <w:szCs w:val="24"/>
          <w:lang w:eastAsia="zh-CN"/>
        </w:rPr>
        <w:t>2004 Communication Networks and Services Research Conference (CNSR2004)</w:t>
      </w:r>
      <w:r w:rsidRPr="00A86B92">
        <w:rPr>
          <w:sz w:val="24"/>
          <w:szCs w:val="24"/>
          <w:lang w:eastAsia="zh-CN"/>
        </w:rPr>
        <w:t>, Sponsored by IEEE</w:t>
      </w:r>
      <w:r w:rsidRPr="00A86B92">
        <w:rPr>
          <w:i/>
          <w:iCs/>
          <w:sz w:val="24"/>
          <w:szCs w:val="24"/>
          <w:lang w:eastAsia="zh-CN"/>
        </w:rPr>
        <w:t xml:space="preserve"> </w:t>
      </w:r>
      <w:r w:rsidRPr="00A86B92">
        <w:rPr>
          <w:sz w:val="24"/>
          <w:szCs w:val="24"/>
          <w:lang w:eastAsia="zh-CN"/>
        </w:rPr>
        <w:t>Computer Soc. and Communication Soc., May 19-21, 2004, Fredericton, New</w:t>
      </w:r>
      <w:r w:rsidRPr="00A86B92">
        <w:rPr>
          <w:i/>
          <w:iCs/>
          <w:sz w:val="24"/>
          <w:szCs w:val="24"/>
          <w:lang w:eastAsia="zh-CN"/>
        </w:rPr>
        <w:t xml:space="preserve"> </w:t>
      </w:r>
      <w:r w:rsidRPr="00A86B92">
        <w:rPr>
          <w:sz w:val="24"/>
          <w:szCs w:val="24"/>
          <w:lang w:eastAsia="zh-CN"/>
        </w:rPr>
        <w:t>Brunswick, Canada.</w:t>
      </w:r>
    </w:p>
    <w:p w14:paraId="688DC174" w14:textId="77777777" w:rsidR="00101F41" w:rsidRPr="00A86B92" w:rsidRDefault="00101F41" w:rsidP="004106A3">
      <w:pPr>
        <w:autoSpaceDE w:val="0"/>
        <w:autoSpaceDN w:val="0"/>
        <w:adjustRightInd w:val="0"/>
        <w:ind w:left="1701" w:hanging="1417"/>
        <w:jc w:val="both"/>
        <w:rPr>
          <w:sz w:val="24"/>
          <w:szCs w:val="24"/>
          <w:lang w:eastAsia="zh-CN"/>
        </w:rPr>
      </w:pPr>
      <w:r w:rsidRPr="00A86B92">
        <w:rPr>
          <w:sz w:val="24"/>
          <w:szCs w:val="24"/>
          <w:lang w:eastAsia="zh-CN"/>
        </w:rPr>
        <w:t xml:space="preserve">1994 </w:t>
      </w:r>
      <w:r w:rsidRPr="00A86B92">
        <w:rPr>
          <w:sz w:val="24"/>
          <w:szCs w:val="24"/>
          <w:lang w:eastAsia="zh-CN"/>
        </w:rPr>
        <w:tab/>
      </w:r>
      <w:r w:rsidRPr="00A86B92">
        <w:rPr>
          <w:b/>
          <w:bCs/>
          <w:sz w:val="24"/>
          <w:szCs w:val="24"/>
          <w:lang w:eastAsia="zh-CN"/>
        </w:rPr>
        <w:t xml:space="preserve">Session Chair </w:t>
      </w:r>
      <w:r w:rsidRPr="00A86B92">
        <w:rPr>
          <w:sz w:val="24"/>
          <w:szCs w:val="24"/>
          <w:lang w:eastAsia="zh-CN"/>
        </w:rPr>
        <w:t xml:space="preserve">at </w:t>
      </w:r>
      <w:r w:rsidRPr="00A86B92">
        <w:rPr>
          <w:i/>
          <w:iCs/>
          <w:sz w:val="24"/>
          <w:szCs w:val="24"/>
          <w:lang w:eastAsia="zh-CN"/>
        </w:rPr>
        <w:t>1994 Canadian IEEE Conference</w:t>
      </w:r>
      <w:r w:rsidRPr="00A86B92">
        <w:rPr>
          <w:sz w:val="24"/>
          <w:szCs w:val="24"/>
          <w:lang w:eastAsia="zh-CN"/>
        </w:rPr>
        <w:t>, Sept.</w:t>
      </w:r>
      <w:r w:rsidR="00E24FB2" w:rsidRPr="00A86B92">
        <w:rPr>
          <w:sz w:val="24"/>
          <w:szCs w:val="24"/>
          <w:lang w:eastAsia="zh-CN"/>
        </w:rPr>
        <w:t xml:space="preserve"> </w:t>
      </w:r>
      <w:r w:rsidRPr="00A86B92">
        <w:rPr>
          <w:sz w:val="24"/>
          <w:szCs w:val="24"/>
          <w:lang w:eastAsia="zh-CN"/>
        </w:rPr>
        <w:t>25-28, 1994, Halifax, Nova Scotia.</w:t>
      </w:r>
    </w:p>
    <w:p w14:paraId="2143650C" w14:textId="77777777" w:rsidR="00101F41" w:rsidRPr="00A86B92" w:rsidRDefault="00101F41" w:rsidP="00101F41">
      <w:pPr>
        <w:autoSpaceDE w:val="0"/>
        <w:autoSpaceDN w:val="0"/>
        <w:adjustRightInd w:val="0"/>
        <w:rPr>
          <w:rFonts w:ascii="Arial" w:hAnsi="Arial" w:cs="Arial"/>
          <w:b/>
          <w:bCs/>
          <w:sz w:val="24"/>
          <w:szCs w:val="24"/>
          <w:lang w:eastAsia="zh-CN"/>
        </w:rPr>
      </w:pPr>
    </w:p>
    <w:p w14:paraId="3188490A" w14:textId="77777777" w:rsidR="00101F41" w:rsidRPr="00A86B92" w:rsidRDefault="00101F41" w:rsidP="00101F41">
      <w:pPr>
        <w:autoSpaceDE w:val="0"/>
        <w:autoSpaceDN w:val="0"/>
        <w:adjustRightInd w:val="0"/>
        <w:rPr>
          <w:rFonts w:ascii="Arial" w:hAnsi="Arial" w:cs="Arial"/>
          <w:b/>
          <w:bCs/>
          <w:sz w:val="24"/>
          <w:szCs w:val="24"/>
          <w:lang w:eastAsia="zh-CN"/>
        </w:rPr>
      </w:pPr>
    </w:p>
    <w:p w14:paraId="5466C9A4" w14:textId="77777777" w:rsidR="00101F41" w:rsidRPr="00A86B92" w:rsidRDefault="00101F41" w:rsidP="00101F41">
      <w:pPr>
        <w:autoSpaceDE w:val="0"/>
        <w:autoSpaceDN w:val="0"/>
        <w:adjustRightInd w:val="0"/>
        <w:rPr>
          <w:rFonts w:ascii="Arial" w:hAnsi="Arial" w:cs="Arial"/>
          <w:b/>
          <w:bCs/>
          <w:sz w:val="24"/>
          <w:szCs w:val="24"/>
          <w:lang w:eastAsia="zh-CN"/>
        </w:rPr>
      </w:pPr>
      <w:r w:rsidRPr="00A86B92">
        <w:rPr>
          <w:rFonts w:ascii="Arial" w:hAnsi="Arial" w:cs="Arial"/>
          <w:b/>
          <w:bCs/>
          <w:sz w:val="24"/>
          <w:szCs w:val="24"/>
          <w:lang w:eastAsia="zh-CN"/>
        </w:rPr>
        <w:t xml:space="preserve">PROFESSIONAL SOCIETIES: </w:t>
      </w:r>
    </w:p>
    <w:p w14:paraId="06527D96" w14:textId="77777777" w:rsidR="00101F41" w:rsidRPr="00A86B92" w:rsidRDefault="00101F41" w:rsidP="00101F41">
      <w:pPr>
        <w:autoSpaceDE w:val="0"/>
        <w:autoSpaceDN w:val="0"/>
        <w:adjustRightInd w:val="0"/>
        <w:ind w:left="1701" w:hanging="1417"/>
        <w:rPr>
          <w:sz w:val="24"/>
          <w:szCs w:val="24"/>
          <w:lang w:eastAsia="zh-CN"/>
        </w:rPr>
      </w:pPr>
    </w:p>
    <w:p w14:paraId="25A89146" w14:textId="510684D4" w:rsidR="002644BB" w:rsidRPr="00A86B92" w:rsidRDefault="002644BB" w:rsidP="008C6B5B">
      <w:pPr>
        <w:autoSpaceDE w:val="0"/>
        <w:autoSpaceDN w:val="0"/>
        <w:adjustRightInd w:val="0"/>
        <w:ind w:left="1843" w:hanging="1559"/>
        <w:jc w:val="both"/>
        <w:rPr>
          <w:sz w:val="24"/>
          <w:szCs w:val="24"/>
          <w:lang w:eastAsia="zh-CN"/>
        </w:rPr>
      </w:pPr>
      <w:bookmarkStart w:id="61" w:name="_Hlk10258752"/>
      <w:r w:rsidRPr="00A86B92">
        <w:rPr>
          <w:rFonts w:hint="eastAsia"/>
          <w:sz w:val="24"/>
          <w:szCs w:val="24"/>
          <w:lang w:eastAsia="zh-CN"/>
        </w:rPr>
        <w:t>201</w:t>
      </w:r>
      <w:r w:rsidRPr="00A86B92">
        <w:rPr>
          <w:sz w:val="24"/>
          <w:szCs w:val="24"/>
          <w:lang w:eastAsia="zh-CN"/>
        </w:rPr>
        <w:t>3</w:t>
      </w:r>
      <w:r w:rsidRPr="00A86B92">
        <w:rPr>
          <w:rFonts w:hint="eastAsia"/>
          <w:sz w:val="24"/>
          <w:szCs w:val="24"/>
          <w:lang w:eastAsia="zh-CN"/>
        </w:rPr>
        <w:t>-</w:t>
      </w:r>
      <w:r w:rsidRPr="00A86B92">
        <w:rPr>
          <w:sz w:val="24"/>
          <w:szCs w:val="24"/>
          <w:lang w:val="en-CA" w:eastAsia="zh-CN"/>
        </w:rPr>
        <w:t>present</w:t>
      </w:r>
      <w:r w:rsidRPr="00A86B92">
        <w:rPr>
          <w:sz w:val="24"/>
          <w:szCs w:val="24"/>
          <w:lang w:eastAsia="zh-CN"/>
        </w:rPr>
        <w:tab/>
      </w:r>
      <w:r w:rsidRPr="00A86B92">
        <w:rPr>
          <w:b/>
          <w:bCs/>
          <w:sz w:val="24"/>
          <w:szCs w:val="24"/>
          <w:lang w:eastAsia="zh-CN"/>
        </w:rPr>
        <w:t xml:space="preserve">Fellow </w:t>
      </w:r>
      <w:r w:rsidRPr="00A86B92">
        <w:rPr>
          <w:bCs/>
          <w:sz w:val="24"/>
          <w:szCs w:val="24"/>
          <w:lang w:eastAsia="zh-CN"/>
        </w:rPr>
        <w:t>of the Engineering Institute of Canada (</w:t>
      </w:r>
      <w:r w:rsidR="006B1B6A" w:rsidRPr="00A86B92">
        <w:rPr>
          <w:bCs/>
          <w:sz w:val="24"/>
          <w:szCs w:val="24"/>
          <w:lang w:eastAsia="zh-CN"/>
        </w:rPr>
        <w:t xml:space="preserve">EIC; </w:t>
      </w:r>
      <w:r w:rsidRPr="00A86B92">
        <w:rPr>
          <w:bCs/>
          <w:sz w:val="24"/>
          <w:szCs w:val="24"/>
          <w:lang w:eastAsia="zh-CN"/>
        </w:rPr>
        <w:t>Inducted)</w:t>
      </w:r>
      <w:r w:rsidR="008C514A">
        <w:rPr>
          <w:bCs/>
          <w:sz w:val="24"/>
          <w:szCs w:val="24"/>
          <w:lang w:eastAsia="zh-CN"/>
        </w:rPr>
        <w:t>.</w:t>
      </w:r>
      <w:r w:rsidR="00B6624F">
        <w:rPr>
          <w:bCs/>
          <w:sz w:val="24"/>
          <w:szCs w:val="24"/>
          <w:lang w:eastAsia="zh-CN"/>
        </w:rPr>
        <w:t xml:space="preserve"> </w:t>
      </w:r>
    </w:p>
    <w:p w14:paraId="4EDA0398" w14:textId="66A2DB7A" w:rsidR="00502A8C" w:rsidRPr="00A86B92" w:rsidRDefault="00502A8C" w:rsidP="008C6B5B">
      <w:pPr>
        <w:autoSpaceDE w:val="0"/>
        <w:autoSpaceDN w:val="0"/>
        <w:adjustRightInd w:val="0"/>
        <w:ind w:left="1843" w:hanging="1559"/>
        <w:jc w:val="both"/>
        <w:rPr>
          <w:sz w:val="24"/>
          <w:szCs w:val="24"/>
          <w:lang w:eastAsia="zh-CN"/>
        </w:rPr>
      </w:pPr>
      <w:r w:rsidRPr="00A86B92">
        <w:rPr>
          <w:rFonts w:hint="eastAsia"/>
          <w:sz w:val="24"/>
          <w:szCs w:val="24"/>
          <w:lang w:eastAsia="zh-CN"/>
        </w:rPr>
        <w:t>2010-</w:t>
      </w:r>
      <w:r w:rsidRPr="00A86B92">
        <w:rPr>
          <w:sz w:val="24"/>
          <w:szCs w:val="24"/>
          <w:lang w:val="en-CA" w:eastAsia="zh-CN"/>
        </w:rPr>
        <w:t>present</w:t>
      </w:r>
      <w:r w:rsidRPr="00A86B92">
        <w:rPr>
          <w:sz w:val="24"/>
          <w:szCs w:val="24"/>
          <w:lang w:eastAsia="zh-CN"/>
        </w:rPr>
        <w:tab/>
      </w:r>
      <w:r w:rsidRPr="00A86B92">
        <w:rPr>
          <w:b/>
          <w:bCs/>
          <w:sz w:val="24"/>
          <w:szCs w:val="24"/>
          <w:lang w:eastAsia="zh-CN"/>
        </w:rPr>
        <w:t>Fellow</w:t>
      </w:r>
      <w:r w:rsidR="002B78B4" w:rsidRPr="00A86B92">
        <w:rPr>
          <w:rFonts w:hint="eastAsia"/>
          <w:b/>
          <w:bCs/>
          <w:sz w:val="24"/>
          <w:szCs w:val="24"/>
          <w:lang w:eastAsia="zh-CN"/>
        </w:rPr>
        <w:t xml:space="preserve">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Societies of </w:t>
      </w:r>
      <w:r w:rsidR="00E45B49" w:rsidRPr="00A86B92">
        <w:rPr>
          <w:sz w:val="24"/>
          <w:szCs w:val="24"/>
          <w:lang w:eastAsia="zh-CN"/>
        </w:rPr>
        <w:t>(</w:t>
      </w:r>
      <w:r w:rsidR="00C773A3" w:rsidRPr="00A86B92">
        <w:rPr>
          <w:sz w:val="24"/>
          <w:szCs w:val="24"/>
          <w:lang w:eastAsia="zh-CN"/>
        </w:rPr>
        <w:t>1</w:t>
      </w:r>
      <w:r w:rsidR="00E45B49" w:rsidRPr="00A86B92">
        <w:rPr>
          <w:sz w:val="24"/>
          <w:szCs w:val="24"/>
          <w:lang w:eastAsia="zh-CN"/>
        </w:rPr>
        <w:t xml:space="preserve">) </w:t>
      </w:r>
      <w:r w:rsidRPr="00A86B92">
        <w:rPr>
          <w:sz w:val="24"/>
          <w:szCs w:val="24"/>
          <w:lang w:eastAsia="zh-CN"/>
        </w:rPr>
        <w:t xml:space="preserve">Microwave Theory &amp; Techniques, </w:t>
      </w:r>
      <w:r w:rsidR="00E45B49" w:rsidRPr="00A86B92">
        <w:rPr>
          <w:sz w:val="24"/>
          <w:szCs w:val="24"/>
          <w:lang w:eastAsia="zh-CN"/>
        </w:rPr>
        <w:t>(</w:t>
      </w:r>
      <w:r w:rsidR="00C773A3" w:rsidRPr="00A86B92">
        <w:rPr>
          <w:sz w:val="24"/>
          <w:szCs w:val="24"/>
          <w:lang w:eastAsia="zh-CN"/>
        </w:rPr>
        <w:t>2</w:t>
      </w:r>
      <w:r w:rsidR="00E45B49" w:rsidRPr="00A86B92">
        <w:rPr>
          <w:sz w:val="24"/>
          <w:szCs w:val="24"/>
          <w:lang w:eastAsia="zh-CN"/>
        </w:rPr>
        <w:t xml:space="preserve">) </w:t>
      </w:r>
      <w:r w:rsidRPr="00A86B92">
        <w:rPr>
          <w:sz w:val="24"/>
          <w:szCs w:val="24"/>
          <w:lang w:eastAsia="zh-CN"/>
        </w:rPr>
        <w:t xml:space="preserve">Antennas and Propagation, </w:t>
      </w:r>
      <w:r w:rsidR="00E45B49" w:rsidRPr="00A86B92">
        <w:rPr>
          <w:sz w:val="24"/>
          <w:szCs w:val="24"/>
          <w:lang w:eastAsia="zh-CN"/>
        </w:rPr>
        <w:t>(</w:t>
      </w:r>
      <w:r w:rsidR="00C773A3" w:rsidRPr="00A86B92">
        <w:rPr>
          <w:sz w:val="24"/>
          <w:szCs w:val="24"/>
          <w:lang w:eastAsia="zh-CN"/>
        </w:rPr>
        <w:t>3</w:t>
      </w:r>
      <w:r w:rsidR="00E45B49" w:rsidRPr="00A86B92">
        <w:rPr>
          <w:sz w:val="24"/>
          <w:szCs w:val="24"/>
          <w:lang w:eastAsia="zh-CN"/>
        </w:rPr>
        <w:t xml:space="preserve">) </w:t>
      </w:r>
      <w:r w:rsidRPr="00A86B92">
        <w:rPr>
          <w:sz w:val="24"/>
          <w:szCs w:val="24"/>
          <w:lang w:eastAsia="zh-CN"/>
        </w:rPr>
        <w:t xml:space="preserve">Communications and </w:t>
      </w:r>
      <w:r w:rsidR="00E45B49" w:rsidRPr="00A86B92">
        <w:rPr>
          <w:sz w:val="24"/>
          <w:szCs w:val="24"/>
          <w:lang w:eastAsia="zh-CN"/>
        </w:rPr>
        <w:t>(</w:t>
      </w:r>
      <w:r w:rsidR="00C773A3" w:rsidRPr="00A86B92">
        <w:rPr>
          <w:sz w:val="24"/>
          <w:szCs w:val="24"/>
          <w:lang w:eastAsia="zh-CN"/>
        </w:rPr>
        <w:t>4</w:t>
      </w:r>
      <w:r w:rsidR="00E45B49" w:rsidRPr="00A86B92">
        <w:rPr>
          <w:sz w:val="24"/>
          <w:szCs w:val="24"/>
          <w:lang w:eastAsia="zh-CN"/>
        </w:rPr>
        <w:t xml:space="preserve">) </w:t>
      </w:r>
      <w:r w:rsidRPr="00A86B92">
        <w:rPr>
          <w:sz w:val="24"/>
          <w:szCs w:val="24"/>
          <w:lang w:eastAsia="zh-CN"/>
        </w:rPr>
        <w:t>Electromagnetic Compatibility.</w:t>
      </w:r>
    </w:p>
    <w:p w14:paraId="1CC8BDE8" w14:textId="4EE0B6B1" w:rsidR="008C6B5B" w:rsidRPr="00A86B92" w:rsidRDefault="00A15F6C" w:rsidP="008C6B5B">
      <w:pPr>
        <w:autoSpaceDE w:val="0"/>
        <w:autoSpaceDN w:val="0"/>
        <w:adjustRightInd w:val="0"/>
        <w:ind w:left="1843" w:hanging="1559"/>
        <w:jc w:val="both"/>
        <w:rPr>
          <w:sz w:val="24"/>
          <w:szCs w:val="24"/>
          <w:lang w:eastAsia="zh-CN"/>
        </w:rPr>
      </w:pPr>
      <w:r w:rsidRPr="00A86B92">
        <w:rPr>
          <w:sz w:val="24"/>
          <w:szCs w:val="24"/>
          <w:lang w:eastAsia="zh-CN"/>
        </w:rPr>
        <w:t>2010-present</w:t>
      </w:r>
      <w:r w:rsidRPr="00A86B92">
        <w:rPr>
          <w:sz w:val="24"/>
          <w:szCs w:val="24"/>
          <w:lang w:eastAsia="zh-CN"/>
        </w:rPr>
        <w:tab/>
      </w:r>
      <w:r w:rsidRPr="00A86B92">
        <w:rPr>
          <w:b/>
          <w:sz w:val="24"/>
          <w:szCs w:val="24"/>
          <w:lang w:eastAsia="zh-CN"/>
        </w:rPr>
        <w:t xml:space="preserve">Fellow of </w:t>
      </w:r>
      <w:r w:rsidR="000A4AEF" w:rsidRPr="00A86B92">
        <w:rPr>
          <w:sz w:val="24"/>
          <w:szCs w:val="24"/>
          <w:lang w:eastAsia="zh-CN"/>
        </w:rPr>
        <w:t xml:space="preserve">the </w:t>
      </w:r>
      <w:r w:rsidRPr="00A86B92">
        <w:rPr>
          <w:sz w:val="24"/>
          <w:szCs w:val="24"/>
          <w:lang w:eastAsia="zh-CN"/>
        </w:rPr>
        <w:t>Canadian Academy of Engineering</w:t>
      </w:r>
      <w:r w:rsidR="006B1B6A" w:rsidRPr="00A86B92">
        <w:rPr>
          <w:sz w:val="24"/>
          <w:szCs w:val="24"/>
          <w:lang w:eastAsia="zh-CN"/>
        </w:rPr>
        <w:t xml:space="preserve"> (CAE)</w:t>
      </w:r>
      <w:r w:rsidR="003A79B0" w:rsidRPr="00A86B92">
        <w:rPr>
          <w:sz w:val="24"/>
          <w:szCs w:val="24"/>
          <w:lang w:eastAsia="zh-CN"/>
        </w:rPr>
        <w:t>.</w:t>
      </w:r>
    </w:p>
    <w:p w14:paraId="5C2A1F08" w14:textId="5BA4E7B4" w:rsidR="00E45B49" w:rsidRPr="00A86B92" w:rsidRDefault="00E45B49" w:rsidP="008C6B5B">
      <w:pPr>
        <w:autoSpaceDE w:val="0"/>
        <w:autoSpaceDN w:val="0"/>
        <w:adjustRightInd w:val="0"/>
        <w:ind w:left="1843" w:hanging="1559"/>
        <w:jc w:val="both"/>
        <w:rPr>
          <w:sz w:val="24"/>
          <w:szCs w:val="24"/>
          <w:lang w:eastAsia="zh-CN"/>
        </w:rPr>
      </w:pPr>
      <w:r w:rsidRPr="00A86B92">
        <w:rPr>
          <w:sz w:val="24"/>
          <w:szCs w:val="24"/>
          <w:lang w:eastAsia="zh-CN"/>
        </w:rPr>
        <w:t>201</w:t>
      </w:r>
      <w:r w:rsidR="002644BB" w:rsidRPr="00A86B92">
        <w:rPr>
          <w:sz w:val="24"/>
          <w:szCs w:val="24"/>
          <w:lang w:eastAsia="zh-CN"/>
        </w:rPr>
        <w:t>1</w:t>
      </w:r>
      <w:r w:rsidR="008C6B5B" w:rsidRPr="00A86B92">
        <w:rPr>
          <w:sz w:val="24"/>
          <w:szCs w:val="24"/>
          <w:lang w:eastAsia="zh-CN"/>
        </w:rPr>
        <w:t>-present</w:t>
      </w:r>
      <w:r w:rsidR="008C6B5B" w:rsidRPr="00A86B92">
        <w:rPr>
          <w:sz w:val="24"/>
          <w:szCs w:val="24"/>
          <w:lang w:eastAsia="zh-CN"/>
        </w:rPr>
        <w:tab/>
      </w:r>
      <w:r w:rsidRPr="00A86B92">
        <w:rPr>
          <w:b/>
          <w:bCs/>
          <w:sz w:val="24"/>
          <w:szCs w:val="24"/>
          <w:lang w:eastAsia="zh-CN"/>
        </w:rPr>
        <w:t>Technical Committee #</w:t>
      </w:r>
      <w:r w:rsidR="008C6B5B" w:rsidRPr="00A86B92">
        <w:rPr>
          <w:b/>
          <w:bCs/>
          <w:sz w:val="24"/>
          <w:szCs w:val="24"/>
          <w:lang w:eastAsia="zh-CN"/>
        </w:rPr>
        <w:t>26</w:t>
      </w:r>
      <w:r w:rsidRPr="00A86B92">
        <w:rPr>
          <w:b/>
          <w:bCs/>
          <w:sz w:val="24"/>
          <w:szCs w:val="24"/>
          <w:lang w:eastAsia="zh-CN"/>
        </w:rPr>
        <w:t xml:space="preserve"> </w:t>
      </w:r>
      <w:r w:rsidRPr="00A86B92">
        <w:rPr>
          <w:sz w:val="24"/>
          <w:szCs w:val="24"/>
          <w:lang w:eastAsia="zh-CN"/>
        </w:rPr>
        <w:t>(</w:t>
      </w:r>
      <w:hyperlink r:id="rId12" w:tgtFrame="_blank" w:history="1">
        <w:r w:rsidR="008C6B5B" w:rsidRPr="00A86B92">
          <w:rPr>
            <w:rStyle w:val="Hyperlink"/>
            <w:bCs/>
            <w:color w:val="auto"/>
            <w:sz w:val="24"/>
            <w:szCs w:val="24"/>
            <w:u w:val="none"/>
          </w:rPr>
          <w:t>Wireless Energy Transfer and Conversion</w:t>
        </w:r>
      </w:hyperlink>
      <w:r w:rsidRPr="00A86B92">
        <w:rPr>
          <w:sz w:val="24"/>
          <w:szCs w:val="24"/>
          <w:lang w:eastAsia="zh-CN"/>
        </w:rPr>
        <w:t xml:space="preserve">) of </w:t>
      </w:r>
      <w:r w:rsidRPr="00A86B92">
        <w:rPr>
          <w:b/>
          <w:bCs/>
          <w:sz w:val="24"/>
          <w:szCs w:val="24"/>
          <w:lang w:eastAsia="zh-CN"/>
        </w:rPr>
        <w:t>IEEE</w:t>
      </w:r>
      <w:r w:rsidRPr="00A86B92">
        <w:rPr>
          <w:sz w:val="24"/>
          <w:szCs w:val="24"/>
          <w:lang w:eastAsia="zh-CN"/>
        </w:rPr>
        <w:t xml:space="preserve"> Microwave Theory and Techniques Society</w:t>
      </w:r>
      <w:r w:rsidR="009F3B66">
        <w:rPr>
          <w:sz w:val="24"/>
          <w:szCs w:val="24"/>
          <w:lang w:eastAsia="zh-CN"/>
        </w:rPr>
        <w:t xml:space="preserve">; </w:t>
      </w:r>
      <w:r w:rsidR="00B6624F">
        <w:rPr>
          <w:rFonts w:hint="eastAsia"/>
          <w:sz w:val="24"/>
          <w:szCs w:val="24"/>
          <w:lang w:eastAsia="zh-CN"/>
        </w:rPr>
        <w:t>currently</w:t>
      </w:r>
      <w:r w:rsidR="00B6624F">
        <w:rPr>
          <w:sz w:val="24"/>
          <w:szCs w:val="24"/>
          <w:lang w:eastAsia="zh-CN"/>
        </w:rPr>
        <w:t xml:space="preserve"> serving as a </w:t>
      </w:r>
      <w:r w:rsidR="00B6624F">
        <w:rPr>
          <w:rFonts w:hint="eastAsia"/>
          <w:sz w:val="24"/>
          <w:szCs w:val="24"/>
          <w:lang w:eastAsia="zh-CN"/>
        </w:rPr>
        <w:t>Vice</w:t>
      </w:r>
      <w:r w:rsidR="00B6624F">
        <w:rPr>
          <w:sz w:val="24"/>
          <w:szCs w:val="24"/>
          <w:lang w:eastAsia="zh-CN"/>
        </w:rPr>
        <w:t xml:space="preserve"> </w:t>
      </w:r>
      <w:r w:rsidR="00B6624F">
        <w:rPr>
          <w:rFonts w:hint="eastAsia"/>
          <w:sz w:val="24"/>
          <w:szCs w:val="24"/>
          <w:lang w:eastAsia="zh-CN"/>
        </w:rPr>
        <w:t>Chair.</w:t>
      </w:r>
    </w:p>
    <w:p w14:paraId="56F5671F" w14:textId="12576030" w:rsidR="002644BB" w:rsidRPr="00A86B92" w:rsidRDefault="002644BB" w:rsidP="008C6B5B">
      <w:pPr>
        <w:autoSpaceDE w:val="0"/>
        <w:autoSpaceDN w:val="0"/>
        <w:adjustRightInd w:val="0"/>
        <w:ind w:left="1843" w:hanging="1559"/>
        <w:jc w:val="both"/>
        <w:rPr>
          <w:sz w:val="24"/>
          <w:szCs w:val="24"/>
          <w:lang w:eastAsia="zh-CN"/>
        </w:rPr>
      </w:pPr>
      <w:r w:rsidRPr="00A86B92">
        <w:rPr>
          <w:sz w:val="24"/>
          <w:szCs w:val="24"/>
          <w:lang w:eastAsia="zh-CN"/>
        </w:rPr>
        <w:t xml:space="preserve">2010-present </w:t>
      </w:r>
      <w:r w:rsidRPr="00A86B92">
        <w:rPr>
          <w:sz w:val="24"/>
          <w:szCs w:val="24"/>
          <w:lang w:eastAsia="zh-CN"/>
        </w:rPr>
        <w:tab/>
      </w:r>
      <w:r w:rsidRPr="00A86B92">
        <w:rPr>
          <w:b/>
          <w:bCs/>
          <w:sz w:val="24"/>
          <w:szCs w:val="24"/>
          <w:lang w:eastAsia="zh-CN"/>
        </w:rPr>
        <w:t xml:space="preserve">Technical Committee #20 </w:t>
      </w:r>
      <w:r w:rsidRPr="00A86B92">
        <w:rPr>
          <w:sz w:val="24"/>
          <w:szCs w:val="24"/>
          <w:lang w:eastAsia="zh-CN"/>
        </w:rPr>
        <w:t xml:space="preserve">(Wireless Communications) of </w:t>
      </w:r>
      <w:r w:rsidRPr="00A86B92">
        <w:rPr>
          <w:b/>
          <w:bCs/>
          <w:sz w:val="24"/>
          <w:szCs w:val="24"/>
          <w:lang w:eastAsia="zh-CN"/>
        </w:rPr>
        <w:t>IEEE</w:t>
      </w:r>
      <w:r w:rsidRPr="00A86B92">
        <w:rPr>
          <w:sz w:val="24"/>
          <w:szCs w:val="24"/>
          <w:lang w:eastAsia="zh-CN"/>
        </w:rPr>
        <w:t xml:space="preserve"> Microwave Theory and Techniques Society</w:t>
      </w:r>
      <w:r w:rsidR="0005372A" w:rsidRPr="00A86B92">
        <w:rPr>
          <w:sz w:val="24"/>
          <w:szCs w:val="24"/>
          <w:lang w:eastAsia="zh-CN"/>
        </w:rPr>
        <w:t xml:space="preserve"> (Chair for 2019-2021)</w:t>
      </w:r>
      <w:r w:rsidR="003A79B0" w:rsidRPr="00A86B92">
        <w:rPr>
          <w:sz w:val="24"/>
          <w:szCs w:val="24"/>
          <w:lang w:eastAsia="zh-CN"/>
        </w:rPr>
        <w:t>.</w:t>
      </w:r>
    </w:p>
    <w:p w14:paraId="1F81FBB6" w14:textId="77777777" w:rsidR="00F3580E" w:rsidRPr="00A86B92" w:rsidRDefault="00F3580E" w:rsidP="008C6B5B">
      <w:pPr>
        <w:autoSpaceDE w:val="0"/>
        <w:autoSpaceDN w:val="0"/>
        <w:adjustRightInd w:val="0"/>
        <w:ind w:left="1843" w:hanging="1559"/>
        <w:jc w:val="both"/>
        <w:rPr>
          <w:sz w:val="24"/>
          <w:szCs w:val="24"/>
          <w:lang w:eastAsia="zh-CN"/>
        </w:rPr>
      </w:pPr>
      <w:r w:rsidRPr="00A86B92">
        <w:rPr>
          <w:sz w:val="24"/>
          <w:szCs w:val="24"/>
          <w:lang w:eastAsia="zh-CN"/>
        </w:rPr>
        <w:t>2009-</w:t>
      </w:r>
      <w:r w:rsidR="00A15F6C" w:rsidRPr="00A86B92">
        <w:rPr>
          <w:sz w:val="24"/>
          <w:szCs w:val="24"/>
          <w:lang w:eastAsia="zh-CN"/>
        </w:rPr>
        <w:t>2011</w:t>
      </w:r>
      <w:r w:rsidRPr="00A86B92">
        <w:rPr>
          <w:sz w:val="24"/>
          <w:szCs w:val="24"/>
          <w:lang w:eastAsia="zh-CN"/>
        </w:rPr>
        <w:tab/>
      </w:r>
      <w:r w:rsidR="00BA36D1" w:rsidRPr="00A86B92">
        <w:rPr>
          <w:b/>
          <w:sz w:val="24"/>
          <w:szCs w:val="24"/>
          <w:lang w:eastAsia="zh-CN"/>
        </w:rPr>
        <w:t xml:space="preserve">Founding </w:t>
      </w:r>
      <w:r w:rsidRPr="00A86B92">
        <w:rPr>
          <w:b/>
          <w:sz w:val="24"/>
          <w:szCs w:val="24"/>
          <w:lang w:eastAsia="zh-CN"/>
        </w:rPr>
        <w:t xml:space="preserve">Chair of </w:t>
      </w:r>
      <w:r w:rsidR="00502A8C" w:rsidRPr="00A86B92">
        <w:rPr>
          <w:b/>
          <w:sz w:val="24"/>
          <w:szCs w:val="24"/>
          <w:lang w:eastAsia="zh-CN"/>
        </w:rPr>
        <w:t>the Chapter</w:t>
      </w:r>
      <w:r w:rsidR="00502A8C" w:rsidRPr="00A86B92">
        <w:rPr>
          <w:sz w:val="24"/>
          <w:szCs w:val="24"/>
          <w:lang w:eastAsia="zh-CN"/>
        </w:rPr>
        <w:t xml:space="preserve"> of I</w:t>
      </w:r>
      <w:r w:rsidRPr="00A86B92">
        <w:rPr>
          <w:sz w:val="24"/>
          <w:szCs w:val="24"/>
          <w:lang w:eastAsia="zh-CN"/>
        </w:rPr>
        <w:t>EEE Signal Processing/</w:t>
      </w:r>
      <w:r w:rsidR="00502A8C" w:rsidRPr="00A86B92">
        <w:rPr>
          <w:sz w:val="24"/>
          <w:szCs w:val="24"/>
          <w:lang w:eastAsia="zh-CN"/>
        </w:rPr>
        <w:t>Microwave Theory &amp; Techniques, Canadian Atlantic Section</w:t>
      </w:r>
      <w:r w:rsidR="003A79B0" w:rsidRPr="00A86B92">
        <w:rPr>
          <w:sz w:val="24"/>
          <w:szCs w:val="24"/>
          <w:lang w:eastAsia="zh-CN"/>
        </w:rPr>
        <w:t>.</w:t>
      </w:r>
    </w:p>
    <w:p w14:paraId="58A23AB9" w14:textId="1DCD7321"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2008-</w:t>
      </w:r>
      <w:r w:rsidR="00B77A2B">
        <w:rPr>
          <w:sz w:val="24"/>
          <w:szCs w:val="24"/>
          <w:lang w:eastAsia="zh-CN"/>
        </w:rPr>
        <w:t>2022</w:t>
      </w:r>
      <w:r w:rsidR="00B77A2B" w:rsidRPr="00A86B92">
        <w:rPr>
          <w:sz w:val="24"/>
          <w:szCs w:val="24"/>
          <w:lang w:eastAsia="zh-CN"/>
        </w:rPr>
        <w:t xml:space="preserve"> </w:t>
      </w:r>
      <w:r w:rsidRPr="00A86B92">
        <w:rPr>
          <w:sz w:val="24"/>
          <w:szCs w:val="24"/>
          <w:lang w:eastAsia="zh-CN"/>
        </w:rPr>
        <w:tab/>
      </w:r>
      <w:r w:rsidRPr="00A86B92">
        <w:rPr>
          <w:b/>
          <w:bCs/>
          <w:sz w:val="24"/>
          <w:szCs w:val="24"/>
          <w:lang w:eastAsia="zh-CN"/>
        </w:rPr>
        <w:t xml:space="preserve">Speaker’s Bureau </w:t>
      </w:r>
      <w:r w:rsidRPr="00A86B92">
        <w:rPr>
          <w:sz w:val="24"/>
          <w:szCs w:val="24"/>
          <w:lang w:eastAsia="zh-CN"/>
        </w:rPr>
        <w:t xml:space="preserve">of </w:t>
      </w:r>
      <w:r w:rsidR="00C71A29" w:rsidRPr="00A86B92">
        <w:rPr>
          <w:sz w:val="24"/>
          <w:szCs w:val="24"/>
          <w:lang w:eastAsia="zh-CN"/>
        </w:rPr>
        <w:t xml:space="preserve">Microwave Field Theory Committee, </w:t>
      </w:r>
      <w:r w:rsidRPr="00A86B92">
        <w:rPr>
          <w:b/>
          <w:bCs/>
          <w:sz w:val="24"/>
          <w:szCs w:val="24"/>
          <w:lang w:eastAsia="zh-CN"/>
        </w:rPr>
        <w:t xml:space="preserve">IEEE </w:t>
      </w:r>
      <w:r w:rsidRPr="00A86B92">
        <w:rPr>
          <w:sz w:val="24"/>
          <w:szCs w:val="24"/>
          <w:lang w:eastAsia="zh-CN"/>
        </w:rPr>
        <w:t>Microwave Theory and Techniques Society</w:t>
      </w:r>
      <w:r w:rsidR="003A79B0" w:rsidRPr="00A86B92">
        <w:rPr>
          <w:sz w:val="24"/>
          <w:szCs w:val="24"/>
          <w:lang w:eastAsia="zh-CN"/>
        </w:rPr>
        <w:t>.</w:t>
      </w:r>
    </w:p>
    <w:p w14:paraId="62B3C198" w14:textId="7951409D" w:rsidR="004106A3" w:rsidRPr="00A86B92" w:rsidRDefault="004106A3" w:rsidP="008C6B5B">
      <w:pPr>
        <w:autoSpaceDE w:val="0"/>
        <w:autoSpaceDN w:val="0"/>
        <w:adjustRightInd w:val="0"/>
        <w:ind w:left="1843" w:hanging="1559"/>
        <w:jc w:val="both"/>
        <w:rPr>
          <w:sz w:val="24"/>
          <w:szCs w:val="24"/>
          <w:lang w:eastAsia="zh-CN"/>
        </w:rPr>
      </w:pPr>
      <w:r w:rsidRPr="00A86B92">
        <w:rPr>
          <w:sz w:val="24"/>
          <w:szCs w:val="24"/>
          <w:lang w:eastAsia="zh-CN"/>
        </w:rPr>
        <w:t xml:space="preserve">2007-present </w:t>
      </w:r>
      <w:r w:rsidRPr="00A86B92">
        <w:rPr>
          <w:sz w:val="24"/>
          <w:szCs w:val="24"/>
          <w:lang w:eastAsia="zh-CN"/>
        </w:rPr>
        <w:tab/>
      </w:r>
      <w:r w:rsidRPr="00A86B92">
        <w:rPr>
          <w:b/>
          <w:bCs/>
          <w:sz w:val="24"/>
          <w:szCs w:val="24"/>
          <w:lang w:eastAsia="zh-CN"/>
        </w:rPr>
        <w:t xml:space="preserve">Technical Committee #15 </w:t>
      </w:r>
      <w:r w:rsidRPr="00A86B92">
        <w:rPr>
          <w:sz w:val="24"/>
          <w:szCs w:val="24"/>
          <w:lang w:eastAsia="zh-CN"/>
        </w:rPr>
        <w:t xml:space="preserve">(Microwave Field Theory) of </w:t>
      </w:r>
      <w:r w:rsidRPr="00A86B92">
        <w:rPr>
          <w:b/>
          <w:bCs/>
          <w:sz w:val="24"/>
          <w:szCs w:val="24"/>
          <w:lang w:eastAsia="zh-CN"/>
        </w:rPr>
        <w:t>IEEE</w:t>
      </w:r>
      <w:r w:rsidRPr="00A86B92">
        <w:rPr>
          <w:sz w:val="24"/>
          <w:szCs w:val="24"/>
          <w:lang w:eastAsia="zh-CN"/>
        </w:rPr>
        <w:t xml:space="preserve"> Microwave Theory and Techniques Society</w:t>
      </w:r>
      <w:r w:rsidR="00B6624F">
        <w:rPr>
          <w:sz w:val="24"/>
          <w:szCs w:val="24"/>
          <w:lang w:eastAsia="zh-CN"/>
        </w:rPr>
        <w:t xml:space="preserve"> (</w:t>
      </w:r>
      <w:r w:rsidR="00B6624F" w:rsidRPr="00A86B92">
        <w:rPr>
          <w:sz w:val="24"/>
          <w:szCs w:val="24"/>
          <w:lang w:eastAsia="zh-CN"/>
        </w:rPr>
        <w:t>Chair for 20</w:t>
      </w:r>
      <w:r w:rsidR="00B6624F">
        <w:rPr>
          <w:sz w:val="24"/>
          <w:szCs w:val="24"/>
          <w:lang w:eastAsia="zh-CN"/>
        </w:rPr>
        <w:t>21</w:t>
      </w:r>
      <w:r w:rsidR="00B6624F" w:rsidRPr="00A86B92">
        <w:rPr>
          <w:sz w:val="24"/>
          <w:szCs w:val="24"/>
          <w:lang w:eastAsia="zh-CN"/>
        </w:rPr>
        <w:t>-202</w:t>
      </w:r>
      <w:r w:rsidR="00B6624F">
        <w:rPr>
          <w:sz w:val="24"/>
          <w:szCs w:val="24"/>
          <w:lang w:eastAsia="zh-CN"/>
        </w:rPr>
        <w:t>2).</w:t>
      </w:r>
    </w:p>
    <w:p w14:paraId="2516BDC3" w14:textId="77777777" w:rsidR="00101F41" w:rsidRPr="00A86B92" w:rsidRDefault="00DA4931" w:rsidP="008C6B5B">
      <w:pPr>
        <w:autoSpaceDE w:val="0"/>
        <w:autoSpaceDN w:val="0"/>
        <w:adjustRightInd w:val="0"/>
        <w:ind w:left="1843" w:hanging="1559"/>
        <w:jc w:val="both"/>
        <w:rPr>
          <w:sz w:val="24"/>
          <w:szCs w:val="24"/>
          <w:lang w:eastAsia="zh-CN"/>
        </w:rPr>
      </w:pPr>
      <w:r w:rsidRPr="00A86B92">
        <w:rPr>
          <w:sz w:val="24"/>
          <w:szCs w:val="24"/>
          <w:lang w:eastAsia="zh-CN"/>
        </w:rPr>
        <w:lastRenderedPageBreak/>
        <w:t>1995</w:t>
      </w:r>
      <w:r w:rsidRPr="00A86B92">
        <w:rPr>
          <w:rFonts w:hint="eastAsia"/>
          <w:sz w:val="24"/>
          <w:szCs w:val="24"/>
          <w:lang w:eastAsia="zh-CN"/>
        </w:rPr>
        <w:t>-2009</w:t>
      </w:r>
      <w:r w:rsidR="00101F41" w:rsidRPr="00A86B92">
        <w:rPr>
          <w:sz w:val="24"/>
          <w:szCs w:val="24"/>
          <w:lang w:eastAsia="zh-CN"/>
        </w:rPr>
        <w:tab/>
      </w:r>
      <w:r w:rsidR="00C71A29" w:rsidRPr="00A86B92">
        <w:rPr>
          <w:b/>
          <w:bCs/>
          <w:sz w:val="24"/>
          <w:szCs w:val="24"/>
          <w:lang w:eastAsia="zh-CN"/>
        </w:rPr>
        <w:t xml:space="preserve">Senior </w:t>
      </w:r>
      <w:r w:rsidR="00101F41" w:rsidRPr="00A86B92">
        <w:rPr>
          <w:b/>
          <w:bCs/>
          <w:sz w:val="24"/>
          <w:szCs w:val="24"/>
          <w:lang w:eastAsia="zh-CN"/>
        </w:rPr>
        <w:t xml:space="preserve">member </w:t>
      </w:r>
      <w:r w:rsidR="001A36B9" w:rsidRPr="00A86B92">
        <w:rPr>
          <w:sz w:val="24"/>
          <w:szCs w:val="24"/>
          <w:lang w:eastAsia="zh-CN"/>
        </w:rPr>
        <w:t>of IEEE;</w:t>
      </w:r>
      <w:r w:rsidR="00560F1E" w:rsidRPr="00A86B92">
        <w:rPr>
          <w:sz w:val="24"/>
          <w:szCs w:val="24"/>
          <w:lang w:eastAsia="zh-CN"/>
        </w:rPr>
        <w:t xml:space="preserve"> Registered </w:t>
      </w:r>
      <w:r w:rsidR="00560F1E" w:rsidRPr="00A86B92">
        <w:rPr>
          <w:b/>
          <w:bCs/>
          <w:sz w:val="24"/>
          <w:szCs w:val="24"/>
          <w:lang w:eastAsia="zh-CN"/>
        </w:rPr>
        <w:t>member</w:t>
      </w:r>
      <w:r w:rsidR="008A4AD2" w:rsidRPr="00A86B92">
        <w:rPr>
          <w:sz w:val="24"/>
          <w:szCs w:val="24"/>
          <w:lang w:eastAsia="zh-CN"/>
        </w:rPr>
        <w:t xml:space="preserve"> of IEEE S</w:t>
      </w:r>
      <w:r w:rsidR="00560F1E" w:rsidRPr="00A86B92">
        <w:rPr>
          <w:sz w:val="24"/>
          <w:szCs w:val="24"/>
          <w:lang w:eastAsia="zh-CN"/>
        </w:rPr>
        <w:t>ociet</w:t>
      </w:r>
      <w:r w:rsidR="00C71A29" w:rsidRPr="00A86B92">
        <w:rPr>
          <w:sz w:val="24"/>
          <w:szCs w:val="24"/>
          <w:lang w:eastAsia="zh-CN"/>
        </w:rPr>
        <w:t>ies</w:t>
      </w:r>
      <w:r w:rsidR="00560F1E" w:rsidRPr="00A86B92">
        <w:rPr>
          <w:sz w:val="24"/>
          <w:szCs w:val="24"/>
          <w:lang w:eastAsia="zh-CN"/>
        </w:rPr>
        <w:t xml:space="preserve"> of </w:t>
      </w:r>
      <w:r w:rsidR="00E45B49" w:rsidRPr="00A86B92">
        <w:rPr>
          <w:sz w:val="24"/>
          <w:szCs w:val="24"/>
          <w:lang w:eastAsia="zh-CN"/>
        </w:rPr>
        <w:t xml:space="preserve">(i) </w:t>
      </w:r>
      <w:r w:rsidR="00560F1E" w:rsidRPr="00A86B92">
        <w:rPr>
          <w:sz w:val="24"/>
          <w:szCs w:val="24"/>
          <w:lang w:eastAsia="zh-CN"/>
        </w:rPr>
        <w:t xml:space="preserve">Microwave Theory &amp; Techniques, </w:t>
      </w:r>
      <w:r w:rsidR="00E45B49" w:rsidRPr="00A86B92">
        <w:rPr>
          <w:sz w:val="24"/>
          <w:szCs w:val="24"/>
          <w:lang w:eastAsia="zh-CN"/>
        </w:rPr>
        <w:t xml:space="preserve">(ii) </w:t>
      </w:r>
      <w:r w:rsidR="00560F1E" w:rsidRPr="00A86B92">
        <w:rPr>
          <w:sz w:val="24"/>
          <w:szCs w:val="24"/>
          <w:lang w:eastAsia="zh-CN"/>
        </w:rPr>
        <w:t xml:space="preserve">Antennas and Propagation, and </w:t>
      </w:r>
      <w:r w:rsidR="00E45B49" w:rsidRPr="00A86B92">
        <w:rPr>
          <w:sz w:val="24"/>
          <w:szCs w:val="24"/>
          <w:lang w:eastAsia="zh-CN"/>
        </w:rPr>
        <w:t xml:space="preserve">(iii) </w:t>
      </w:r>
      <w:r w:rsidR="00560F1E" w:rsidRPr="00A86B92">
        <w:rPr>
          <w:sz w:val="24"/>
          <w:szCs w:val="24"/>
          <w:lang w:eastAsia="zh-CN"/>
        </w:rPr>
        <w:t>Communications.</w:t>
      </w:r>
    </w:p>
    <w:p w14:paraId="747A97A3" w14:textId="77777777" w:rsidR="00BE5CF4"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1994-present </w:t>
      </w:r>
      <w:r w:rsidRPr="00A86B92">
        <w:rPr>
          <w:sz w:val="24"/>
          <w:szCs w:val="24"/>
          <w:lang w:eastAsia="zh-CN"/>
        </w:rPr>
        <w:tab/>
        <w:t xml:space="preserve">Registered </w:t>
      </w:r>
      <w:r w:rsidRPr="00A86B92">
        <w:rPr>
          <w:b/>
          <w:bCs/>
          <w:sz w:val="24"/>
          <w:szCs w:val="24"/>
          <w:lang w:eastAsia="zh-CN"/>
        </w:rPr>
        <w:t xml:space="preserve">Professional Engineer </w:t>
      </w:r>
      <w:r w:rsidRPr="00A86B92">
        <w:rPr>
          <w:sz w:val="24"/>
          <w:szCs w:val="24"/>
          <w:lang w:eastAsia="zh-CN"/>
        </w:rPr>
        <w:t>in Nova Scotia (APENS).</w:t>
      </w:r>
    </w:p>
    <w:bookmarkEnd w:id="61"/>
    <w:p w14:paraId="1E183217" w14:textId="77777777"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2000-2001</w:t>
      </w:r>
      <w:r w:rsidRPr="00A86B92">
        <w:rPr>
          <w:sz w:val="24"/>
          <w:szCs w:val="24"/>
          <w:lang w:eastAsia="zh-CN"/>
        </w:rPr>
        <w:tab/>
      </w:r>
      <w:r w:rsidRPr="00A86B92">
        <w:rPr>
          <w:b/>
          <w:bCs/>
          <w:sz w:val="24"/>
          <w:szCs w:val="24"/>
          <w:lang w:eastAsia="zh-CN"/>
        </w:rPr>
        <w:t>Chair</w:t>
      </w:r>
      <w:r w:rsidRPr="00A86B92">
        <w:rPr>
          <w:sz w:val="24"/>
          <w:szCs w:val="24"/>
          <w:lang w:eastAsia="zh-CN"/>
        </w:rPr>
        <w:t xml:space="preserve"> of IEEE Canada Atlantic Section and a member of the Board of Directors for IEEE Canada (2000-2001)</w:t>
      </w:r>
      <w:r w:rsidR="003A79B0" w:rsidRPr="00A86B92">
        <w:rPr>
          <w:sz w:val="24"/>
          <w:szCs w:val="24"/>
          <w:lang w:eastAsia="zh-CN"/>
        </w:rPr>
        <w:t>.</w:t>
      </w:r>
    </w:p>
    <w:p w14:paraId="21466929" w14:textId="59CA9DF6"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1994-2002 </w:t>
      </w:r>
      <w:r w:rsidRPr="00A86B92">
        <w:rPr>
          <w:sz w:val="24"/>
          <w:szCs w:val="24"/>
          <w:lang w:eastAsia="zh-CN"/>
        </w:rPr>
        <w:tab/>
      </w:r>
      <w:r w:rsidRPr="00A86B92">
        <w:rPr>
          <w:b/>
          <w:bCs/>
          <w:sz w:val="24"/>
          <w:szCs w:val="24"/>
          <w:lang w:eastAsia="zh-CN"/>
        </w:rPr>
        <w:t xml:space="preserve">Executive </w:t>
      </w:r>
      <w:r w:rsidRPr="00A86B92">
        <w:rPr>
          <w:sz w:val="24"/>
          <w:szCs w:val="24"/>
          <w:lang w:eastAsia="zh-CN"/>
        </w:rPr>
        <w:t>of IEEE Atlantic Section, Halifax, Nova Scotia</w:t>
      </w:r>
      <w:r w:rsidR="003A79B0" w:rsidRPr="00A86B92">
        <w:rPr>
          <w:sz w:val="24"/>
          <w:szCs w:val="24"/>
          <w:lang w:eastAsia="zh-CN"/>
        </w:rPr>
        <w:t>, Canada.</w:t>
      </w:r>
    </w:p>
    <w:p w14:paraId="253D0457" w14:textId="6059CDE3" w:rsidR="00101F41" w:rsidRPr="00A86B92" w:rsidRDefault="00101F41" w:rsidP="008C6B5B">
      <w:pPr>
        <w:autoSpaceDE w:val="0"/>
        <w:autoSpaceDN w:val="0"/>
        <w:adjustRightInd w:val="0"/>
        <w:ind w:left="1843" w:hanging="1559"/>
        <w:jc w:val="both"/>
        <w:rPr>
          <w:sz w:val="24"/>
          <w:szCs w:val="24"/>
          <w:lang w:eastAsia="zh-CN"/>
        </w:rPr>
      </w:pPr>
      <w:r w:rsidRPr="00A86B92">
        <w:rPr>
          <w:sz w:val="24"/>
          <w:szCs w:val="24"/>
          <w:lang w:eastAsia="zh-CN"/>
        </w:rPr>
        <w:t xml:space="preserve">1999 </w:t>
      </w:r>
      <w:r w:rsidRPr="00A86B92">
        <w:rPr>
          <w:sz w:val="24"/>
          <w:szCs w:val="24"/>
          <w:lang w:eastAsia="zh-CN"/>
        </w:rPr>
        <w:tab/>
      </w:r>
      <w:r w:rsidRPr="00A86B92">
        <w:rPr>
          <w:b/>
          <w:bCs/>
          <w:sz w:val="24"/>
          <w:szCs w:val="24"/>
          <w:lang w:eastAsia="zh-CN"/>
        </w:rPr>
        <w:t xml:space="preserve">Selection and Advance Panel </w:t>
      </w:r>
      <w:r w:rsidRPr="00A86B92">
        <w:rPr>
          <w:sz w:val="24"/>
          <w:szCs w:val="24"/>
          <w:lang w:eastAsia="zh-CN"/>
        </w:rPr>
        <w:t xml:space="preserve">for IEEE Senior </w:t>
      </w:r>
      <w:r w:rsidR="009F3B66">
        <w:rPr>
          <w:sz w:val="24"/>
          <w:szCs w:val="24"/>
          <w:lang w:eastAsia="zh-CN"/>
        </w:rPr>
        <w:t>Membership</w:t>
      </w:r>
      <w:r w:rsidRPr="00A86B92">
        <w:rPr>
          <w:sz w:val="24"/>
          <w:szCs w:val="24"/>
          <w:lang w:eastAsia="zh-CN"/>
        </w:rPr>
        <w:t>.</w:t>
      </w:r>
    </w:p>
    <w:p w14:paraId="30DC4B28" w14:textId="77777777" w:rsidR="00AC274B" w:rsidRPr="00A86B92" w:rsidRDefault="008C6B5B" w:rsidP="008C6B5B">
      <w:pPr>
        <w:autoSpaceDE w:val="0"/>
        <w:autoSpaceDN w:val="0"/>
        <w:adjustRightInd w:val="0"/>
        <w:ind w:left="1843" w:hanging="1559"/>
        <w:jc w:val="both"/>
        <w:rPr>
          <w:sz w:val="24"/>
          <w:szCs w:val="24"/>
          <w:lang w:eastAsia="zh-CN"/>
        </w:rPr>
      </w:pPr>
      <w:r w:rsidRPr="00A86B92">
        <w:rPr>
          <w:sz w:val="24"/>
          <w:szCs w:val="24"/>
          <w:lang w:eastAsia="zh-CN"/>
        </w:rPr>
        <w:t xml:space="preserve">1994-1997 </w:t>
      </w:r>
      <w:r w:rsidRPr="00A86B92">
        <w:rPr>
          <w:sz w:val="24"/>
          <w:szCs w:val="24"/>
          <w:lang w:eastAsia="zh-CN"/>
        </w:rPr>
        <w:tab/>
      </w:r>
      <w:r w:rsidR="00AC274B" w:rsidRPr="00A86B92">
        <w:rPr>
          <w:sz w:val="24"/>
          <w:szCs w:val="24"/>
          <w:lang w:eastAsia="zh-CN"/>
        </w:rPr>
        <w:t xml:space="preserve">IEEE </w:t>
      </w:r>
      <w:r w:rsidR="00AC274B" w:rsidRPr="00A86B92">
        <w:rPr>
          <w:b/>
          <w:bCs/>
          <w:sz w:val="24"/>
          <w:szCs w:val="24"/>
          <w:lang w:eastAsia="zh-CN"/>
        </w:rPr>
        <w:t xml:space="preserve">Student Counselor </w:t>
      </w:r>
      <w:r w:rsidR="00AC274B" w:rsidRPr="00A86B92">
        <w:rPr>
          <w:sz w:val="24"/>
          <w:szCs w:val="24"/>
          <w:lang w:eastAsia="zh-CN"/>
        </w:rPr>
        <w:t>(or Faculty Advisor)</w:t>
      </w:r>
      <w:r w:rsidR="003A79B0" w:rsidRPr="00A86B92">
        <w:rPr>
          <w:sz w:val="24"/>
          <w:szCs w:val="24"/>
          <w:lang w:eastAsia="zh-CN"/>
        </w:rPr>
        <w:t>.</w:t>
      </w:r>
    </w:p>
    <w:p w14:paraId="0E3C174C" w14:textId="77777777" w:rsidR="00966069" w:rsidRPr="00A86B92" w:rsidRDefault="00966069" w:rsidP="008C6B5B">
      <w:pPr>
        <w:autoSpaceDE w:val="0"/>
        <w:autoSpaceDN w:val="0"/>
        <w:adjustRightInd w:val="0"/>
        <w:ind w:left="1843" w:hanging="1559"/>
        <w:jc w:val="both"/>
        <w:rPr>
          <w:sz w:val="24"/>
          <w:szCs w:val="24"/>
          <w:lang w:eastAsia="zh-CN"/>
        </w:rPr>
      </w:pPr>
      <w:r w:rsidRPr="00A86B92">
        <w:rPr>
          <w:sz w:val="24"/>
          <w:szCs w:val="24"/>
          <w:lang w:eastAsia="zh-CN"/>
        </w:rPr>
        <w:t>1990-1995</w:t>
      </w:r>
      <w:r w:rsidRPr="00A86B92">
        <w:rPr>
          <w:sz w:val="24"/>
          <w:szCs w:val="24"/>
          <w:lang w:eastAsia="zh-CN"/>
        </w:rPr>
        <w:tab/>
      </w:r>
      <w:r w:rsidRPr="00A86B92">
        <w:rPr>
          <w:b/>
          <w:bCs/>
          <w:sz w:val="24"/>
          <w:szCs w:val="24"/>
          <w:lang w:eastAsia="zh-CN"/>
        </w:rPr>
        <w:t xml:space="preserve">Student and then regular member (1993) </w:t>
      </w:r>
      <w:r w:rsidRPr="00A86B92">
        <w:rPr>
          <w:sz w:val="24"/>
          <w:szCs w:val="24"/>
          <w:lang w:eastAsia="zh-CN"/>
        </w:rPr>
        <w:t xml:space="preserve">of IEEE; Registered </w:t>
      </w:r>
      <w:r w:rsidRPr="00A86B92">
        <w:rPr>
          <w:b/>
          <w:bCs/>
          <w:sz w:val="24"/>
          <w:szCs w:val="24"/>
          <w:lang w:eastAsia="zh-CN"/>
        </w:rPr>
        <w:t>member</w:t>
      </w:r>
      <w:r w:rsidRPr="00A86B92">
        <w:rPr>
          <w:sz w:val="24"/>
          <w:szCs w:val="24"/>
          <w:lang w:eastAsia="zh-CN"/>
        </w:rPr>
        <w:t xml:space="preserve"> of IEEE Society of Microwave Theory &amp; Techniques, Antennas and Propagation, and Communications.</w:t>
      </w:r>
    </w:p>
    <w:p w14:paraId="2CBAD093" w14:textId="77777777" w:rsidR="002377B1" w:rsidRDefault="002377B1" w:rsidP="00AC2462">
      <w:pPr>
        <w:autoSpaceDE w:val="0"/>
        <w:autoSpaceDN w:val="0"/>
        <w:adjustRightInd w:val="0"/>
        <w:rPr>
          <w:rFonts w:ascii="Arial" w:hAnsi="Arial" w:cs="Arial"/>
          <w:b/>
          <w:bCs/>
          <w:sz w:val="24"/>
          <w:szCs w:val="24"/>
          <w:lang w:eastAsia="zh-CN"/>
        </w:rPr>
      </w:pPr>
    </w:p>
    <w:p w14:paraId="7B1883BB" w14:textId="77777777" w:rsidR="00883D01" w:rsidRDefault="00883D01" w:rsidP="00AC2462">
      <w:pPr>
        <w:autoSpaceDE w:val="0"/>
        <w:autoSpaceDN w:val="0"/>
        <w:adjustRightInd w:val="0"/>
        <w:rPr>
          <w:rFonts w:ascii="Arial" w:hAnsi="Arial" w:cs="Arial"/>
          <w:b/>
          <w:bCs/>
          <w:sz w:val="24"/>
          <w:szCs w:val="24"/>
          <w:lang w:eastAsia="zh-CN"/>
        </w:rPr>
      </w:pPr>
    </w:p>
    <w:p w14:paraId="43C30080" w14:textId="47308DC0"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RESEARCH SUPPORT (as PI or Co-PI only):</w:t>
      </w:r>
    </w:p>
    <w:p w14:paraId="2AF71321" w14:textId="77777777" w:rsidR="00AC2462" w:rsidRDefault="00AC2462" w:rsidP="00AC2462">
      <w:pPr>
        <w:autoSpaceDE w:val="0"/>
        <w:autoSpaceDN w:val="0"/>
        <w:adjustRightInd w:val="0"/>
        <w:rPr>
          <w:sz w:val="24"/>
          <w:szCs w:val="24"/>
          <w:lang w:eastAsia="zh-CN"/>
        </w:rPr>
      </w:pPr>
    </w:p>
    <w:p w14:paraId="7A267A7F" w14:textId="6CA08941" w:rsidR="00AC2462" w:rsidRDefault="00AC2462" w:rsidP="00AE584A">
      <w:pPr>
        <w:autoSpaceDE w:val="0"/>
        <w:autoSpaceDN w:val="0"/>
        <w:adjustRightInd w:val="0"/>
        <w:ind w:left="1418" w:hanging="1253"/>
        <w:jc w:val="both"/>
        <w:rPr>
          <w:sz w:val="24"/>
          <w:szCs w:val="24"/>
          <w:lang w:eastAsia="zh-CN"/>
        </w:rPr>
      </w:pPr>
      <w:bookmarkStart w:id="62" w:name="_Hlk10259028"/>
      <w:r>
        <w:rPr>
          <w:sz w:val="24"/>
          <w:szCs w:val="24"/>
          <w:lang w:eastAsia="zh-CN"/>
        </w:rPr>
        <w:t>2019-2025</w:t>
      </w:r>
      <w:r>
        <w:rPr>
          <w:sz w:val="24"/>
          <w:szCs w:val="24"/>
          <w:lang w:eastAsia="zh-CN"/>
        </w:rPr>
        <w:tab/>
      </w:r>
      <w:r w:rsidRPr="0010755D">
        <w:rPr>
          <w:b/>
          <w:sz w:val="24"/>
          <w:szCs w:val="24"/>
          <w:lang w:eastAsia="zh-CN"/>
        </w:rPr>
        <w:t>NSERC CREATE</w:t>
      </w:r>
      <w:r>
        <w:rPr>
          <w:sz w:val="24"/>
          <w:szCs w:val="24"/>
          <w:lang w:eastAsia="zh-CN"/>
        </w:rPr>
        <w:t xml:space="preserve"> Interdisciplinary Marine Engineering Research and Industrial Training (as a Co-PI)</w:t>
      </w:r>
    </w:p>
    <w:p w14:paraId="313643DD" w14:textId="5B52345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2018-2020</w:t>
      </w:r>
      <w:r w:rsidR="00B906DF">
        <w:rPr>
          <w:sz w:val="24"/>
          <w:szCs w:val="24"/>
          <w:lang w:eastAsia="zh-CN"/>
        </w:rPr>
        <w:tab/>
      </w:r>
      <w:r w:rsidRPr="00D246ED">
        <w:rPr>
          <w:b/>
          <w:sz w:val="24"/>
          <w:szCs w:val="24"/>
          <w:lang w:eastAsia="zh-CN"/>
        </w:rPr>
        <w:t>Canada Space Agency CubeSat Project</w:t>
      </w:r>
      <w:r>
        <w:rPr>
          <w:sz w:val="24"/>
          <w:szCs w:val="24"/>
          <w:lang w:eastAsia="zh-CN"/>
        </w:rPr>
        <w:t xml:space="preserve"> (Space Technology), $200,000 (as Co-PI)</w:t>
      </w:r>
    </w:p>
    <w:p w14:paraId="09D63427" w14:textId="65BE6DE9"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2018-2023</w:t>
      </w:r>
      <w:r>
        <w:rPr>
          <w:sz w:val="24"/>
          <w:szCs w:val="24"/>
          <w:lang w:eastAsia="zh-CN"/>
        </w:rPr>
        <w:tab/>
      </w:r>
      <w:r>
        <w:rPr>
          <w:b/>
          <w:bCs/>
          <w:sz w:val="24"/>
          <w:szCs w:val="24"/>
          <w:lang w:eastAsia="zh-CN"/>
        </w:rPr>
        <w:t xml:space="preserve">NSERC Discovery </w:t>
      </w:r>
      <w:r>
        <w:rPr>
          <w:sz w:val="24"/>
          <w:szCs w:val="24"/>
          <w:lang w:eastAsia="zh-CN"/>
        </w:rPr>
        <w:t>(</w:t>
      </w:r>
      <w:r>
        <w:rPr>
          <w:sz w:val="24"/>
          <w:szCs w:val="24"/>
          <w:lang w:val="en-CA" w:eastAsia="zh-CN"/>
        </w:rPr>
        <w:t>Unifying Computational Platform for Multiphysics and Multiscale Modeling</w:t>
      </w:r>
      <w:r>
        <w:rPr>
          <w:sz w:val="24"/>
          <w:szCs w:val="24"/>
          <w:lang w:eastAsia="zh-CN"/>
        </w:rPr>
        <w:t>) (as PI</w:t>
      </w:r>
      <w:proofErr w:type="gramStart"/>
      <w:r>
        <w:rPr>
          <w:sz w:val="24"/>
          <w:szCs w:val="24"/>
          <w:lang w:eastAsia="zh-CN"/>
        </w:rPr>
        <w:t>);</w:t>
      </w:r>
      <w:proofErr w:type="gramEnd"/>
      <w:r>
        <w:rPr>
          <w:sz w:val="24"/>
          <w:szCs w:val="24"/>
          <w:lang w:eastAsia="zh-CN"/>
        </w:rPr>
        <w:t xml:space="preserve">  </w:t>
      </w:r>
    </w:p>
    <w:bookmarkEnd w:id="62"/>
    <w:p w14:paraId="799B7EDA" w14:textId="558B61AE"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2012-2017</w:t>
      </w:r>
      <w:r>
        <w:rPr>
          <w:sz w:val="24"/>
          <w:szCs w:val="24"/>
          <w:lang w:eastAsia="zh-CN"/>
        </w:rPr>
        <w:tab/>
      </w:r>
      <w:r>
        <w:rPr>
          <w:b/>
          <w:bCs/>
          <w:sz w:val="24"/>
          <w:szCs w:val="24"/>
          <w:lang w:eastAsia="zh-CN"/>
        </w:rPr>
        <w:t xml:space="preserve">NSERC Discovery Grant and Accelerator Grant </w:t>
      </w:r>
      <w:r>
        <w:rPr>
          <w:sz w:val="24"/>
          <w:szCs w:val="24"/>
          <w:lang w:eastAsia="zh-CN"/>
        </w:rPr>
        <w:t>(Electromagnetic Platform for Emerging Technology) (as PI</w:t>
      </w:r>
      <w:proofErr w:type="gramStart"/>
      <w:r>
        <w:rPr>
          <w:sz w:val="24"/>
          <w:szCs w:val="24"/>
          <w:lang w:eastAsia="zh-CN"/>
        </w:rPr>
        <w:t>);</w:t>
      </w:r>
      <w:proofErr w:type="gramEnd"/>
      <w:r>
        <w:rPr>
          <w:sz w:val="24"/>
          <w:szCs w:val="24"/>
          <w:lang w:eastAsia="zh-CN"/>
        </w:rPr>
        <w:t xml:space="preserve">  </w:t>
      </w:r>
    </w:p>
    <w:p w14:paraId="5D5E645C" w14:textId="5F2F287A"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2011-2013</w:t>
      </w:r>
      <w:r>
        <w:rPr>
          <w:sz w:val="24"/>
          <w:szCs w:val="24"/>
          <w:lang w:eastAsia="zh-CN"/>
        </w:rPr>
        <w:tab/>
      </w:r>
      <w:r>
        <w:rPr>
          <w:b/>
          <w:bCs/>
          <w:sz w:val="24"/>
          <w:szCs w:val="24"/>
          <w:lang w:eastAsia="zh-CN"/>
        </w:rPr>
        <w:t xml:space="preserve">Martec Contract </w:t>
      </w:r>
      <w:r>
        <w:rPr>
          <w:sz w:val="24"/>
          <w:szCs w:val="24"/>
          <w:lang w:eastAsia="zh-CN"/>
        </w:rPr>
        <w:t xml:space="preserve">(Microwave Composite Materials); supported by Martec Ltd., Halifax, Nova Scotia.     </w:t>
      </w:r>
    </w:p>
    <w:p w14:paraId="093CFE4F" w14:textId="2F30A91D" w:rsidR="00AC2462" w:rsidRDefault="00AC2462" w:rsidP="00AE584A">
      <w:pPr>
        <w:autoSpaceDE w:val="0"/>
        <w:autoSpaceDN w:val="0"/>
        <w:adjustRightInd w:val="0"/>
        <w:ind w:left="1418" w:hanging="1253"/>
        <w:jc w:val="both"/>
        <w:rPr>
          <w:sz w:val="24"/>
          <w:szCs w:val="24"/>
          <w:lang w:eastAsia="zh-CN"/>
        </w:rPr>
      </w:pPr>
      <w:r>
        <w:rPr>
          <w:sz w:val="24"/>
          <w:szCs w:val="24"/>
          <w:lang w:eastAsia="zh-CN"/>
        </w:rPr>
        <w:t>2010-201</w:t>
      </w:r>
      <w:r>
        <w:rPr>
          <w:rFonts w:hint="eastAsia"/>
          <w:sz w:val="24"/>
          <w:szCs w:val="24"/>
          <w:lang w:eastAsia="zh-CN"/>
        </w:rPr>
        <w:t>3</w:t>
      </w:r>
      <w:r>
        <w:rPr>
          <w:sz w:val="24"/>
          <w:szCs w:val="24"/>
          <w:lang w:eastAsia="zh-CN"/>
        </w:rPr>
        <w:tab/>
      </w:r>
      <w:r>
        <w:rPr>
          <w:b/>
          <w:bCs/>
          <w:sz w:val="24"/>
          <w:szCs w:val="24"/>
          <w:lang w:eastAsia="zh-CN"/>
        </w:rPr>
        <w:t xml:space="preserve">NSERC Strategic Project Grant </w:t>
      </w:r>
      <w:r>
        <w:rPr>
          <w:sz w:val="24"/>
          <w:szCs w:val="24"/>
          <w:lang w:eastAsia="zh-CN"/>
        </w:rPr>
        <w:t xml:space="preserve">(Ultra-wideband Impulse Radio Systems); co-sponsored by Cobham Surveillance Ltd. and V1Lab Ltd. (as PI with co-applicants N. Beaulieu and H. Nie).     </w:t>
      </w:r>
    </w:p>
    <w:p w14:paraId="03F4CADC" w14:textId="78D47A60" w:rsidR="00AC2462" w:rsidRPr="0009176C" w:rsidRDefault="00AC2462" w:rsidP="00AE584A">
      <w:pPr>
        <w:autoSpaceDE w:val="0"/>
        <w:autoSpaceDN w:val="0"/>
        <w:adjustRightInd w:val="0"/>
        <w:ind w:left="1418" w:hanging="1253"/>
        <w:jc w:val="both"/>
        <w:rPr>
          <w:sz w:val="24"/>
          <w:szCs w:val="24"/>
          <w:lang w:eastAsia="zh-CN"/>
        </w:rPr>
      </w:pPr>
      <w:r>
        <w:rPr>
          <w:sz w:val="24"/>
          <w:szCs w:val="24"/>
          <w:lang w:eastAsia="zh-CN"/>
        </w:rPr>
        <w:t>2009</w:t>
      </w:r>
      <w:r>
        <w:rPr>
          <w:rFonts w:hint="eastAsia"/>
          <w:sz w:val="24"/>
          <w:szCs w:val="24"/>
          <w:lang w:eastAsia="zh-CN"/>
        </w:rPr>
        <w:t>-</w:t>
      </w:r>
      <w:r>
        <w:rPr>
          <w:sz w:val="24"/>
          <w:szCs w:val="24"/>
          <w:lang w:eastAsia="zh-CN"/>
        </w:rPr>
        <w:t>2</w:t>
      </w:r>
      <w:r>
        <w:rPr>
          <w:rFonts w:hint="eastAsia"/>
          <w:sz w:val="24"/>
          <w:szCs w:val="24"/>
          <w:lang w:eastAsia="zh-CN"/>
        </w:rPr>
        <w:t>010</w:t>
      </w:r>
      <w:r>
        <w:rPr>
          <w:sz w:val="24"/>
          <w:szCs w:val="24"/>
          <w:lang w:eastAsia="zh-CN"/>
        </w:rPr>
        <w:tab/>
      </w:r>
      <w:r>
        <w:rPr>
          <w:b/>
          <w:sz w:val="24"/>
          <w:szCs w:val="24"/>
          <w:lang w:eastAsia="zh-CN"/>
        </w:rPr>
        <w:t xml:space="preserve">InNova Corp. </w:t>
      </w:r>
      <w:r w:rsidR="00023E67">
        <w:rPr>
          <w:b/>
          <w:sz w:val="24"/>
          <w:szCs w:val="24"/>
          <w:lang w:eastAsia="zh-CN"/>
        </w:rPr>
        <w:t>Early-Stage</w:t>
      </w:r>
      <w:r>
        <w:rPr>
          <w:b/>
          <w:sz w:val="24"/>
          <w:szCs w:val="24"/>
          <w:lang w:eastAsia="zh-CN"/>
        </w:rPr>
        <w:t xml:space="preserve"> Commercialization Fund</w:t>
      </w:r>
      <w:r>
        <w:rPr>
          <w:sz w:val="24"/>
          <w:szCs w:val="24"/>
          <w:lang w:eastAsia="zh-CN"/>
        </w:rPr>
        <w:t xml:space="preserve"> (UWB Wireless Transceiver) (as PI).</w:t>
      </w:r>
    </w:p>
    <w:p w14:paraId="61170933" w14:textId="0A67A19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2007-2012 </w:t>
      </w:r>
      <w:r>
        <w:rPr>
          <w:sz w:val="24"/>
          <w:szCs w:val="24"/>
          <w:lang w:eastAsia="zh-CN"/>
        </w:rPr>
        <w:tab/>
      </w:r>
      <w:r>
        <w:rPr>
          <w:b/>
          <w:bCs/>
          <w:sz w:val="24"/>
          <w:szCs w:val="24"/>
          <w:lang w:eastAsia="zh-CN"/>
        </w:rPr>
        <w:t xml:space="preserve">NSERC Discovery Grant </w:t>
      </w:r>
      <w:r>
        <w:rPr>
          <w:sz w:val="24"/>
          <w:szCs w:val="24"/>
          <w:lang w:eastAsia="zh-CN"/>
        </w:rPr>
        <w:t xml:space="preserve">(novel time-domain </w:t>
      </w:r>
      <w:r w:rsidR="009F3B66">
        <w:rPr>
          <w:sz w:val="24"/>
          <w:szCs w:val="24"/>
          <w:lang w:eastAsia="zh-CN"/>
        </w:rPr>
        <w:t xml:space="preserve">modelling </w:t>
      </w:r>
      <w:r>
        <w:rPr>
          <w:sz w:val="24"/>
          <w:szCs w:val="24"/>
          <w:lang w:eastAsia="zh-CN"/>
        </w:rPr>
        <w:t>technique) (as PI).</w:t>
      </w:r>
    </w:p>
    <w:p w14:paraId="4BC8DAF8" w14:textId="44AF33A3" w:rsidR="00AC2462" w:rsidRDefault="00AC2462" w:rsidP="00AE584A">
      <w:pPr>
        <w:autoSpaceDE w:val="0"/>
        <w:autoSpaceDN w:val="0"/>
        <w:adjustRightInd w:val="0"/>
        <w:ind w:left="1418" w:hanging="1253"/>
        <w:jc w:val="both"/>
        <w:rPr>
          <w:sz w:val="24"/>
          <w:szCs w:val="24"/>
          <w:lang w:eastAsia="zh-CN"/>
        </w:rPr>
      </w:pPr>
      <w:r>
        <w:rPr>
          <w:sz w:val="24"/>
          <w:szCs w:val="24"/>
          <w:lang w:eastAsia="zh-CN"/>
        </w:rPr>
        <w:t>2006-200</w:t>
      </w:r>
      <w:r>
        <w:rPr>
          <w:rFonts w:hint="eastAsia"/>
          <w:sz w:val="24"/>
          <w:szCs w:val="24"/>
          <w:lang w:eastAsia="zh-CN"/>
        </w:rPr>
        <w:t>8</w:t>
      </w:r>
      <w:r>
        <w:rPr>
          <w:sz w:val="24"/>
          <w:szCs w:val="24"/>
          <w:lang w:eastAsia="zh-CN"/>
        </w:rPr>
        <w:t xml:space="preserve"> </w:t>
      </w:r>
      <w:r>
        <w:rPr>
          <w:sz w:val="24"/>
          <w:szCs w:val="24"/>
          <w:lang w:eastAsia="zh-CN"/>
        </w:rPr>
        <w:tab/>
      </w:r>
      <w:r>
        <w:rPr>
          <w:b/>
          <w:bCs/>
          <w:sz w:val="24"/>
          <w:szCs w:val="24"/>
          <w:lang w:eastAsia="zh-CN"/>
        </w:rPr>
        <w:t>China National Natural Science Fund for Distinguished Young Scholars</w:t>
      </w:r>
      <w:r>
        <w:rPr>
          <w:sz w:val="24"/>
          <w:szCs w:val="24"/>
          <w:lang w:eastAsia="zh-CN"/>
        </w:rPr>
        <w:t xml:space="preserve"> </w:t>
      </w:r>
      <w:r>
        <w:rPr>
          <w:b/>
          <w:bCs/>
          <w:sz w:val="24"/>
          <w:szCs w:val="24"/>
          <w:lang w:eastAsia="zh-CN"/>
        </w:rPr>
        <w:t>(</w:t>
      </w:r>
      <w:r w:rsidR="009F3B66">
        <w:rPr>
          <w:b/>
          <w:bCs/>
          <w:sz w:val="24"/>
          <w:szCs w:val="24"/>
          <w:lang w:eastAsia="zh-CN"/>
        </w:rPr>
        <w:t>overseas</w:t>
      </w:r>
      <w:r>
        <w:rPr>
          <w:b/>
          <w:bCs/>
          <w:sz w:val="24"/>
          <w:szCs w:val="24"/>
          <w:lang w:eastAsia="zh-CN"/>
        </w:rPr>
        <w:t xml:space="preserve">) </w:t>
      </w:r>
      <w:r>
        <w:rPr>
          <w:sz w:val="24"/>
          <w:szCs w:val="24"/>
          <w:lang w:eastAsia="zh-CN"/>
        </w:rPr>
        <w:t xml:space="preserve">(electromagnetic </w:t>
      </w:r>
      <w:r w:rsidR="009F3B66">
        <w:rPr>
          <w:sz w:val="24"/>
          <w:szCs w:val="24"/>
          <w:lang w:eastAsia="zh-CN"/>
        </w:rPr>
        <w:t xml:space="preserve">modelling </w:t>
      </w:r>
      <w:r>
        <w:rPr>
          <w:sz w:val="24"/>
          <w:szCs w:val="24"/>
          <w:lang w:eastAsia="zh-CN"/>
        </w:rPr>
        <w:t>and band-gap component designs)</w:t>
      </w:r>
      <w:r>
        <w:rPr>
          <w:b/>
          <w:bCs/>
          <w:sz w:val="24"/>
          <w:szCs w:val="24"/>
          <w:lang w:eastAsia="zh-CN"/>
        </w:rPr>
        <w:t xml:space="preserve"> </w:t>
      </w:r>
      <w:r>
        <w:rPr>
          <w:sz w:val="24"/>
          <w:szCs w:val="24"/>
          <w:lang w:eastAsia="zh-CN"/>
        </w:rPr>
        <w:t>(as PI).</w:t>
      </w:r>
    </w:p>
    <w:p w14:paraId="73853614" w14:textId="105CD1E1" w:rsidR="00AC2462" w:rsidRPr="00B06804" w:rsidRDefault="00AC2462" w:rsidP="00AE584A">
      <w:pPr>
        <w:autoSpaceDE w:val="0"/>
        <w:autoSpaceDN w:val="0"/>
        <w:adjustRightInd w:val="0"/>
        <w:ind w:left="1418" w:hanging="1253"/>
        <w:jc w:val="both"/>
        <w:rPr>
          <w:b/>
          <w:bCs/>
          <w:sz w:val="24"/>
          <w:szCs w:val="24"/>
          <w:lang w:eastAsia="zh-CN"/>
        </w:rPr>
      </w:pPr>
      <w:r>
        <w:rPr>
          <w:sz w:val="24"/>
          <w:szCs w:val="24"/>
          <w:lang w:eastAsia="zh-CN"/>
        </w:rPr>
        <w:t xml:space="preserve">2007-2009 </w:t>
      </w:r>
      <w:r>
        <w:rPr>
          <w:sz w:val="24"/>
          <w:szCs w:val="24"/>
          <w:lang w:eastAsia="zh-CN"/>
        </w:rPr>
        <w:tab/>
      </w:r>
      <w:r>
        <w:rPr>
          <w:b/>
          <w:bCs/>
          <w:sz w:val="24"/>
          <w:szCs w:val="24"/>
          <w:lang w:eastAsia="zh-CN"/>
        </w:rPr>
        <w:t xml:space="preserve">China National Natural Science Fund </w:t>
      </w:r>
      <w:r>
        <w:rPr>
          <w:sz w:val="24"/>
          <w:szCs w:val="24"/>
          <w:lang w:eastAsia="zh-CN"/>
        </w:rPr>
        <w:t>(wireless sensor networks for bird-flu monitoring/tracking) (as co-PI).</w:t>
      </w:r>
    </w:p>
    <w:p w14:paraId="5878A33C" w14:textId="53EC5A29"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2003-2007 </w:t>
      </w:r>
      <w:r>
        <w:rPr>
          <w:sz w:val="24"/>
          <w:szCs w:val="24"/>
          <w:lang w:eastAsia="zh-CN"/>
        </w:rPr>
        <w:tab/>
      </w:r>
      <w:r>
        <w:rPr>
          <w:b/>
          <w:bCs/>
          <w:sz w:val="24"/>
          <w:szCs w:val="24"/>
          <w:lang w:eastAsia="zh-CN"/>
        </w:rPr>
        <w:t xml:space="preserve">Atlantic Innovation Fund </w:t>
      </w:r>
      <w:r>
        <w:rPr>
          <w:sz w:val="24"/>
          <w:szCs w:val="24"/>
          <w:lang w:eastAsia="zh-CN"/>
        </w:rPr>
        <w:t>from ACOA (Component B, Generic Smart RF Transceiver, of UNB Communication Networks and Services Project); cosponsored by Cobham Tracking and Locating Ltd. of Halifax (as PI).</w:t>
      </w:r>
    </w:p>
    <w:p w14:paraId="271B2C4F" w14:textId="2D4BC44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2002-2007 </w:t>
      </w:r>
      <w:r>
        <w:rPr>
          <w:sz w:val="24"/>
          <w:szCs w:val="24"/>
          <w:lang w:eastAsia="zh-CN"/>
        </w:rPr>
        <w:tab/>
      </w:r>
      <w:r>
        <w:rPr>
          <w:b/>
          <w:bCs/>
          <w:sz w:val="24"/>
          <w:szCs w:val="24"/>
          <w:lang w:eastAsia="zh-CN"/>
        </w:rPr>
        <w:t xml:space="preserve">NSERC Discovery Grant </w:t>
      </w:r>
      <w:r>
        <w:rPr>
          <w:sz w:val="24"/>
          <w:szCs w:val="24"/>
          <w:lang w:eastAsia="zh-CN"/>
        </w:rPr>
        <w:t xml:space="preserve">(time-domain electromagnetic </w:t>
      </w:r>
      <w:r w:rsidR="009F3B66">
        <w:rPr>
          <w:sz w:val="24"/>
          <w:szCs w:val="24"/>
          <w:lang w:eastAsia="zh-CN"/>
        </w:rPr>
        <w:t>modelling</w:t>
      </w:r>
      <w:r>
        <w:rPr>
          <w:sz w:val="24"/>
          <w:szCs w:val="24"/>
          <w:lang w:eastAsia="zh-CN"/>
        </w:rPr>
        <w:t>) (as PI).</w:t>
      </w:r>
    </w:p>
    <w:p w14:paraId="587FA1AC" w14:textId="7777777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2001-2002</w:t>
      </w:r>
      <w:r>
        <w:rPr>
          <w:sz w:val="24"/>
          <w:szCs w:val="24"/>
          <w:lang w:eastAsia="zh-CN"/>
        </w:rPr>
        <w:t xml:space="preserve"> </w:t>
      </w:r>
      <w:r>
        <w:rPr>
          <w:sz w:val="24"/>
          <w:szCs w:val="24"/>
          <w:lang w:eastAsia="zh-CN"/>
        </w:rPr>
        <w:tab/>
      </w:r>
      <w:r>
        <w:rPr>
          <w:b/>
          <w:bCs/>
          <w:sz w:val="24"/>
          <w:szCs w:val="24"/>
          <w:lang w:eastAsia="zh-CN"/>
        </w:rPr>
        <w:t xml:space="preserve">MetOcean Research Grant </w:t>
      </w:r>
      <w:r>
        <w:rPr>
          <w:sz w:val="24"/>
          <w:szCs w:val="24"/>
          <w:lang w:eastAsia="zh-CN"/>
        </w:rPr>
        <w:t>(RFI studies in Buoy system) $8,000; supported by MetOcean Ltd. of Halifax (as PI).</w:t>
      </w:r>
    </w:p>
    <w:p w14:paraId="336A2E8F" w14:textId="4EB62C37" w:rsidR="00AC2462" w:rsidRDefault="00AC2462" w:rsidP="00AE584A">
      <w:pPr>
        <w:autoSpaceDE w:val="0"/>
        <w:autoSpaceDN w:val="0"/>
        <w:adjustRightInd w:val="0"/>
        <w:ind w:left="1418" w:hanging="1253"/>
        <w:jc w:val="both"/>
        <w:rPr>
          <w:sz w:val="24"/>
          <w:szCs w:val="24"/>
          <w:lang w:eastAsia="zh-CN"/>
        </w:rPr>
      </w:pPr>
      <w:r w:rsidRPr="00386ECC">
        <w:rPr>
          <w:sz w:val="24"/>
          <w:szCs w:val="24"/>
          <w:lang w:eastAsia="zh-CN"/>
        </w:rPr>
        <w:t>1999-2003</w:t>
      </w:r>
      <w:r>
        <w:rPr>
          <w:sz w:val="24"/>
          <w:szCs w:val="24"/>
          <w:lang w:eastAsia="zh-CN"/>
        </w:rPr>
        <w:t xml:space="preserve"> </w:t>
      </w:r>
      <w:r>
        <w:rPr>
          <w:sz w:val="24"/>
          <w:szCs w:val="24"/>
          <w:lang w:eastAsia="zh-CN"/>
        </w:rPr>
        <w:tab/>
      </w:r>
      <w:r>
        <w:rPr>
          <w:b/>
          <w:bCs/>
          <w:sz w:val="24"/>
          <w:szCs w:val="24"/>
          <w:lang w:eastAsia="zh-CN"/>
        </w:rPr>
        <w:t xml:space="preserve">NSERC Strategic Project Grant </w:t>
      </w:r>
      <w:r>
        <w:rPr>
          <w:sz w:val="24"/>
          <w:szCs w:val="24"/>
          <w:lang w:eastAsia="zh-CN"/>
        </w:rPr>
        <w:t>(active antennas R&amp;D); co-sponsored by Nortel Networks Ltd., Seimac Ltd., Orion Electronics Ltd., and Comdev Ltd.</w:t>
      </w:r>
      <w:r w:rsidRPr="002F5CBE">
        <w:rPr>
          <w:sz w:val="24"/>
          <w:szCs w:val="24"/>
          <w:lang w:eastAsia="zh-CN"/>
        </w:rPr>
        <w:t xml:space="preserve"> </w:t>
      </w:r>
      <w:r>
        <w:rPr>
          <w:sz w:val="24"/>
          <w:szCs w:val="24"/>
          <w:lang w:eastAsia="zh-CN"/>
        </w:rPr>
        <w:t>(as PI).</w:t>
      </w:r>
    </w:p>
    <w:p w14:paraId="0B88ED15" w14:textId="3DCB11F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Orion-Research Contract </w:t>
      </w:r>
      <w:r>
        <w:rPr>
          <w:sz w:val="24"/>
          <w:szCs w:val="24"/>
          <w:lang w:eastAsia="zh-CN"/>
        </w:rPr>
        <w:t>(planar antennas for RF tracking); supported by Orion Electronics Ltd. (as PI).</w:t>
      </w:r>
    </w:p>
    <w:p w14:paraId="1EFBFCE6" w14:textId="327C5432"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1999-2000 </w:t>
      </w:r>
      <w:r>
        <w:rPr>
          <w:sz w:val="24"/>
          <w:szCs w:val="24"/>
          <w:lang w:eastAsia="zh-CN"/>
        </w:rPr>
        <w:tab/>
      </w:r>
      <w:r>
        <w:rPr>
          <w:b/>
          <w:bCs/>
          <w:sz w:val="24"/>
          <w:szCs w:val="24"/>
          <w:lang w:eastAsia="zh-CN"/>
        </w:rPr>
        <w:t xml:space="preserve">Nortel-Research grant </w:t>
      </w:r>
      <w:r>
        <w:rPr>
          <w:sz w:val="24"/>
          <w:szCs w:val="24"/>
          <w:lang w:eastAsia="zh-CN"/>
        </w:rPr>
        <w:t>(planar dielectric resonator filter) (as PI).</w:t>
      </w:r>
    </w:p>
    <w:p w14:paraId="4421B4DC" w14:textId="66B6CF7D"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lastRenderedPageBreak/>
        <w:t>1999</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w:t>
      </w:r>
      <w:r w:rsidR="009F3B66">
        <w:rPr>
          <w:sz w:val="24"/>
          <w:szCs w:val="24"/>
          <w:lang w:eastAsia="zh-CN"/>
        </w:rPr>
        <w:t>millimetre-wave</w:t>
      </w:r>
      <w:r>
        <w:rPr>
          <w:sz w:val="24"/>
          <w:szCs w:val="24"/>
          <w:lang w:eastAsia="zh-CN"/>
        </w:rPr>
        <w:t xml:space="preserve"> amplifier and mixers) (as PI).</w:t>
      </w:r>
    </w:p>
    <w:p w14:paraId="5C242354" w14:textId="0E42D9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InNova Corp &amp; MT&amp;T</w:t>
      </w:r>
      <w:r>
        <w:rPr>
          <w:sz w:val="24"/>
          <w:szCs w:val="24"/>
          <w:lang w:eastAsia="zh-CN"/>
        </w:rPr>
        <w:t>, Research grant (indoor wave modelling) (as PI).</w:t>
      </w:r>
    </w:p>
    <w:p w14:paraId="716C2B53" w14:textId="35A3F2EB"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1998-1999 </w:t>
      </w:r>
      <w:r>
        <w:rPr>
          <w:sz w:val="24"/>
          <w:szCs w:val="24"/>
          <w:lang w:eastAsia="zh-CN"/>
        </w:rPr>
        <w:tab/>
      </w:r>
      <w:r>
        <w:rPr>
          <w:b/>
          <w:bCs/>
          <w:sz w:val="24"/>
          <w:szCs w:val="24"/>
          <w:lang w:eastAsia="zh-CN"/>
        </w:rPr>
        <w:t>Seimac Ltd</w:t>
      </w:r>
      <w:r>
        <w:rPr>
          <w:sz w:val="24"/>
          <w:szCs w:val="24"/>
          <w:lang w:eastAsia="zh-CN"/>
        </w:rPr>
        <w:t>, Research grant (temperature compensating circuit) (as PI).</w:t>
      </w:r>
    </w:p>
    <w:p w14:paraId="5DC6F8E0" w14:textId="6DAAFDC1"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1998 </w:t>
      </w:r>
      <w:r>
        <w:rPr>
          <w:sz w:val="24"/>
          <w:szCs w:val="24"/>
          <w:lang w:eastAsia="zh-CN"/>
        </w:rPr>
        <w:tab/>
      </w:r>
      <w:r>
        <w:rPr>
          <w:b/>
          <w:bCs/>
          <w:sz w:val="24"/>
          <w:szCs w:val="24"/>
          <w:lang w:eastAsia="zh-CN"/>
        </w:rPr>
        <w:t>MISL Ltd.</w:t>
      </w:r>
      <w:r>
        <w:rPr>
          <w:sz w:val="24"/>
          <w:szCs w:val="24"/>
          <w:lang w:eastAsia="zh-CN"/>
        </w:rPr>
        <w:t>, Research grant (underwater communications) (as PI).</w:t>
      </w:r>
    </w:p>
    <w:p w14:paraId="35468E9B" w14:textId="53D5D3E4"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1998-2001</w:t>
      </w:r>
      <w:r>
        <w:rPr>
          <w:sz w:val="24"/>
          <w:szCs w:val="24"/>
          <w:lang w:eastAsia="zh-CN"/>
        </w:rPr>
        <w:t xml:space="preserve"> </w:t>
      </w:r>
      <w:r>
        <w:rPr>
          <w:sz w:val="24"/>
          <w:szCs w:val="24"/>
          <w:lang w:eastAsia="zh-CN"/>
        </w:rPr>
        <w:tab/>
      </w:r>
      <w:r>
        <w:rPr>
          <w:b/>
          <w:bCs/>
          <w:sz w:val="24"/>
          <w:szCs w:val="24"/>
          <w:lang w:eastAsia="zh-CN"/>
        </w:rPr>
        <w:t xml:space="preserve">NSERC Operating </w:t>
      </w:r>
      <w:r>
        <w:rPr>
          <w:sz w:val="24"/>
          <w:szCs w:val="24"/>
          <w:lang w:eastAsia="zh-CN"/>
        </w:rPr>
        <w:t>(nonlinear modelling) (as PI).</w:t>
      </w:r>
    </w:p>
    <w:p w14:paraId="6ED992FE" w14:textId="146AFA8D"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1994-1998 </w:t>
      </w:r>
      <w:r w:rsidRPr="00957282">
        <w:rPr>
          <w:sz w:val="24"/>
          <w:szCs w:val="24"/>
          <w:lang w:eastAsia="zh-CN"/>
        </w:rPr>
        <w:tab/>
      </w:r>
      <w:r w:rsidRPr="00957282">
        <w:rPr>
          <w:b/>
          <w:bCs/>
          <w:sz w:val="24"/>
          <w:szCs w:val="24"/>
          <w:lang w:eastAsia="zh-CN"/>
        </w:rPr>
        <w:t xml:space="preserve">NSERC Operating </w:t>
      </w:r>
      <w:r w:rsidRPr="00957282">
        <w:rPr>
          <w:sz w:val="24"/>
          <w:szCs w:val="24"/>
          <w:lang w:eastAsia="zh-CN"/>
        </w:rPr>
        <w:t xml:space="preserve">(time-domain modelling) </w:t>
      </w:r>
      <w:r>
        <w:rPr>
          <w:sz w:val="24"/>
          <w:szCs w:val="24"/>
          <w:lang w:eastAsia="zh-CN"/>
        </w:rPr>
        <w:t>(as PI).</w:t>
      </w:r>
    </w:p>
    <w:p w14:paraId="2BE90D71" w14:textId="076B10D2"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 </w:t>
      </w:r>
      <w:r w:rsidRPr="00957282">
        <w:rPr>
          <w:sz w:val="24"/>
          <w:szCs w:val="24"/>
          <w:lang w:eastAsia="zh-CN"/>
        </w:rPr>
        <w:tab/>
      </w:r>
      <w:r w:rsidRPr="00957282">
        <w:rPr>
          <w:b/>
          <w:bCs/>
          <w:sz w:val="24"/>
          <w:szCs w:val="24"/>
          <w:lang w:eastAsia="zh-CN"/>
        </w:rPr>
        <w:t xml:space="preserve">NSERC Equipment </w:t>
      </w:r>
      <w:r w:rsidRPr="00957282">
        <w:rPr>
          <w:sz w:val="24"/>
          <w:szCs w:val="24"/>
          <w:lang w:eastAsia="zh-CN"/>
        </w:rPr>
        <w:t xml:space="preserve">(60 GHz signal generator) (with M. Cada) </w:t>
      </w:r>
      <w:r>
        <w:rPr>
          <w:sz w:val="24"/>
          <w:szCs w:val="24"/>
          <w:lang w:eastAsia="zh-CN"/>
        </w:rPr>
        <w:t>(as PI).</w:t>
      </w:r>
    </w:p>
    <w:p w14:paraId="26B56292" w14:textId="55916A38"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1998-1999 </w:t>
      </w:r>
      <w:r w:rsidRPr="00957282">
        <w:rPr>
          <w:sz w:val="24"/>
          <w:szCs w:val="24"/>
          <w:lang w:eastAsia="zh-CN"/>
        </w:rPr>
        <w:tab/>
      </w:r>
      <w:r w:rsidRPr="00957282">
        <w:rPr>
          <w:b/>
          <w:bCs/>
          <w:sz w:val="24"/>
          <w:szCs w:val="24"/>
          <w:lang w:eastAsia="zh-CN"/>
        </w:rPr>
        <w:t xml:space="preserve">Nortel-Research grant </w:t>
      </w:r>
      <w:r w:rsidRPr="00957282">
        <w:rPr>
          <w:sz w:val="24"/>
          <w:szCs w:val="24"/>
          <w:lang w:eastAsia="zh-CN"/>
        </w:rPr>
        <w:t xml:space="preserve">(wideband balun study) </w:t>
      </w:r>
      <w:r>
        <w:rPr>
          <w:sz w:val="24"/>
          <w:szCs w:val="24"/>
          <w:lang w:eastAsia="zh-CN"/>
        </w:rPr>
        <w:t>(as PI).</w:t>
      </w:r>
    </w:p>
    <w:p w14:paraId="17934F90" w14:textId="3CC63635"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1996-1999 </w:t>
      </w:r>
      <w:r w:rsidRPr="00957282">
        <w:rPr>
          <w:sz w:val="24"/>
          <w:szCs w:val="24"/>
          <w:lang w:eastAsia="zh-CN"/>
        </w:rPr>
        <w:tab/>
      </w:r>
      <w:r w:rsidRPr="00957282">
        <w:rPr>
          <w:b/>
          <w:bCs/>
          <w:sz w:val="24"/>
          <w:szCs w:val="24"/>
          <w:lang w:eastAsia="zh-CN"/>
        </w:rPr>
        <w:t xml:space="preserve">NSERC Strategic </w:t>
      </w:r>
      <w:r w:rsidRPr="00957282">
        <w:rPr>
          <w:sz w:val="24"/>
          <w:szCs w:val="24"/>
          <w:lang w:eastAsia="zh-CN"/>
        </w:rPr>
        <w:t>(</w:t>
      </w:r>
      <w:r w:rsidR="009F3B66">
        <w:rPr>
          <w:sz w:val="24"/>
          <w:szCs w:val="24"/>
          <w:lang w:eastAsia="zh-CN"/>
        </w:rPr>
        <w:t>optoelectronic</w:t>
      </w:r>
      <w:r w:rsidRPr="00957282">
        <w:rPr>
          <w:sz w:val="24"/>
          <w:szCs w:val="24"/>
          <w:lang w:eastAsia="zh-CN"/>
        </w:rPr>
        <w:t xml:space="preserve"> generation of mm waves) (with T. Manku as PI  and M. Cada and Z. Chen as co-applicants) </w:t>
      </w:r>
      <w:r>
        <w:rPr>
          <w:sz w:val="24"/>
          <w:szCs w:val="24"/>
          <w:lang w:eastAsia="zh-CN"/>
        </w:rPr>
        <w:t>(as PI).</w:t>
      </w:r>
    </w:p>
    <w:p w14:paraId="095FF699" w14:textId="5F1C10F1" w:rsidR="00AC2462" w:rsidRPr="0095728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1997-1998 </w:t>
      </w:r>
      <w:r w:rsidRPr="00957282">
        <w:rPr>
          <w:sz w:val="24"/>
          <w:szCs w:val="24"/>
          <w:lang w:eastAsia="zh-CN"/>
        </w:rPr>
        <w:tab/>
      </w:r>
      <w:r w:rsidRPr="00957282">
        <w:rPr>
          <w:b/>
          <w:sz w:val="24"/>
          <w:szCs w:val="24"/>
          <w:lang w:eastAsia="zh-CN"/>
        </w:rPr>
        <w:t xml:space="preserve">NSERC </w:t>
      </w:r>
      <w:r w:rsidRPr="00957282">
        <w:rPr>
          <w:b/>
          <w:bCs/>
          <w:sz w:val="24"/>
          <w:szCs w:val="24"/>
          <w:lang w:eastAsia="zh-CN"/>
        </w:rPr>
        <w:t xml:space="preserve">Industrial Oriented Research </w:t>
      </w:r>
      <w:r w:rsidRPr="00957282">
        <w:rPr>
          <w:sz w:val="24"/>
          <w:szCs w:val="24"/>
          <w:lang w:eastAsia="zh-CN"/>
        </w:rPr>
        <w:t xml:space="preserve">(EMI Modelling) </w:t>
      </w:r>
      <w:r>
        <w:rPr>
          <w:sz w:val="24"/>
          <w:szCs w:val="24"/>
          <w:lang w:eastAsia="zh-CN"/>
        </w:rPr>
        <w:t>(as PI).</w:t>
      </w:r>
    </w:p>
    <w:p w14:paraId="4183F04C" w14:textId="52C2D207" w:rsidR="00AC2462" w:rsidRDefault="00AC2462" w:rsidP="00AE584A">
      <w:pPr>
        <w:autoSpaceDE w:val="0"/>
        <w:autoSpaceDN w:val="0"/>
        <w:adjustRightInd w:val="0"/>
        <w:ind w:left="1418" w:hanging="1253"/>
        <w:jc w:val="both"/>
        <w:rPr>
          <w:sz w:val="24"/>
          <w:szCs w:val="24"/>
          <w:lang w:eastAsia="zh-CN"/>
        </w:rPr>
      </w:pPr>
      <w:r w:rsidRPr="00957282">
        <w:rPr>
          <w:sz w:val="24"/>
          <w:szCs w:val="24"/>
          <w:lang w:eastAsia="zh-CN"/>
        </w:rPr>
        <w:t xml:space="preserve">1994-1997 </w:t>
      </w:r>
      <w:r w:rsidRPr="00957282">
        <w:rPr>
          <w:sz w:val="24"/>
          <w:szCs w:val="24"/>
          <w:lang w:eastAsia="zh-CN"/>
        </w:rPr>
        <w:tab/>
      </w:r>
      <w:r w:rsidRPr="00957282">
        <w:rPr>
          <w:b/>
          <w:bCs/>
          <w:sz w:val="24"/>
          <w:szCs w:val="24"/>
          <w:lang w:eastAsia="zh-CN"/>
        </w:rPr>
        <w:t xml:space="preserve">NSERC Collaborative </w:t>
      </w:r>
      <w:r w:rsidRPr="00957282">
        <w:rPr>
          <w:sz w:val="24"/>
          <w:szCs w:val="24"/>
          <w:lang w:eastAsia="zh-CN"/>
        </w:rPr>
        <w:t xml:space="preserve">(optical and </w:t>
      </w:r>
      <w:r w:rsidR="009F3B66">
        <w:rPr>
          <w:sz w:val="24"/>
          <w:szCs w:val="24"/>
          <w:lang w:eastAsia="zh-CN"/>
        </w:rPr>
        <w:t>millimetre-wave</w:t>
      </w:r>
      <w:r w:rsidRPr="00957282">
        <w:rPr>
          <w:sz w:val="24"/>
          <w:szCs w:val="24"/>
          <w:lang w:eastAsia="zh-CN"/>
        </w:rPr>
        <w:t xml:space="preserve"> multilayers) (</w:t>
      </w:r>
      <w:r>
        <w:rPr>
          <w:sz w:val="24"/>
          <w:szCs w:val="24"/>
          <w:lang w:eastAsia="zh-CN"/>
        </w:rPr>
        <w:t xml:space="preserve">as PI </w:t>
      </w:r>
      <w:r w:rsidRPr="00957282">
        <w:rPr>
          <w:sz w:val="24"/>
          <w:szCs w:val="24"/>
          <w:lang w:eastAsia="zh-CN"/>
        </w:rPr>
        <w:t>with M. Cada</w:t>
      </w:r>
      <w:r>
        <w:rPr>
          <w:sz w:val="24"/>
          <w:szCs w:val="24"/>
          <w:lang w:eastAsia="zh-CN"/>
        </w:rPr>
        <w:t xml:space="preserve"> as co-PI).</w:t>
      </w:r>
    </w:p>
    <w:p w14:paraId="7DA66D98" w14:textId="170046A3"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and Navitrack-Research </w:t>
      </w:r>
      <w:r>
        <w:rPr>
          <w:sz w:val="24"/>
          <w:szCs w:val="24"/>
          <w:lang w:eastAsia="zh-CN"/>
        </w:rPr>
        <w:t>(GPS&amp; PCS Integrated Unit) (as co-PI).</w:t>
      </w:r>
    </w:p>
    <w:p w14:paraId="74C76630" w14:textId="00A2AADE"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1996-1998 </w:t>
      </w:r>
      <w:r>
        <w:rPr>
          <w:sz w:val="24"/>
          <w:szCs w:val="24"/>
          <w:lang w:eastAsia="zh-CN"/>
        </w:rPr>
        <w:tab/>
      </w:r>
      <w:r>
        <w:rPr>
          <w:b/>
          <w:bCs/>
          <w:sz w:val="24"/>
          <w:szCs w:val="24"/>
          <w:lang w:eastAsia="zh-CN"/>
        </w:rPr>
        <w:t xml:space="preserve">InNova Corp &amp; MT&amp;T Mobility-Research </w:t>
      </w:r>
      <w:r>
        <w:rPr>
          <w:sz w:val="24"/>
          <w:szCs w:val="24"/>
          <w:lang w:eastAsia="zh-CN"/>
        </w:rPr>
        <w:t>(radiowave modelling) (as co-PI.</w:t>
      </w:r>
    </w:p>
    <w:p w14:paraId="20A836F3" w14:textId="7B81BD58" w:rsidR="00AC2462" w:rsidRDefault="00AC2462" w:rsidP="00AE584A">
      <w:pPr>
        <w:autoSpaceDE w:val="0"/>
        <w:autoSpaceDN w:val="0"/>
        <w:adjustRightInd w:val="0"/>
        <w:ind w:left="1418" w:hanging="1253"/>
        <w:jc w:val="both"/>
        <w:rPr>
          <w:sz w:val="24"/>
          <w:szCs w:val="24"/>
          <w:lang w:eastAsia="zh-CN"/>
        </w:rPr>
      </w:pPr>
      <w:r w:rsidRPr="00641CE4">
        <w:rPr>
          <w:sz w:val="24"/>
          <w:szCs w:val="24"/>
          <w:lang w:eastAsia="zh-CN"/>
        </w:rPr>
        <w:t>1997</w:t>
      </w:r>
      <w:r>
        <w:rPr>
          <w:sz w:val="24"/>
          <w:szCs w:val="24"/>
          <w:lang w:eastAsia="zh-CN"/>
        </w:rPr>
        <w:t xml:space="preserve"> </w:t>
      </w:r>
      <w:r>
        <w:rPr>
          <w:sz w:val="24"/>
          <w:szCs w:val="24"/>
          <w:lang w:eastAsia="zh-CN"/>
        </w:rPr>
        <w:tab/>
      </w:r>
      <w:r>
        <w:rPr>
          <w:b/>
          <w:bCs/>
          <w:sz w:val="24"/>
          <w:szCs w:val="24"/>
          <w:lang w:eastAsia="zh-CN"/>
        </w:rPr>
        <w:t xml:space="preserve">Nortel Research Grant </w:t>
      </w:r>
      <w:r>
        <w:rPr>
          <w:sz w:val="24"/>
          <w:szCs w:val="24"/>
          <w:lang w:eastAsia="zh-CN"/>
        </w:rPr>
        <w:t>(EMI in RF packaging) (as PI).</w:t>
      </w:r>
    </w:p>
    <w:p w14:paraId="7050D753" w14:textId="3B49C9BD"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1995-1997 </w:t>
      </w:r>
      <w:r>
        <w:rPr>
          <w:sz w:val="24"/>
          <w:szCs w:val="24"/>
          <w:lang w:eastAsia="zh-CN"/>
        </w:rPr>
        <w:tab/>
      </w:r>
      <w:r>
        <w:rPr>
          <w:b/>
          <w:bCs/>
          <w:sz w:val="24"/>
          <w:szCs w:val="24"/>
          <w:lang w:eastAsia="zh-CN"/>
        </w:rPr>
        <w:t xml:space="preserve">Nortel Research Grant </w:t>
      </w:r>
      <w:r>
        <w:rPr>
          <w:sz w:val="24"/>
          <w:szCs w:val="24"/>
          <w:lang w:eastAsia="zh-CN"/>
        </w:rPr>
        <w:t>(EMI &amp; PCB Modelling) (as PI).</w:t>
      </w:r>
    </w:p>
    <w:p w14:paraId="68617D31" w14:textId="18CD24EA"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Seimac Ltd.-Research Grant </w:t>
      </w:r>
      <w:r>
        <w:rPr>
          <w:sz w:val="24"/>
          <w:szCs w:val="24"/>
          <w:lang w:eastAsia="zh-CN"/>
        </w:rPr>
        <w:t>(LEO System Studies) (as PI with T. Manku &amp; I. Fair as co-PIs).</w:t>
      </w:r>
    </w:p>
    <w:p w14:paraId="7F0CAC52" w14:textId="110DE2E7" w:rsidR="00AC2462" w:rsidRDefault="00AC2462" w:rsidP="00AE584A">
      <w:pPr>
        <w:autoSpaceDE w:val="0"/>
        <w:autoSpaceDN w:val="0"/>
        <w:adjustRightInd w:val="0"/>
        <w:ind w:left="1418" w:hanging="1253"/>
        <w:jc w:val="both"/>
        <w:rPr>
          <w:sz w:val="24"/>
          <w:szCs w:val="24"/>
          <w:lang w:eastAsia="zh-CN"/>
        </w:rPr>
      </w:pPr>
      <w:r>
        <w:rPr>
          <w:sz w:val="24"/>
          <w:szCs w:val="24"/>
          <w:lang w:eastAsia="zh-CN"/>
        </w:rPr>
        <w:t xml:space="preserve">1996 </w:t>
      </w:r>
      <w:r>
        <w:rPr>
          <w:sz w:val="24"/>
          <w:szCs w:val="24"/>
          <w:lang w:eastAsia="zh-CN"/>
        </w:rPr>
        <w:tab/>
      </w:r>
      <w:r>
        <w:rPr>
          <w:b/>
          <w:bCs/>
          <w:sz w:val="24"/>
          <w:szCs w:val="24"/>
          <w:lang w:eastAsia="zh-CN"/>
        </w:rPr>
        <w:t xml:space="preserve">Nortel Research Grant </w:t>
      </w:r>
      <w:r>
        <w:rPr>
          <w:sz w:val="24"/>
          <w:szCs w:val="24"/>
          <w:lang w:eastAsia="zh-CN"/>
        </w:rPr>
        <w:t>(CDMA analysis) (as PI).</w:t>
      </w:r>
    </w:p>
    <w:p w14:paraId="243BB8BB" w14:textId="5CC66CBE" w:rsidR="00AC2462" w:rsidRDefault="00AC2462" w:rsidP="00AE584A">
      <w:pPr>
        <w:autoSpaceDE w:val="0"/>
        <w:autoSpaceDN w:val="0"/>
        <w:adjustRightInd w:val="0"/>
        <w:ind w:left="1418" w:hanging="1253"/>
        <w:jc w:val="both"/>
        <w:rPr>
          <w:sz w:val="24"/>
          <w:szCs w:val="24"/>
          <w:lang w:eastAsia="zh-CN"/>
        </w:rPr>
      </w:pPr>
      <w:r w:rsidRPr="009256BB">
        <w:rPr>
          <w:sz w:val="24"/>
          <w:szCs w:val="24"/>
          <w:lang w:eastAsia="zh-CN"/>
        </w:rPr>
        <w:t>1994</w:t>
      </w:r>
      <w:r>
        <w:rPr>
          <w:sz w:val="24"/>
          <w:szCs w:val="24"/>
          <w:lang w:eastAsia="zh-CN"/>
        </w:rPr>
        <w:t xml:space="preserve"> </w:t>
      </w:r>
      <w:r>
        <w:rPr>
          <w:sz w:val="24"/>
          <w:szCs w:val="24"/>
          <w:lang w:eastAsia="zh-CN"/>
        </w:rPr>
        <w:tab/>
      </w:r>
      <w:r>
        <w:rPr>
          <w:b/>
          <w:bCs/>
          <w:sz w:val="24"/>
          <w:szCs w:val="24"/>
          <w:lang w:eastAsia="zh-CN"/>
        </w:rPr>
        <w:t xml:space="preserve">NSERC Equipment </w:t>
      </w:r>
      <w:r>
        <w:rPr>
          <w:sz w:val="24"/>
          <w:szCs w:val="24"/>
          <w:lang w:eastAsia="zh-CN"/>
        </w:rPr>
        <w:t>(high-speed workstation) (as PI with M. Cada as a co-PI).</w:t>
      </w:r>
    </w:p>
    <w:p w14:paraId="222AA9FD" w14:textId="77777777" w:rsidR="00AC2462" w:rsidRDefault="00AC2462" w:rsidP="00AE584A">
      <w:pPr>
        <w:autoSpaceDE w:val="0"/>
        <w:autoSpaceDN w:val="0"/>
        <w:adjustRightInd w:val="0"/>
        <w:ind w:left="1418" w:hanging="1253"/>
        <w:rPr>
          <w:rFonts w:ascii="Arial" w:hAnsi="Arial" w:cs="Arial"/>
          <w:b/>
          <w:bCs/>
          <w:sz w:val="24"/>
          <w:szCs w:val="24"/>
          <w:lang w:eastAsia="zh-CN"/>
        </w:rPr>
      </w:pPr>
    </w:p>
    <w:p w14:paraId="3FE177C2" w14:textId="77777777" w:rsidR="00883D01" w:rsidRDefault="00883D01" w:rsidP="00AC2462">
      <w:pPr>
        <w:autoSpaceDE w:val="0"/>
        <w:autoSpaceDN w:val="0"/>
        <w:adjustRightInd w:val="0"/>
        <w:rPr>
          <w:rFonts w:ascii="Arial" w:hAnsi="Arial" w:cs="Arial"/>
          <w:b/>
          <w:bCs/>
          <w:sz w:val="24"/>
          <w:szCs w:val="24"/>
          <w:lang w:eastAsia="zh-CN"/>
        </w:rPr>
      </w:pPr>
    </w:p>
    <w:p w14:paraId="59C81065" w14:textId="3A6E989C" w:rsidR="00AC2462" w:rsidRDefault="00AC2462" w:rsidP="00AC2462">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t>TRAINING OF HIGHLY QUALIFIED PERSONNEL (HQP):</w:t>
      </w:r>
    </w:p>
    <w:p w14:paraId="6B29E973" w14:textId="77777777" w:rsidR="00AC2462" w:rsidRDefault="00AC2462" w:rsidP="00AC2462">
      <w:pPr>
        <w:autoSpaceDE w:val="0"/>
        <w:autoSpaceDN w:val="0"/>
        <w:adjustRightInd w:val="0"/>
        <w:rPr>
          <w:rFonts w:ascii="SymbolMT" w:hAnsi="SymbolMT" w:cs="SymbolMT" w:hint="eastAsia"/>
          <w:sz w:val="24"/>
          <w:szCs w:val="24"/>
          <w:lang w:eastAsia="zh-CN"/>
        </w:rPr>
      </w:pPr>
    </w:p>
    <w:p w14:paraId="41EDDD29" w14:textId="642B270A"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Research engineer supervised (completed)</w:t>
      </w:r>
      <w:r w:rsidRPr="0010755D">
        <w:rPr>
          <w:sz w:val="24"/>
          <w:szCs w:val="24"/>
          <w:lang w:eastAsia="zh-CN"/>
        </w:rPr>
        <w:t xml:space="preserve">: </w:t>
      </w:r>
      <w:r w:rsidR="00945B6A">
        <w:rPr>
          <w:b/>
          <w:bCs/>
          <w:sz w:val="24"/>
          <w:szCs w:val="24"/>
          <w:lang w:eastAsia="zh-CN"/>
        </w:rPr>
        <w:t>8</w:t>
      </w:r>
      <w:r w:rsidRPr="0010755D">
        <w:rPr>
          <w:b/>
          <w:bCs/>
          <w:sz w:val="24"/>
          <w:szCs w:val="24"/>
          <w:lang w:eastAsia="zh-CN"/>
        </w:rPr>
        <w:t xml:space="preserve"> research </w:t>
      </w:r>
      <w:proofErr w:type="gramStart"/>
      <w:r w:rsidRPr="0010755D">
        <w:rPr>
          <w:b/>
          <w:bCs/>
          <w:sz w:val="24"/>
          <w:szCs w:val="24"/>
          <w:lang w:eastAsia="zh-CN"/>
        </w:rPr>
        <w:t>engineer</w:t>
      </w:r>
      <w:r w:rsidR="001274AE">
        <w:rPr>
          <w:b/>
          <w:bCs/>
          <w:sz w:val="24"/>
          <w:szCs w:val="24"/>
          <w:lang w:eastAsia="zh-CN"/>
        </w:rPr>
        <w:t>s</w:t>
      </w:r>
      <w:proofErr w:type="gramEnd"/>
      <w:r w:rsidRPr="0010755D">
        <w:rPr>
          <w:sz w:val="24"/>
          <w:szCs w:val="24"/>
          <w:lang w:eastAsia="zh-CN"/>
        </w:rPr>
        <w:t xml:space="preserve"> </w:t>
      </w:r>
    </w:p>
    <w:p w14:paraId="5D4A3573" w14:textId="2E372FF6"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Visiting scholars (completed)</w:t>
      </w:r>
      <w:r w:rsidRPr="0010755D">
        <w:rPr>
          <w:sz w:val="24"/>
          <w:szCs w:val="24"/>
          <w:lang w:eastAsia="zh-CN"/>
        </w:rPr>
        <w:t xml:space="preserve">: </w:t>
      </w:r>
      <w:r w:rsidR="0036312D">
        <w:rPr>
          <w:b/>
          <w:sz w:val="24"/>
          <w:szCs w:val="24"/>
          <w:lang w:eastAsia="zh-CN"/>
        </w:rPr>
        <w:t xml:space="preserve">9 </w:t>
      </w:r>
      <w:r w:rsidRPr="0010755D">
        <w:rPr>
          <w:b/>
          <w:sz w:val="24"/>
          <w:szCs w:val="24"/>
          <w:lang w:eastAsia="zh-CN"/>
        </w:rPr>
        <w:t>visiting faculty members</w:t>
      </w:r>
      <w:r w:rsidRPr="0010755D">
        <w:rPr>
          <w:bCs/>
          <w:sz w:val="24"/>
          <w:szCs w:val="24"/>
          <w:lang w:eastAsia="zh-CN"/>
        </w:rPr>
        <w:t>.</w:t>
      </w:r>
    </w:p>
    <w:p w14:paraId="02F16887" w14:textId="748E6AA7" w:rsidR="00AC2462" w:rsidRPr="0010755D" w:rsidRDefault="00AC2462" w:rsidP="00AC2462">
      <w:pPr>
        <w:numPr>
          <w:ilvl w:val="0"/>
          <w:numId w:val="6"/>
        </w:numPr>
        <w:autoSpaceDE w:val="0"/>
        <w:autoSpaceDN w:val="0"/>
        <w:adjustRightInd w:val="0"/>
        <w:jc w:val="both"/>
        <w:rPr>
          <w:sz w:val="24"/>
          <w:szCs w:val="24"/>
          <w:lang w:eastAsia="zh-CN"/>
        </w:rPr>
      </w:pPr>
      <w:r w:rsidRPr="0010755D">
        <w:rPr>
          <w:sz w:val="24"/>
          <w:szCs w:val="24"/>
          <w:u w:val="single"/>
          <w:lang w:eastAsia="zh-CN"/>
        </w:rPr>
        <w:t>Postdoctoral fellows supervised (completed)</w:t>
      </w:r>
      <w:r w:rsidRPr="0010755D">
        <w:rPr>
          <w:sz w:val="24"/>
          <w:szCs w:val="24"/>
          <w:lang w:eastAsia="zh-CN"/>
        </w:rPr>
        <w:t xml:space="preserve">: </w:t>
      </w:r>
      <w:r w:rsidRPr="0010755D">
        <w:rPr>
          <w:b/>
          <w:sz w:val="24"/>
          <w:szCs w:val="24"/>
          <w:lang w:eastAsia="zh-CN"/>
        </w:rPr>
        <w:t>10</w:t>
      </w:r>
      <w:r w:rsidRPr="0010755D">
        <w:rPr>
          <w:b/>
          <w:bCs/>
          <w:sz w:val="24"/>
          <w:szCs w:val="24"/>
          <w:lang w:eastAsia="zh-CN"/>
        </w:rPr>
        <w:t xml:space="preserve"> postdoctoral research </w:t>
      </w:r>
      <w:proofErr w:type="gramStart"/>
      <w:r w:rsidRPr="0010755D">
        <w:rPr>
          <w:b/>
          <w:bCs/>
          <w:sz w:val="24"/>
          <w:szCs w:val="24"/>
          <w:lang w:eastAsia="zh-CN"/>
        </w:rPr>
        <w:t>fellows</w:t>
      </w:r>
      <w:proofErr w:type="gramEnd"/>
      <w:r w:rsidRPr="0010755D">
        <w:rPr>
          <w:b/>
          <w:bCs/>
          <w:sz w:val="24"/>
          <w:szCs w:val="24"/>
          <w:lang w:eastAsia="zh-CN"/>
        </w:rPr>
        <w:t xml:space="preserve"> </w:t>
      </w:r>
    </w:p>
    <w:p w14:paraId="0243BE2A" w14:textId="530F975A" w:rsidR="00AC2462" w:rsidRPr="00AE584A" w:rsidRDefault="00AC2462" w:rsidP="00C343FC">
      <w:pPr>
        <w:numPr>
          <w:ilvl w:val="0"/>
          <w:numId w:val="6"/>
        </w:numPr>
        <w:autoSpaceDE w:val="0"/>
        <w:autoSpaceDN w:val="0"/>
        <w:adjustRightInd w:val="0"/>
        <w:jc w:val="both"/>
        <w:rPr>
          <w:sz w:val="24"/>
          <w:szCs w:val="24"/>
          <w:highlight w:val="yellow"/>
          <w:lang w:eastAsia="zh-CN"/>
        </w:rPr>
      </w:pPr>
      <w:r w:rsidRPr="000C5F8E">
        <w:rPr>
          <w:sz w:val="24"/>
          <w:szCs w:val="24"/>
          <w:u w:val="single"/>
          <w:lang w:eastAsia="zh-CN"/>
        </w:rPr>
        <w:t>Postgraduate students completed (completed)</w:t>
      </w:r>
      <w:r w:rsidRPr="000C5F8E">
        <w:rPr>
          <w:sz w:val="24"/>
          <w:szCs w:val="24"/>
          <w:lang w:eastAsia="zh-CN"/>
        </w:rPr>
        <w:t xml:space="preserve">: </w:t>
      </w:r>
      <w:r w:rsidR="00FF661E">
        <w:rPr>
          <w:sz w:val="24"/>
          <w:szCs w:val="24"/>
          <w:lang w:eastAsia="zh-CN"/>
        </w:rPr>
        <w:t xml:space="preserve">Nearly </w:t>
      </w:r>
      <w:r w:rsidR="00FF661E">
        <w:rPr>
          <w:b/>
          <w:bCs/>
          <w:sz w:val="24"/>
          <w:szCs w:val="24"/>
          <w:lang w:eastAsia="zh-CN"/>
        </w:rPr>
        <w:t xml:space="preserve">100 </w:t>
      </w:r>
      <w:r w:rsidRPr="00FF661E">
        <w:rPr>
          <w:b/>
          <w:bCs/>
          <w:sz w:val="24"/>
          <w:szCs w:val="24"/>
          <w:lang w:eastAsia="zh-CN"/>
        </w:rPr>
        <w:t xml:space="preserve"> </w:t>
      </w:r>
      <w:r w:rsidR="009F3B66" w:rsidRPr="00FF661E">
        <w:rPr>
          <w:b/>
          <w:bCs/>
          <w:sz w:val="24"/>
          <w:szCs w:val="24"/>
          <w:lang w:eastAsia="zh-CN"/>
        </w:rPr>
        <w:t xml:space="preserve">Ph.D. </w:t>
      </w:r>
      <w:r w:rsidR="00FF661E">
        <w:rPr>
          <w:b/>
          <w:bCs/>
          <w:sz w:val="24"/>
          <w:szCs w:val="24"/>
          <w:lang w:eastAsia="zh-CN"/>
        </w:rPr>
        <w:t xml:space="preserve">and </w:t>
      </w:r>
      <w:r w:rsidRPr="0010755D">
        <w:rPr>
          <w:b/>
          <w:bCs/>
          <w:sz w:val="24"/>
          <w:szCs w:val="24"/>
          <w:lang w:eastAsia="zh-CN"/>
        </w:rPr>
        <w:t>Master students</w:t>
      </w:r>
      <w:r w:rsidR="00FF661E">
        <w:rPr>
          <w:b/>
          <w:bCs/>
          <w:sz w:val="24"/>
          <w:szCs w:val="24"/>
          <w:lang w:eastAsia="zh-CN"/>
        </w:rPr>
        <w:t>.</w:t>
      </w:r>
      <w:r w:rsidRPr="0010755D">
        <w:rPr>
          <w:b/>
          <w:bCs/>
          <w:sz w:val="24"/>
          <w:szCs w:val="24"/>
          <w:lang w:eastAsia="zh-CN"/>
        </w:rPr>
        <w:t xml:space="preserve"> </w:t>
      </w:r>
    </w:p>
    <w:p w14:paraId="17CF7866" w14:textId="3EB0B33C" w:rsidR="004106A3" w:rsidRPr="00FF661E" w:rsidRDefault="00AC2462" w:rsidP="00C343FC">
      <w:pPr>
        <w:numPr>
          <w:ilvl w:val="0"/>
          <w:numId w:val="6"/>
        </w:numPr>
        <w:autoSpaceDE w:val="0"/>
        <w:autoSpaceDN w:val="0"/>
        <w:adjustRightInd w:val="0"/>
        <w:ind w:left="360"/>
        <w:jc w:val="both"/>
        <w:rPr>
          <w:sz w:val="24"/>
          <w:szCs w:val="24"/>
          <w:lang w:eastAsia="zh-CN"/>
        </w:rPr>
      </w:pPr>
      <w:r w:rsidRPr="00FF661E">
        <w:rPr>
          <w:sz w:val="24"/>
          <w:szCs w:val="24"/>
          <w:u w:val="single"/>
          <w:lang w:eastAsia="zh-CN"/>
        </w:rPr>
        <w:t>Senior undergraduate supervision (completed)</w:t>
      </w:r>
      <w:r w:rsidRPr="00FF661E">
        <w:rPr>
          <w:sz w:val="24"/>
          <w:szCs w:val="24"/>
          <w:lang w:eastAsia="zh-CN"/>
        </w:rPr>
        <w:t xml:space="preserve">: </w:t>
      </w:r>
      <w:r w:rsidR="009F3B66" w:rsidRPr="00FF661E">
        <w:rPr>
          <w:sz w:val="24"/>
          <w:szCs w:val="24"/>
          <w:lang w:eastAsia="zh-CN"/>
        </w:rPr>
        <w:t xml:space="preserve">supervised more than </w:t>
      </w:r>
      <w:r w:rsidR="009F3B66" w:rsidRPr="00C343FC">
        <w:rPr>
          <w:b/>
          <w:bCs/>
          <w:sz w:val="24"/>
          <w:szCs w:val="24"/>
          <w:lang w:eastAsia="zh-CN"/>
        </w:rPr>
        <w:t>120 senior student projects</w:t>
      </w:r>
      <w:r w:rsidRPr="00FF661E">
        <w:rPr>
          <w:sz w:val="24"/>
          <w:szCs w:val="24"/>
          <w:lang w:eastAsia="zh-CN"/>
        </w:rPr>
        <w:t xml:space="preserve">. </w:t>
      </w:r>
      <w:bookmarkEnd w:id="40"/>
    </w:p>
    <w:p w14:paraId="182065A2" w14:textId="77777777" w:rsidR="00883D01" w:rsidRPr="00A86B92" w:rsidRDefault="00883D01" w:rsidP="00E7030F">
      <w:pPr>
        <w:autoSpaceDE w:val="0"/>
        <w:autoSpaceDN w:val="0"/>
        <w:adjustRightInd w:val="0"/>
        <w:ind w:left="360"/>
        <w:jc w:val="both"/>
        <w:rPr>
          <w:sz w:val="24"/>
          <w:szCs w:val="24"/>
          <w:lang w:eastAsia="zh-CN"/>
        </w:rPr>
      </w:pPr>
    </w:p>
    <w:bookmarkStart w:id="63" w:name="_Hlk11961796"/>
    <w:bookmarkStart w:id="64" w:name="_Hlk152343095"/>
    <w:p w14:paraId="0D4A9728" w14:textId="2BCE4E4E" w:rsidR="004106A3" w:rsidRPr="00A86B92" w:rsidRDefault="00FF661E" w:rsidP="004106A3">
      <w:pPr>
        <w:autoSpaceDE w:val="0"/>
        <w:autoSpaceDN w:val="0"/>
        <w:adjustRightInd w:val="0"/>
        <w:rPr>
          <w:rFonts w:ascii="Arial" w:hAnsi="Arial" w:cs="Arial"/>
          <w:b/>
          <w:bCs/>
          <w:sz w:val="24"/>
          <w:szCs w:val="24"/>
          <w:lang w:eastAsia="zh-CN"/>
        </w:rPr>
      </w:pPr>
      <w:r>
        <w:rPr>
          <w:rFonts w:ascii="Arial" w:hAnsi="Arial" w:cs="Arial"/>
          <w:b/>
          <w:bCs/>
          <w:sz w:val="24"/>
          <w:szCs w:val="24"/>
          <w:lang w:eastAsia="zh-CN"/>
        </w:rPr>
        <w:fldChar w:fldCharType="begin"/>
      </w:r>
      <w:r>
        <w:rPr>
          <w:rFonts w:ascii="Arial" w:hAnsi="Arial" w:cs="Arial"/>
          <w:b/>
          <w:bCs/>
          <w:sz w:val="24"/>
          <w:szCs w:val="24"/>
          <w:lang w:eastAsia="zh-CN"/>
        </w:rPr>
        <w:instrText>HYPERLINK "../../Publications/index.htm"</w:instrText>
      </w:r>
      <w:r>
        <w:rPr>
          <w:rFonts w:ascii="Arial" w:hAnsi="Arial" w:cs="Arial"/>
          <w:b/>
          <w:bCs/>
          <w:sz w:val="24"/>
          <w:szCs w:val="24"/>
          <w:lang w:eastAsia="zh-CN"/>
        </w:rPr>
      </w:r>
      <w:r>
        <w:rPr>
          <w:rFonts w:ascii="Arial" w:hAnsi="Arial" w:cs="Arial"/>
          <w:b/>
          <w:bCs/>
          <w:sz w:val="24"/>
          <w:szCs w:val="24"/>
          <w:lang w:eastAsia="zh-CN"/>
        </w:rPr>
        <w:fldChar w:fldCharType="separate"/>
      </w:r>
      <w:r w:rsidR="004106A3" w:rsidRPr="00FF661E">
        <w:rPr>
          <w:rStyle w:val="Hyperlink"/>
          <w:rFonts w:ascii="Arial" w:hAnsi="Arial" w:cs="Arial"/>
          <w:b/>
          <w:bCs/>
          <w:sz w:val="24"/>
          <w:szCs w:val="24"/>
          <w:lang w:eastAsia="zh-CN"/>
        </w:rPr>
        <w:t>PATENTS</w:t>
      </w:r>
      <w:r w:rsidRPr="00FF661E">
        <w:rPr>
          <w:rStyle w:val="Hyperlink"/>
          <w:rFonts w:ascii="Arial" w:hAnsi="Arial" w:cs="Arial"/>
          <w:b/>
          <w:bCs/>
          <w:sz w:val="24"/>
          <w:szCs w:val="24"/>
          <w:lang w:eastAsia="zh-CN"/>
        </w:rPr>
        <w:t xml:space="preserve"> and PUBLICATIONS</w:t>
      </w:r>
      <w:r>
        <w:rPr>
          <w:rFonts w:ascii="Arial" w:hAnsi="Arial" w:cs="Arial"/>
          <w:b/>
          <w:bCs/>
          <w:sz w:val="24"/>
          <w:szCs w:val="24"/>
          <w:lang w:eastAsia="zh-CN"/>
        </w:rPr>
        <w:fldChar w:fldCharType="end"/>
      </w:r>
    </w:p>
    <w:p w14:paraId="0195928E" w14:textId="77777777" w:rsidR="004106A3" w:rsidRPr="00A86B92" w:rsidRDefault="004106A3" w:rsidP="004106A3">
      <w:pPr>
        <w:autoSpaceDE w:val="0"/>
        <w:autoSpaceDN w:val="0"/>
        <w:adjustRightInd w:val="0"/>
        <w:rPr>
          <w:rFonts w:ascii="Arial" w:hAnsi="Arial" w:cs="Arial"/>
          <w:sz w:val="24"/>
          <w:szCs w:val="24"/>
          <w:lang w:eastAsia="zh-CN"/>
        </w:rPr>
      </w:pPr>
    </w:p>
    <w:bookmarkEnd w:id="63"/>
    <w:bookmarkEnd w:id="64"/>
    <w:p w14:paraId="4D73464B" w14:textId="77777777" w:rsidR="002828B0" w:rsidRPr="009463E8" w:rsidRDefault="002828B0" w:rsidP="00C343FC">
      <w:pPr>
        <w:autoSpaceDE w:val="0"/>
        <w:autoSpaceDN w:val="0"/>
        <w:adjustRightInd w:val="0"/>
        <w:rPr>
          <w:sz w:val="24"/>
          <w:szCs w:val="24"/>
        </w:rPr>
      </w:pPr>
    </w:p>
    <w:sectPr w:rsidR="002828B0" w:rsidRPr="009463E8" w:rsidSect="00C343FC">
      <w:headerReference w:type="default" r:id="rId13"/>
      <w:footerReference w:type="even" r:id="rId14"/>
      <w:footerReference w:type="default" r:id="rId15"/>
      <w:type w:val="continuous"/>
      <w:pgSz w:w="12240" w:h="15840"/>
      <w:pgMar w:top="1440" w:right="1319" w:bottom="1440" w:left="1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28A5" w14:textId="77777777" w:rsidR="00942147" w:rsidRDefault="00942147">
      <w:r>
        <w:separator/>
      </w:r>
    </w:p>
  </w:endnote>
  <w:endnote w:type="continuationSeparator" w:id="0">
    <w:p w14:paraId="6805A4E5" w14:textId="77777777" w:rsidR="00942147" w:rsidRDefault="0094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wis721 BlkEx BT">
    <w:altName w:val="Impac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ame5 Fo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MSS10">
    <w:altName w:val="微软雅黑"/>
    <w:panose1 w:val="00000000000000000000"/>
    <w:charset w:val="86"/>
    <w:family w:val="auto"/>
    <w:notTrueType/>
    <w:pitch w:val="default"/>
    <w:sig w:usb0="00000001" w:usb1="080E0000" w:usb2="00000010" w:usb3="00000000" w:csb0="00040000" w:csb1="00000000"/>
  </w:font>
  <w:font w:name="SymbolMT">
    <w:altName w:val="Batang"/>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AE9D" w14:textId="77777777"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FE9D2C" w14:textId="77777777" w:rsidR="00B56BF4" w:rsidRDefault="00B56BF4">
    <w:pPr>
      <w:pStyle w:val="Footer"/>
    </w:pPr>
  </w:p>
  <w:p w14:paraId="4F7A78C6" w14:textId="77777777" w:rsidR="00E27B26" w:rsidRDefault="00E27B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2191" w14:textId="7A799E55" w:rsidR="00B56BF4" w:rsidRDefault="00B56BF4" w:rsidP="00596C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1EE2">
      <w:rPr>
        <w:rStyle w:val="PageNumber"/>
        <w:noProof/>
      </w:rPr>
      <w:t>50</w:t>
    </w:r>
    <w:r>
      <w:rPr>
        <w:rStyle w:val="PageNumber"/>
      </w:rPr>
      <w:fldChar w:fldCharType="end"/>
    </w:r>
  </w:p>
  <w:p w14:paraId="76AF7F01" w14:textId="77777777" w:rsidR="00B56BF4" w:rsidRDefault="00B56BF4">
    <w:pPr>
      <w:pStyle w:val="Footer"/>
    </w:pPr>
  </w:p>
  <w:p w14:paraId="7564781B" w14:textId="77777777" w:rsidR="00E27B26" w:rsidRDefault="00E27B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1013" w14:textId="77777777" w:rsidR="00942147" w:rsidRDefault="00942147">
      <w:r>
        <w:separator/>
      </w:r>
    </w:p>
  </w:footnote>
  <w:footnote w:type="continuationSeparator" w:id="0">
    <w:p w14:paraId="3FCD3C37" w14:textId="77777777" w:rsidR="00942147" w:rsidRDefault="0094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24CB" w14:textId="1F7CD578" w:rsidR="00B56BF4" w:rsidRPr="009463E8" w:rsidRDefault="00A91C2A" w:rsidP="00F73913">
    <w:pPr>
      <w:pStyle w:val="Header"/>
      <w:rPr>
        <w:u w:val="single"/>
        <w:lang w:val="en-CA"/>
      </w:rPr>
    </w:pPr>
    <w:r>
      <w:rPr>
        <w:u w:val="single"/>
        <w:lang w:val="en-CA"/>
      </w:rPr>
      <w:t xml:space="preserve">November </w:t>
    </w:r>
    <w:r w:rsidR="000029A7">
      <w:rPr>
        <w:u w:val="single"/>
        <w:lang w:val="en-CA"/>
      </w:rPr>
      <w:t>2</w:t>
    </w:r>
    <w:r w:rsidR="00974BDB">
      <w:rPr>
        <w:u w:val="single"/>
        <w:lang w:val="en-CA"/>
      </w:rPr>
      <w:t>8</w:t>
    </w:r>
    <w:r w:rsidR="00B56BF4">
      <w:rPr>
        <w:u w:val="single"/>
        <w:lang w:val="en-CA"/>
      </w:rPr>
      <w:t>,</w:t>
    </w:r>
    <w:r w:rsidR="00B56BF4">
      <w:rPr>
        <w:u w:val="single"/>
      </w:rPr>
      <w:t xml:space="preserve"> 202</w:t>
    </w:r>
    <w:r w:rsidR="00E53A0B">
      <w:rPr>
        <w:u w:val="single"/>
      </w:rPr>
      <w:t>3</w:t>
    </w:r>
    <w:r w:rsidR="00EB1434">
      <w:rPr>
        <w:u w:val="single"/>
      </w:rPr>
      <w:t xml:space="preserve">      </w:t>
    </w:r>
    <w:r w:rsidR="00B56BF4">
      <w:rPr>
        <w:u w:val="single"/>
      </w:rPr>
      <w:t xml:space="preserve">             </w:t>
    </w:r>
    <w:r w:rsidR="001C157E">
      <w:rPr>
        <w:u w:val="single"/>
      </w:rPr>
      <w:t xml:space="preserve">   </w:t>
    </w:r>
    <w:r w:rsidR="00B56BF4">
      <w:rPr>
        <w:u w:val="single"/>
      </w:rPr>
      <w:t xml:space="preserve">   </w:t>
    </w:r>
    <w:r w:rsidR="00304D7F">
      <w:rPr>
        <w:u w:val="single"/>
      </w:rPr>
      <w:t xml:space="preserve"> </w:t>
    </w:r>
    <w:r w:rsidR="00B56BF4">
      <w:rPr>
        <w:u w:val="single"/>
      </w:rPr>
      <w:t xml:space="preserve">                                         </w:t>
    </w:r>
    <w:r w:rsidR="001E71D5">
      <w:rPr>
        <w:u w:val="single"/>
      </w:rPr>
      <w:t xml:space="preserve"> </w:t>
    </w:r>
    <w:r w:rsidR="00B56BF4">
      <w:rPr>
        <w:u w:val="single"/>
      </w:rPr>
      <w:t xml:space="preserve">                                                    </w:t>
    </w:r>
    <w:r w:rsidR="00B56BF4" w:rsidRPr="00D10744">
      <w:rPr>
        <w:u w:val="single"/>
      </w:rPr>
      <w:t>Zhizhang (David) Chen</w:t>
    </w:r>
  </w:p>
  <w:p w14:paraId="26B3C7D8" w14:textId="77777777" w:rsidR="00E27B26" w:rsidRDefault="00E27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722"/>
    <w:multiLevelType w:val="multilevel"/>
    <w:tmpl w:val="00C54722"/>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914818"/>
    <w:multiLevelType w:val="hybridMultilevel"/>
    <w:tmpl w:val="31666B50"/>
    <w:lvl w:ilvl="0" w:tplc="77E889D4">
      <w:start w:val="1"/>
      <w:numFmt w:val="decimal"/>
      <w:lvlText w:val="[%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C437F2"/>
    <w:multiLevelType w:val="hybridMultilevel"/>
    <w:tmpl w:val="F4E0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6C72DA"/>
    <w:multiLevelType w:val="hybridMultilevel"/>
    <w:tmpl w:val="95125952"/>
    <w:lvl w:ilvl="0" w:tplc="343C2E4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7092D"/>
    <w:multiLevelType w:val="hybridMultilevel"/>
    <w:tmpl w:val="4DE8164E"/>
    <w:lvl w:ilvl="0" w:tplc="2334DE7C">
      <w:start w:val="1"/>
      <w:numFmt w:val="decimal"/>
      <w:lvlText w:val="%1)"/>
      <w:lvlJc w:val="left"/>
      <w:pPr>
        <w:ind w:left="360" w:hanging="360"/>
      </w:pPr>
      <w:rPr>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B8287C"/>
    <w:multiLevelType w:val="hybridMultilevel"/>
    <w:tmpl w:val="CF884E00"/>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7C6882"/>
    <w:multiLevelType w:val="hybridMultilevel"/>
    <w:tmpl w:val="397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23FD8"/>
    <w:multiLevelType w:val="hybridMultilevel"/>
    <w:tmpl w:val="FBC0BE98"/>
    <w:lvl w:ilvl="0" w:tplc="7204A0AC">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9510CA8"/>
    <w:multiLevelType w:val="multilevel"/>
    <w:tmpl w:val="F2FEC2D4"/>
    <w:lvl w:ilvl="0">
      <w:start w:val="2024"/>
      <w:numFmt w:val="decimal"/>
      <w:lvlText w:val="%1"/>
      <w:lvlJc w:val="left"/>
      <w:pPr>
        <w:ind w:left="1038" w:hanging="1038"/>
      </w:pPr>
      <w:rPr>
        <w:rFonts w:hint="default"/>
        <w:b/>
      </w:rPr>
    </w:lvl>
    <w:lvl w:ilvl="1">
      <w:start w:val="2026"/>
      <w:numFmt w:val="decimal"/>
      <w:lvlText w:val="%1-%2"/>
      <w:lvlJc w:val="left"/>
      <w:pPr>
        <w:ind w:left="2031" w:hanging="1038"/>
      </w:pPr>
      <w:rPr>
        <w:rFonts w:hint="default"/>
        <w:b w:val="0"/>
        <w:bCs/>
      </w:rPr>
    </w:lvl>
    <w:lvl w:ilvl="2">
      <w:start w:val="1"/>
      <w:numFmt w:val="decimal"/>
      <w:lvlText w:val="%1-%2.%3"/>
      <w:lvlJc w:val="left"/>
      <w:pPr>
        <w:ind w:left="8410" w:hanging="1038"/>
      </w:pPr>
      <w:rPr>
        <w:rFonts w:hint="default"/>
        <w:b/>
      </w:rPr>
    </w:lvl>
    <w:lvl w:ilvl="3">
      <w:start w:val="1"/>
      <w:numFmt w:val="decimal"/>
      <w:lvlText w:val="%1-%2.%3.%4"/>
      <w:lvlJc w:val="left"/>
      <w:pPr>
        <w:ind w:left="12096" w:hanging="1038"/>
      </w:pPr>
      <w:rPr>
        <w:rFonts w:hint="default"/>
        <w:b/>
      </w:rPr>
    </w:lvl>
    <w:lvl w:ilvl="4">
      <w:start w:val="1"/>
      <w:numFmt w:val="decimal"/>
      <w:lvlText w:val="%1-%2.%3.%4.%5"/>
      <w:lvlJc w:val="left"/>
      <w:pPr>
        <w:ind w:left="15824" w:hanging="1080"/>
      </w:pPr>
      <w:rPr>
        <w:rFonts w:hint="default"/>
        <w:b/>
      </w:rPr>
    </w:lvl>
    <w:lvl w:ilvl="5">
      <w:start w:val="1"/>
      <w:numFmt w:val="decimal"/>
      <w:lvlText w:val="%1-%2.%3.%4.%5.%6"/>
      <w:lvlJc w:val="left"/>
      <w:pPr>
        <w:ind w:left="19510" w:hanging="1080"/>
      </w:pPr>
      <w:rPr>
        <w:rFonts w:hint="default"/>
        <w:b/>
      </w:rPr>
    </w:lvl>
    <w:lvl w:ilvl="6">
      <w:start w:val="1"/>
      <w:numFmt w:val="decimal"/>
      <w:lvlText w:val="%1-%2.%3.%4.%5.%6.%7"/>
      <w:lvlJc w:val="left"/>
      <w:pPr>
        <w:ind w:left="23556" w:hanging="1440"/>
      </w:pPr>
      <w:rPr>
        <w:rFonts w:hint="default"/>
        <w:b/>
      </w:rPr>
    </w:lvl>
    <w:lvl w:ilvl="7">
      <w:start w:val="1"/>
      <w:numFmt w:val="decimal"/>
      <w:lvlText w:val="%1-%2.%3.%4.%5.%6.%7.%8"/>
      <w:lvlJc w:val="left"/>
      <w:pPr>
        <w:ind w:left="27242" w:hanging="1440"/>
      </w:pPr>
      <w:rPr>
        <w:rFonts w:hint="default"/>
        <w:b/>
      </w:rPr>
    </w:lvl>
    <w:lvl w:ilvl="8">
      <w:start w:val="1"/>
      <w:numFmt w:val="decimal"/>
      <w:lvlText w:val="%1-%2.%3.%4.%5.%6.%7.%8.%9"/>
      <w:lvlJc w:val="left"/>
      <w:pPr>
        <w:ind w:left="31288" w:hanging="1800"/>
      </w:pPr>
      <w:rPr>
        <w:rFonts w:hint="default"/>
        <w:b/>
      </w:rPr>
    </w:lvl>
  </w:abstractNum>
  <w:abstractNum w:abstractNumId="9" w15:restartNumberingAfterBreak="0">
    <w:nsid w:val="0B880F90"/>
    <w:multiLevelType w:val="hybridMultilevel"/>
    <w:tmpl w:val="8BC239C8"/>
    <w:lvl w:ilvl="0" w:tplc="FAAC4990">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10" w15:restartNumberingAfterBreak="0">
    <w:nsid w:val="0C973B1F"/>
    <w:multiLevelType w:val="hybridMultilevel"/>
    <w:tmpl w:val="CD561A7A"/>
    <w:lvl w:ilvl="0" w:tplc="D6F4FA46">
      <w:start w:val="1"/>
      <w:numFmt w:val="decimal"/>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B3B51"/>
    <w:multiLevelType w:val="multilevel"/>
    <w:tmpl w:val="9E9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45A9B"/>
    <w:multiLevelType w:val="hybridMultilevel"/>
    <w:tmpl w:val="21B6C71E"/>
    <w:lvl w:ilvl="0" w:tplc="79E6EA2C">
      <w:start w:val="1"/>
      <w:numFmt w:val="decimal"/>
      <w:lvlText w:val="j%1"/>
      <w:lvlJc w:val="left"/>
      <w:pPr>
        <w:tabs>
          <w:tab w:val="num" w:pos="720"/>
        </w:tabs>
        <w:ind w:left="720" w:hanging="360"/>
      </w:pPr>
      <w:rPr>
        <w:rFonts w:hint="eastAsia"/>
        <w:b/>
        <w:i w:val="0"/>
        <w:iCs w:val="0"/>
        <w:sz w:val="24"/>
        <w14:numSpacing w14:val="tabular"/>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F427B68"/>
    <w:multiLevelType w:val="hybridMultilevel"/>
    <w:tmpl w:val="0AACC002"/>
    <w:lvl w:ilvl="0" w:tplc="10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242187E"/>
    <w:multiLevelType w:val="hybridMultilevel"/>
    <w:tmpl w:val="A4D03D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7E7E23"/>
    <w:multiLevelType w:val="hybridMultilevel"/>
    <w:tmpl w:val="A6709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01B16"/>
    <w:multiLevelType w:val="hybridMultilevel"/>
    <w:tmpl w:val="2B5CC9C6"/>
    <w:lvl w:ilvl="0" w:tplc="7BE474F4">
      <w:start w:val="2023"/>
      <w:numFmt w:val="decimal"/>
      <w:lvlText w:val="%1"/>
      <w:lvlJc w:val="left"/>
      <w:pPr>
        <w:ind w:left="1473" w:hanging="48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7" w15:restartNumberingAfterBreak="0">
    <w:nsid w:val="171C42AB"/>
    <w:multiLevelType w:val="hybridMultilevel"/>
    <w:tmpl w:val="9CDABC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8940A35"/>
    <w:multiLevelType w:val="hybridMultilevel"/>
    <w:tmpl w:val="DE526B62"/>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9213FFA"/>
    <w:multiLevelType w:val="hybridMultilevel"/>
    <w:tmpl w:val="E8D6E88E"/>
    <w:lvl w:ilvl="0" w:tplc="04090001">
      <w:start w:val="1"/>
      <w:numFmt w:val="bullet"/>
      <w:lvlText w:val=""/>
      <w:lvlJc w:val="left"/>
      <w:pPr>
        <w:ind w:left="454" w:hanging="420"/>
      </w:pPr>
      <w:rPr>
        <w:rFonts w:ascii="Symbol" w:hAnsi="Symbol"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20" w15:restartNumberingAfterBreak="0">
    <w:nsid w:val="1C0D5869"/>
    <w:multiLevelType w:val="hybridMultilevel"/>
    <w:tmpl w:val="F69EA31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F106294"/>
    <w:multiLevelType w:val="hybridMultilevel"/>
    <w:tmpl w:val="3FAAB26C"/>
    <w:lvl w:ilvl="0" w:tplc="10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550AFD"/>
    <w:multiLevelType w:val="multilevel"/>
    <w:tmpl w:val="83B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43E0D"/>
    <w:multiLevelType w:val="hybridMultilevel"/>
    <w:tmpl w:val="8AC4060E"/>
    <w:lvl w:ilvl="0" w:tplc="5B24F548">
      <w:start w:val="1"/>
      <w:numFmt w:val="decimal"/>
      <w:lvlText w:val="[P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A4489C"/>
    <w:multiLevelType w:val="hybridMultilevel"/>
    <w:tmpl w:val="00926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E61331"/>
    <w:multiLevelType w:val="multilevel"/>
    <w:tmpl w:val="CDA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E1BA9"/>
    <w:multiLevelType w:val="hybridMultilevel"/>
    <w:tmpl w:val="F4C4948E"/>
    <w:lvl w:ilvl="0" w:tplc="53D6AB80">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7" w15:restartNumberingAfterBreak="0">
    <w:nsid w:val="27244734"/>
    <w:multiLevelType w:val="hybridMultilevel"/>
    <w:tmpl w:val="A710A338"/>
    <w:lvl w:ilvl="0" w:tplc="85E40C2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85039A5"/>
    <w:multiLevelType w:val="hybridMultilevel"/>
    <w:tmpl w:val="565C5B64"/>
    <w:lvl w:ilvl="0" w:tplc="D6F4FA46">
      <w:start w:val="1"/>
      <w:numFmt w:val="decimal"/>
      <w:lvlText w:val="[%1]"/>
      <w:lvlJc w:val="left"/>
      <w:pPr>
        <w:tabs>
          <w:tab w:val="num" w:pos="720"/>
        </w:tabs>
        <w:ind w:left="720" w:hanging="360"/>
      </w:pPr>
      <w:rPr>
        <w:rFonts w:hint="eastAsia"/>
        <w:b w:val="0"/>
        <w:i w:val="0"/>
        <w:color w:val="000000"/>
        <w:sz w:val="24"/>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610754"/>
    <w:multiLevelType w:val="hybridMultilevel"/>
    <w:tmpl w:val="D3A8714E"/>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2C363E95"/>
    <w:multiLevelType w:val="hybridMultilevel"/>
    <w:tmpl w:val="0EAC2520"/>
    <w:lvl w:ilvl="0" w:tplc="FFB0B4E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1" w15:restartNumberingAfterBreak="0">
    <w:nsid w:val="2E121E3B"/>
    <w:multiLevelType w:val="hybridMultilevel"/>
    <w:tmpl w:val="3B1C155A"/>
    <w:lvl w:ilvl="0" w:tplc="6AE2D63C">
      <w:start w:val="1"/>
      <w:numFmt w:val="bullet"/>
      <w:lvlText w:val=""/>
      <w:lvlJc w:val="left"/>
      <w:pPr>
        <w:ind w:left="720" w:hanging="360"/>
      </w:pPr>
      <w:rPr>
        <w:rFonts w:ascii="Symbol" w:hAnsi="Symbol" w:hint="default"/>
        <w:color w:val="000000" w:themeColor="text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883B3D"/>
    <w:multiLevelType w:val="hybridMultilevel"/>
    <w:tmpl w:val="B00061B8"/>
    <w:lvl w:ilvl="0" w:tplc="A59A92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F9C3E5A"/>
    <w:multiLevelType w:val="hybridMultilevel"/>
    <w:tmpl w:val="A3905E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FD949DB"/>
    <w:multiLevelType w:val="hybridMultilevel"/>
    <w:tmpl w:val="EACAE9D2"/>
    <w:lvl w:ilvl="0" w:tplc="70946F0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5" w15:restartNumberingAfterBreak="0">
    <w:nsid w:val="32470243"/>
    <w:multiLevelType w:val="hybridMultilevel"/>
    <w:tmpl w:val="0E70238A"/>
    <w:lvl w:ilvl="0" w:tplc="3D74F964">
      <w:start w:val="1"/>
      <w:numFmt w:val="decimal"/>
      <w:lvlText w:val="[C%1]"/>
      <w:lvlJc w:val="left"/>
      <w:pPr>
        <w:ind w:left="420" w:hanging="420"/>
      </w:pPr>
      <w:rPr>
        <w:rFonts w:ascii="Times New Roman" w:hAnsi="Times New Roman" w:cs="Times New Roman" w:hint="default"/>
        <w:b w:val="0"/>
        <w:bCs/>
        <w:i w:val="0"/>
        <w:iCs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7E86B40"/>
    <w:multiLevelType w:val="multilevel"/>
    <w:tmpl w:val="6A84B678"/>
    <w:lvl w:ilvl="0">
      <w:start w:val="2020"/>
      <w:numFmt w:val="decimal"/>
      <w:lvlText w:val="%1"/>
      <w:lvlJc w:val="left"/>
      <w:pPr>
        <w:ind w:left="1035" w:hanging="1035"/>
      </w:pPr>
      <w:rPr>
        <w:rFonts w:hint="default"/>
      </w:rPr>
    </w:lvl>
    <w:lvl w:ilvl="1">
      <w:start w:val="2021"/>
      <w:numFmt w:val="decimal"/>
      <w:lvlText w:val="%1-%2"/>
      <w:lvlJc w:val="left"/>
      <w:pPr>
        <w:ind w:left="3304" w:hanging="1035"/>
      </w:pPr>
      <w:rPr>
        <w:rFonts w:hint="default"/>
      </w:rPr>
    </w:lvl>
    <w:lvl w:ilvl="2">
      <w:start w:val="1"/>
      <w:numFmt w:val="decimal"/>
      <w:lvlText w:val="%1-%2.%3"/>
      <w:lvlJc w:val="left"/>
      <w:pPr>
        <w:ind w:left="1603" w:hanging="1035"/>
      </w:pPr>
      <w:rPr>
        <w:rFonts w:hint="default"/>
      </w:rPr>
    </w:lvl>
    <w:lvl w:ilvl="3">
      <w:start w:val="1"/>
      <w:numFmt w:val="decimal"/>
      <w:lvlText w:val="%1-%2.%3.%4"/>
      <w:lvlJc w:val="left"/>
      <w:pPr>
        <w:ind w:left="1887" w:hanging="1035"/>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7" w15:restartNumberingAfterBreak="0">
    <w:nsid w:val="382F3045"/>
    <w:multiLevelType w:val="hybridMultilevel"/>
    <w:tmpl w:val="ED4C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961D12"/>
    <w:multiLevelType w:val="hybridMultilevel"/>
    <w:tmpl w:val="C9F2C47E"/>
    <w:lvl w:ilvl="0" w:tplc="3E8A7E4A">
      <w:start w:val="1"/>
      <w:numFmt w:val="bullet"/>
      <w:lvlText w:val=""/>
      <w:lvlJc w:val="left"/>
      <w:pPr>
        <w:tabs>
          <w:tab w:val="num" w:pos="720"/>
        </w:tabs>
        <w:ind w:left="72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623A49"/>
    <w:multiLevelType w:val="hybridMultilevel"/>
    <w:tmpl w:val="6E0C5D36"/>
    <w:lvl w:ilvl="0" w:tplc="10090005">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3CD31FD3"/>
    <w:multiLevelType w:val="hybridMultilevel"/>
    <w:tmpl w:val="38D82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10772FB"/>
    <w:multiLevelType w:val="hybridMultilevel"/>
    <w:tmpl w:val="0C9C0D7E"/>
    <w:lvl w:ilvl="0" w:tplc="1AA2FC58">
      <w:start w:val="1"/>
      <w:numFmt w:val="decimal"/>
      <w:lvlText w:val="%1."/>
      <w:lvlJc w:val="left"/>
      <w:pPr>
        <w:ind w:left="720" w:hanging="360"/>
      </w:pPr>
      <w:rPr>
        <w:rFonts w:hint="eastAsia"/>
        <w:i w:val="0"/>
        <w:iCs w:val="0"/>
        <w:color w:val="auto"/>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415647C6"/>
    <w:multiLevelType w:val="hybridMultilevel"/>
    <w:tmpl w:val="5A3E87A0"/>
    <w:lvl w:ilvl="0" w:tplc="04090001">
      <w:start w:val="1"/>
      <w:numFmt w:val="bullet"/>
      <w:lvlText w:val=""/>
      <w:lvlJc w:val="left"/>
      <w:pPr>
        <w:tabs>
          <w:tab w:val="num" w:pos="720"/>
        </w:tabs>
        <w:ind w:left="720" w:hanging="360"/>
      </w:pPr>
      <w:rPr>
        <w:rFonts w:ascii="Symbol" w:hAnsi="Symbo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8AA6028"/>
    <w:multiLevelType w:val="hybridMultilevel"/>
    <w:tmpl w:val="7EE23D30"/>
    <w:lvl w:ilvl="0" w:tplc="B426CE66">
      <w:start w:val="1"/>
      <w:numFmt w:val="decimal"/>
      <w:lvlText w:val="[C%1]"/>
      <w:lvlJc w:val="left"/>
      <w:pPr>
        <w:ind w:left="420" w:hanging="420"/>
      </w:pPr>
      <w:rPr>
        <w:rFonts w:ascii="Times New Roman" w:hAnsi="Times New Roman" w:cs="Times New Roman" w:hint="default"/>
        <w:b w:val="0"/>
        <w:bCs/>
        <w:i w:val="0"/>
        <w:iCs w:val="0"/>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9B4538B"/>
    <w:multiLevelType w:val="hybridMultilevel"/>
    <w:tmpl w:val="906A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3104EE"/>
    <w:multiLevelType w:val="hybridMultilevel"/>
    <w:tmpl w:val="872C2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FF07D2"/>
    <w:multiLevelType w:val="hybridMultilevel"/>
    <w:tmpl w:val="77AA1DE4"/>
    <w:lvl w:ilvl="0" w:tplc="3D683CF2">
      <w:start w:val="1"/>
      <w:numFmt w:val="decimal"/>
      <w:lvlText w:val="[B%1]"/>
      <w:lvlJc w:val="left"/>
      <w:pPr>
        <w:tabs>
          <w:tab w:val="num" w:pos="720"/>
        </w:tabs>
        <w:ind w:left="720" w:hanging="360"/>
      </w:pPr>
      <w:rPr>
        <w:rFonts w:hint="eastAsia"/>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D737833"/>
    <w:multiLevelType w:val="hybridMultilevel"/>
    <w:tmpl w:val="192C18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DA916F0"/>
    <w:multiLevelType w:val="hybridMultilevel"/>
    <w:tmpl w:val="D6DEA37C"/>
    <w:lvl w:ilvl="0" w:tplc="92100A3A">
      <w:start w:val="1"/>
      <w:numFmt w:val="decimal"/>
      <w:lvlText w:val="[P%1]"/>
      <w:lvlJc w:val="left"/>
      <w:pPr>
        <w:ind w:left="1004" w:hanging="360"/>
      </w:pPr>
      <w:rPr>
        <w:rFonts w:hint="eastAsi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4EA426CB"/>
    <w:multiLevelType w:val="hybridMultilevel"/>
    <w:tmpl w:val="FB302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EC062CD"/>
    <w:multiLevelType w:val="hybridMultilevel"/>
    <w:tmpl w:val="A43CFA48"/>
    <w:lvl w:ilvl="0" w:tplc="E9D2AB5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05766D6"/>
    <w:multiLevelType w:val="hybridMultilevel"/>
    <w:tmpl w:val="A0F45E6C"/>
    <w:lvl w:ilvl="0" w:tplc="6A1C301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2" w15:restartNumberingAfterBreak="0">
    <w:nsid w:val="507D0AF6"/>
    <w:multiLevelType w:val="hybridMultilevel"/>
    <w:tmpl w:val="AF247DAA"/>
    <w:lvl w:ilvl="0" w:tplc="5D9A7858">
      <w:start w:val="1"/>
      <w:numFmt w:val="decimal"/>
      <w:lvlText w:val="%1."/>
      <w:lvlJc w:val="left"/>
      <w:pPr>
        <w:ind w:left="780" w:hanging="420"/>
      </w:pPr>
      <w:rPr>
        <w:rFonts w:hint="eastAsia"/>
      </w:rPr>
    </w:lvl>
    <w:lvl w:ilvl="1" w:tplc="83F244FE">
      <w:start w:val="1"/>
      <w:numFmt w:val="upp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54574615"/>
    <w:multiLevelType w:val="hybridMultilevel"/>
    <w:tmpl w:val="DA86EF50"/>
    <w:lvl w:ilvl="0" w:tplc="D45AFB0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4760931"/>
    <w:multiLevelType w:val="hybridMultilevel"/>
    <w:tmpl w:val="306ADCF0"/>
    <w:lvl w:ilvl="0" w:tplc="30BA9784">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5" w15:restartNumberingAfterBreak="0">
    <w:nsid w:val="54BA356E"/>
    <w:multiLevelType w:val="hybridMultilevel"/>
    <w:tmpl w:val="EA3A482A"/>
    <w:lvl w:ilvl="0" w:tplc="BE3CB796">
      <w:start w:val="1"/>
      <w:numFmt w:val="decimal"/>
      <w:lvlText w:val="[C%1]"/>
      <w:lvlJc w:val="left"/>
      <w:pPr>
        <w:tabs>
          <w:tab w:val="num" w:pos="720"/>
        </w:tabs>
        <w:ind w:left="720" w:hanging="360"/>
      </w:pPr>
      <w:rPr>
        <w:rFonts w:hint="eastAsia"/>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7A791F"/>
    <w:multiLevelType w:val="hybridMultilevel"/>
    <w:tmpl w:val="6DBA0A2C"/>
    <w:lvl w:ilvl="0" w:tplc="E0EC5DEA">
      <w:start w:val="1"/>
      <w:numFmt w:val="upperRoman"/>
      <w:lvlText w:val="%1."/>
      <w:lvlJc w:val="left"/>
      <w:pPr>
        <w:ind w:left="754" w:hanging="720"/>
      </w:pPr>
      <w:rPr>
        <w:rFonts w:hint="default"/>
        <w:i w:val="0"/>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7" w15:restartNumberingAfterBreak="0">
    <w:nsid w:val="58253903"/>
    <w:multiLevelType w:val="hybridMultilevel"/>
    <w:tmpl w:val="ABE63558"/>
    <w:lvl w:ilvl="0" w:tplc="10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858742B"/>
    <w:multiLevelType w:val="hybridMultilevel"/>
    <w:tmpl w:val="33C21B20"/>
    <w:lvl w:ilvl="0" w:tplc="78D88A0A">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59" w15:restartNumberingAfterBreak="0">
    <w:nsid w:val="5A6C203C"/>
    <w:multiLevelType w:val="multilevel"/>
    <w:tmpl w:val="9610505E"/>
    <w:lvl w:ilvl="0">
      <w:start w:val="2020"/>
      <w:numFmt w:val="decimal"/>
      <w:lvlText w:val="%1"/>
      <w:lvlJc w:val="left"/>
      <w:pPr>
        <w:ind w:left="1035" w:hanging="1035"/>
      </w:pPr>
      <w:rPr>
        <w:rFonts w:hint="default"/>
      </w:rPr>
    </w:lvl>
    <w:lvl w:ilvl="1">
      <w:start w:val="2022"/>
      <w:numFmt w:val="decimal"/>
      <w:lvlText w:val="%1-%2"/>
      <w:lvlJc w:val="left"/>
      <w:pPr>
        <w:ind w:left="4721"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2075FEF"/>
    <w:multiLevelType w:val="hybridMultilevel"/>
    <w:tmpl w:val="40987D4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5F1841"/>
    <w:multiLevelType w:val="hybridMultilevel"/>
    <w:tmpl w:val="3F947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1F3A94"/>
    <w:multiLevelType w:val="hybridMultilevel"/>
    <w:tmpl w:val="2B44202E"/>
    <w:lvl w:ilvl="0" w:tplc="5EE27F88">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3" w15:restartNumberingAfterBreak="0">
    <w:nsid w:val="660A50EF"/>
    <w:multiLevelType w:val="hybridMultilevel"/>
    <w:tmpl w:val="BB1CCC72"/>
    <w:lvl w:ilvl="0" w:tplc="C326FE18">
      <w:start w:val="1"/>
      <w:numFmt w:val="decimal"/>
      <w:lvlText w:val="C%1."/>
      <w:lvlJc w:val="left"/>
      <w:pPr>
        <w:tabs>
          <w:tab w:val="num" w:pos="720"/>
        </w:tabs>
        <w:ind w:left="720" w:hanging="360"/>
      </w:pPr>
      <w:rPr>
        <w:rFonts w:ascii="Times New Roman" w:hAnsi="Times New Roman" w:cs="Times New Roman" w:hint="default"/>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7A03234"/>
    <w:multiLevelType w:val="hybridMultilevel"/>
    <w:tmpl w:val="683679E6"/>
    <w:lvl w:ilvl="0" w:tplc="6B54FBCC">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5" w15:restartNumberingAfterBreak="0">
    <w:nsid w:val="68DB7275"/>
    <w:multiLevelType w:val="hybridMultilevel"/>
    <w:tmpl w:val="ECA4E92A"/>
    <w:lvl w:ilvl="0" w:tplc="95960CB6">
      <w:start w:val="1"/>
      <w:numFmt w:val="upperRoman"/>
      <w:lvlText w:val="%1."/>
      <w:lvlJc w:val="left"/>
      <w:pPr>
        <w:ind w:left="754" w:hanging="72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6" w15:restartNumberingAfterBreak="0">
    <w:nsid w:val="69397560"/>
    <w:multiLevelType w:val="hybridMultilevel"/>
    <w:tmpl w:val="183C018C"/>
    <w:lvl w:ilvl="0" w:tplc="8290308E">
      <w:start w:val="1"/>
      <w:numFmt w:val="bullet"/>
      <w:lvlText w:val=""/>
      <w:lvlJc w:val="left"/>
      <w:pPr>
        <w:ind w:left="454"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988601A"/>
    <w:multiLevelType w:val="hybridMultilevel"/>
    <w:tmpl w:val="31D62ECA"/>
    <w:lvl w:ilvl="0" w:tplc="89E83006">
      <w:start w:val="1"/>
      <w:numFmt w:val="decimal"/>
      <w:lvlText w:val="J%1."/>
      <w:lvlJc w:val="left"/>
      <w:pPr>
        <w:tabs>
          <w:tab w:val="num" w:pos="720"/>
        </w:tabs>
        <w:ind w:left="720" w:hanging="360"/>
      </w:pPr>
      <w:rPr>
        <w:rFonts w:ascii="Times New Roman" w:hAnsi="Times New Roman" w:cs="Times New Roman" w:hint="default"/>
        <w:b w:val="0"/>
        <w:i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9EA0004"/>
    <w:multiLevelType w:val="hybridMultilevel"/>
    <w:tmpl w:val="6BF06AD0"/>
    <w:lvl w:ilvl="0" w:tplc="19A42E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B586E5A"/>
    <w:multiLevelType w:val="hybridMultilevel"/>
    <w:tmpl w:val="EC7AACAC"/>
    <w:lvl w:ilvl="0" w:tplc="D7BAB840">
      <w:start w:val="1"/>
      <w:numFmt w:val="decimal"/>
      <w:lvlText w:val="[J%1]"/>
      <w:lvlJc w:val="left"/>
      <w:pPr>
        <w:ind w:left="420" w:hanging="420"/>
      </w:pPr>
      <w:rPr>
        <w:rFonts w:hint="eastAsia"/>
        <w:i w:val="0"/>
        <w:iCs w:val="0"/>
        <w:sz w:val="24"/>
        <w:szCs w:val="24"/>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0" w15:restartNumberingAfterBreak="0">
    <w:nsid w:val="6DDF6617"/>
    <w:multiLevelType w:val="hybridMultilevel"/>
    <w:tmpl w:val="9DEA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431131"/>
    <w:multiLevelType w:val="hybridMultilevel"/>
    <w:tmpl w:val="37E48004"/>
    <w:lvl w:ilvl="0" w:tplc="73A4EB5E">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2" w15:restartNumberingAfterBreak="0">
    <w:nsid w:val="71161A26"/>
    <w:multiLevelType w:val="hybridMultilevel"/>
    <w:tmpl w:val="1AF82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BA7315"/>
    <w:multiLevelType w:val="hybridMultilevel"/>
    <w:tmpl w:val="41CEE5CE"/>
    <w:lvl w:ilvl="0" w:tplc="3536AD4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4" w15:restartNumberingAfterBreak="0">
    <w:nsid w:val="75E1090A"/>
    <w:multiLevelType w:val="hybridMultilevel"/>
    <w:tmpl w:val="7D3C0890"/>
    <w:lvl w:ilvl="0" w:tplc="34701BA8">
      <w:start w:val="1"/>
      <w:numFmt w:val="decimal"/>
      <w:lvlText w:val="[O%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1F35DE"/>
    <w:multiLevelType w:val="hybridMultilevel"/>
    <w:tmpl w:val="C3F2ACDC"/>
    <w:lvl w:ilvl="0" w:tplc="B0D8F6B2">
      <w:start w:val="1"/>
      <w:numFmt w:val="upp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6" w15:restartNumberingAfterBreak="0">
    <w:nsid w:val="77E26BF6"/>
    <w:multiLevelType w:val="hybridMultilevel"/>
    <w:tmpl w:val="9E5A59FA"/>
    <w:lvl w:ilvl="0" w:tplc="A0545B80">
      <w:start w:val="1"/>
      <w:numFmt w:val="decimal"/>
      <w:lvlText w:val="[I%1]"/>
      <w:lvlJc w:val="left"/>
      <w:pPr>
        <w:ind w:left="420" w:hanging="420"/>
      </w:pPr>
      <w:rPr>
        <w:rFonts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9C37E42"/>
    <w:multiLevelType w:val="hybridMultilevel"/>
    <w:tmpl w:val="30547C88"/>
    <w:lvl w:ilvl="0" w:tplc="D2D82F86">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BCC2736"/>
    <w:multiLevelType w:val="hybridMultilevel"/>
    <w:tmpl w:val="F2C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30701"/>
    <w:multiLevelType w:val="hybridMultilevel"/>
    <w:tmpl w:val="31EA4494"/>
    <w:lvl w:ilvl="0" w:tplc="5240E21C">
      <w:start w:val="1"/>
      <w:numFmt w:val="decimal"/>
      <w:lvlText w:val="[J%1]"/>
      <w:lvlJc w:val="left"/>
      <w:pPr>
        <w:ind w:left="420" w:hanging="420"/>
      </w:pPr>
      <w:rPr>
        <w:rFonts w:hint="eastAsia"/>
        <w:i w:val="0"/>
        <w:iCs w:val="0"/>
        <w:sz w:val="24"/>
        <w:szCs w:val="2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FF47EC6"/>
    <w:multiLevelType w:val="hybridMultilevel"/>
    <w:tmpl w:val="E7463072"/>
    <w:lvl w:ilvl="0" w:tplc="C6EA943A">
      <w:start w:val="1"/>
      <w:numFmt w:val="upperRoman"/>
      <w:lvlText w:val="%1."/>
      <w:lvlJc w:val="left"/>
      <w:pPr>
        <w:ind w:left="754" w:hanging="720"/>
      </w:pPr>
      <w:rPr>
        <w:rFonts w:hint="default"/>
        <w:i w:val="0"/>
      </w:rPr>
    </w:lvl>
    <w:lvl w:ilvl="1" w:tplc="05AAA990">
      <w:start w:val="1"/>
      <w:numFmt w:val="upperLetter"/>
      <w:lvlText w:val="%2."/>
      <w:lvlJc w:val="left"/>
      <w:pPr>
        <w:ind w:left="844" w:hanging="390"/>
      </w:pPr>
      <w:rPr>
        <w:rFonts w:hint="default"/>
      </w:r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num w:numId="1" w16cid:durableId="407774651">
    <w:abstractNumId w:val="72"/>
  </w:num>
  <w:num w:numId="2" w16cid:durableId="1186595479">
    <w:abstractNumId w:val="49"/>
  </w:num>
  <w:num w:numId="3" w16cid:durableId="583340006">
    <w:abstractNumId w:val="24"/>
  </w:num>
  <w:num w:numId="4" w16cid:durableId="1382753723">
    <w:abstractNumId w:val="14"/>
  </w:num>
  <w:num w:numId="5" w16cid:durableId="1435174646">
    <w:abstractNumId w:val="17"/>
  </w:num>
  <w:num w:numId="6" w16cid:durableId="377440569">
    <w:abstractNumId w:val="33"/>
  </w:num>
  <w:num w:numId="7" w16cid:durableId="119418734">
    <w:abstractNumId w:val="78"/>
  </w:num>
  <w:num w:numId="8" w16cid:durableId="1417824177">
    <w:abstractNumId w:val="31"/>
  </w:num>
  <w:num w:numId="9" w16cid:durableId="207035233">
    <w:abstractNumId w:val="42"/>
  </w:num>
  <w:num w:numId="10" w16cid:durableId="311716577">
    <w:abstractNumId w:val="37"/>
  </w:num>
  <w:num w:numId="11" w16cid:durableId="1420171825">
    <w:abstractNumId w:val="6"/>
  </w:num>
  <w:num w:numId="12" w16cid:durableId="1083717426">
    <w:abstractNumId w:val="70"/>
  </w:num>
  <w:num w:numId="13" w16cid:durableId="656690416">
    <w:abstractNumId w:val="25"/>
  </w:num>
  <w:num w:numId="14" w16cid:durableId="755394980">
    <w:abstractNumId w:val="45"/>
  </w:num>
  <w:num w:numId="15" w16cid:durableId="1108353087">
    <w:abstractNumId w:val="10"/>
  </w:num>
  <w:num w:numId="16" w16cid:durableId="1563785424">
    <w:abstractNumId w:val="28"/>
  </w:num>
  <w:num w:numId="17" w16cid:durableId="1008096988">
    <w:abstractNumId w:val="15"/>
  </w:num>
  <w:num w:numId="18" w16cid:durableId="1556116006">
    <w:abstractNumId w:val="47"/>
  </w:num>
  <w:num w:numId="19" w16cid:durableId="1151680467">
    <w:abstractNumId w:val="3"/>
  </w:num>
  <w:num w:numId="20" w16cid:durableId="1076979144">
    <w:abstractNumId w:val="4"/>
  </w:num>
  <w:num w:numId="21" w16cid:durableId="1977904035">
    <w:abstractNumId w:val="22"/>
  </w:num>
  <w:num w:numId="22" w16cid:durableId="356660631">
    <w:abstractNumId w:val="68"/>
  </w:num>
  <w:num w:numId="23" w16cid:durableId="2145466458">
    <w:abstractNumId w:val="44"/>
  </w:num>
  <w:num w:numId="24" w16cid:durableId="1649744979">
    <w:abstractNumId w:val="11"/>
  </w:num>
  <w:num w:numId="25" w16cid:durableId="773329689">
    <w:abstractNumId w:val="36"/>
  </w:num>
  <w:num w:numId="26" w16cid:durableId="1077942762">
    <w:abstractNumId w:val="59"/>
  </w:num>
  <w:num w:numId="27" w16cid:durableId="1170175393">
    <w:abstractNumId w:val="12"/>
  </w:num>
  <w:num w:numId="28" w16cid:durableId="751436806">
    <w:abstractNumId w:val="41"/>
  </w:num>
  <w:num w:numId="29" w16cid:durableId="1137992156">
    <w:abstractNumId w:val="2"/>
  </w:num>
  <w:num w:numId="30" w16cid:durableId="2055079486">
    <w:abstractNumId w:val="7"/>
  </w:num>
  <w:num w:numId="31" w16cid:durableId="210046570">
    <w:abstractNumId w:val="39"/>
  </w:num>
  <w:num w:numId="32" w16cid:durableId="1318072735">
    <w:abstractNumId w:val="32"/>
  </w:num>
  <w:num w:numId="33" w16cid:durableId="677468350">
    <w:abstractNumId w:val="57"/>
  </w:num>
  <w:num w:numId="34" w16cid:durableId="1602568160">
    <w:abstractNumId w:val="53"/>
  </w:num>
  <w:num w:numId="35" w16cid:durableId="705569618">
    <w:abstractNumId w:val="38"/>
  </w:num>
  <w:num w:numId="36" w16cid:durableId="1076632069">
    <w:abstractNumId w:val="19"/>
  </w:num>
  <w:num w:numId="37" w16cid:durableId="903414425">
    <w:abstractNumId w:val="54"/>
  </w:num>
  <w:num w:numId="38" w16cid:durableId="869225204">
    <w:abstractNumId w:val="61"/>
  </w:num>
  <w:num w:numId="39" w16cid:durableId="297151476">
    <w:abstractNumId w:val="27"/>
  </w:num>
  <w:num w:numId="40" w16cid:durableId="476344487">
    <w:abstractNumId w:val="60"/>
  </w:num>
  <w:num w:numId="41" w16cid:durableId="1512138419">
    <w:abstractNumId w:val="5"/>
  </w:num>
  <w:num w:numId="42" w16cid:durableId="2060205712">
    <w:abstractNumId w:val="66"/>
  </w:num>
  <w:num w:numId="43" w16cid:durableId="1953587672">
    <w:abstractNumId w:val="18"/>
  </w:num>
  <w:num w:numId="44" w16cid:durableId="870069304">
    <w:abstractNumId w:val="21"/>
  </w:num>
  <w:num w:numId="45" w16cid:durableId="371925093">
    <w:abstractNumId w:val="62"/>
  </w:num>
  <w:num w:numId="46" w16cid:durableId="1700466968">
    <w:abstractNumId w:val="71"/>
  </w:num>
  <w:num w:numId="47" w16cid:durableId="1771923968">
    <w:abstractNumId w:val="58"/>
  </w:num>
  <w:num w:numId="48" w16cid:durableId="862741179">
    <w:abstractNumId w:val="30"/>
  </w:num>
  <w:num w:numId="49" w16cid:durableId="1121993215">
    <w:abstractNumId w:val="26"/>
  </w:num>
  <w:num w:numId="50" w16cid:durableId="171648540">
    <w:abstractNumId w:val="34"/>
  </w:num>
  <w:num w:numId="51" w16cid:durableId="1168254961">
    <w:abstractNumId w:val="75"/>
  </w:num>
  <w:num w:numId="52" w16cid:durableId="781725993">
    <w:abstractNumId w:val="51"/>
  </w:num>
  <w:num w:numId="53" w16cid:durableId="915361192">
    <w:abstractNumId w:val="64"/>
  </w:num>
  <w:num w:numId="54" w16cid:durableId="172455452">
    <w:abstractNumId w:val="73"/>
  </w:num>
  <w:num w:numId="55" w16cid:durableId="604773505">
    <w:abstractNumId w:val="9"/>
  </w:num>
  <w:num w:numId="56" w16cid:durableId="1785273619">
    <w:abstractNumId w:val="65"/>
  </w:num>
  <w:num w:numId="57" w16cid:durableId="55129358">
    <w:abstractNumId w:val="56"/>
  </w:num>
  <w:num w:numId="58" w16cid:durableId="1759790806">
    <w:abstractNumId w:val="80"/>
  </w:num>
  <w:num w:numId="59" w16cid:durableId="792286366">
    <w:abstractNumId w:val="20"/>
  </w:num>
  <w:num w:numId="60" w16cid:durableId="1576431200">
    <w:abstractNumId w:val="13"/>
  </w:num>
  <w:num w:numId="61" w16cid:durableId="1638409584">
    <w:abstractNumId w:val="41"/>
    <w:lvlOverride w:ilvl="0">
      <w:lvl w:ilvl="0" w:tplc="1AA2FC58">
        <w:start w:val="1"/>
        <w:numFmt w:val="decimal"/>
        <w:lvlText w:val="%1."/>
        <w:lvlJc w:val="left"/>
        <w:pPr>
          <w:tabs>
            <w:tab w:val="num" w:pos="720"/>
          </w:tabs>
          <w:ind w:left="720" w:hanging="360"/>
        </w:pPr>
        <w:rPr>
          <w:rFonts w:hint="eastAsia"/>
        </w:rPr>
      </w:lvl>
    </w:lvlOverride>
    <w:lvlOverride w:ilvl="1">
      <w:lvl w:ilvl="1" w:tplc="10090019" w:tentative="1">
        <w:start w:val="1"/>
        <w:numFmt w:val="lowerLetter"/>
        <w:lvlText w:val="%2)"/>
        <w:lvlJc w:val="left"/>
        <w:pPr>
          <w:ind w:left="840" w:hanging="420"/>
        </w:pPr>
      </w:lvl>
    </w:lvlOverride>
    <w:lvlOverride w:ilvl="2">
      <w:lvl w:ilvl="2" w:tplc="1009001B" w:tentative="1">
        <w:start w:val="1"/>
        <w:numFmt w:val="lowerRoman"/>
        <w:lvlText w:val="%3."/>
        <w:lvlJc w:val="right"/>
        <w:pPr>
          <w:ind w:left="1260" w:hanging="420"/>
        </w:pPr>
      </w:lvl>
    </w:lvlOverride>
    <w:lvlOverride w:ilvl="3">
      <w:lvl w:ilvl="3" w:tplc="1009000F" w:tentative="1">
        <w:start w:val="1"/>
        <w:numFmt w:val="decimal"/>
        <w:lvlText w:val="%4."/>
        <w:lvlJc w:val="left"/>
        <w:pPr>
          <w:ind w:left="1680" w:hanging="420"/>
        </w:pPr>
      </w:lvl>
    </w:lvlOverride>
    <w:lvlOverride w:ilvl="4">
      <w:lvl w:ilvl="4" w:tplc="10090019" w:tentative="1">
        <w:start w:val="1"/>
        <w:numFmt w:val="lowerLetter"/>
        <w:lvlText w:val="%5)"/>
        <w:lvlJc w:val="left"/>
        <w:pPr>
          <w:ind w:left="2100" w:hanging="420"/>
        </w:pPr>
      </w:lvl>
    </w:lvlOverride>
    <w:lvlOverride w:ilvl="5">
      <w:lvl w:ilvl="5" w:tplc="1009001B" w:tentative="1">
        <w:start w:val="1"/>
        <w:numFmt w:val="lowerRoman"/>
        <w:lvlText w:val="%6."/>
        <w:lvlJc w:val="right"/>
        <w:pPr>
          <w:ind w:left="2520" w:hanging="420"/>
        </w:pPr>
      </w:lvl>
    </w:lvlOverride>
    <w:lvlOverride w:ilvl="6">
      <w:lvl w:ilvl="6" w:tplc="1009000F" w:tentative="1">
        <w:start w:val="1"/>
        <w:numFmt w:val="decimal"/>
        <w:lvlText w:val="%7."/>
        <w:lvlJc w:val="left"/>
        <w:pPr>
          <w:ind w:left="2940" w:hanging="420"/>
        </w:pPr>
      </w:lvl>
    </w:lvlOverride>
    <w:lvlOverride w:ilvl="7">
      <w:lvl w:ilvl="7" w:tplc="10090019" w:tentative="1">
        <w:start w:val="1"/>
        <w:numFmt w:val="lowerLetter"/>
        <w:lvlText w:val="%8)"/>
        <w:lvlJc w:val="left"/>
        <w:pPr>
          <w:ind w:left="3360" w:hanging="420"/>
        </w:pPr>
      </w:lvl>
    </w:lvlOverride>
    <w:lvlOverride w:ilvl="8">
      <w:lvl w:ilvl="8" w:tplc="1009001B" w:tentative="1">
        <w:start w:val="1"/>
        <w:numFmt w:val="lowerRoman"/>
        <w:lvlText w:val="%9."/>
        <w:lvlJc w:val="right"/>
        <w:pPr>
          <w:ind w:left="3780" w:hanging="420"/>
        </w:pPr>
      </w:lvl>
    </w:lvlOverride>
  </w:num>
  <w:num w:numId="62" w16cid:durableId="913124478">
    <w:abstractNumId w:val="52"/>
  </w:num>
  <w:num w:numId="63" w16cid:durableId="1090349593">
    <w:abstractNumId w:val="77"/>
  </w:num>
  <w:num w:numId="64" w16cid:durableId="1456676949">
    <w:abstractNumId w:val="67"/>
  </w:num>
  <w:num w:numId="65" w16cid:durableId="147291398">
    <w:abstractNumId w:val="63"/>
  </w:num>
  <w:num w:numId="66" w16cid:durableId="281349213">
    <w:abstractNumId w:val="48"/>
  </w:num>
  <w:num w:numId="67" w16cid:durableId="1306007387">
    <w:abstractNumId w:val="29"/>
  </w:num>
  <w:num w:numId="68" w16cid:durableId="1352294866">
    <w:abstractNumId w:val="46"/>
  </w:num>
  <w:num w:numId="69" w16cid:durableId="491334181">
    <w:abstractNumId w:val="79"/>
  </w:num>
  <w:num w:numId="70" w16cid:durableId="1203444214">
    <w:abstractNumId w:val="43"/>
  </w:num>
  <w:num w:numId="71" w16cid:durableId="2117678971">
    <w:abstractNumId w:val="76"/>
  </w:num>
  <w:num w:numId="72" w16cid:durableId="549339605">
    <w:abstractNumId w:val="74"/>
  </w:num>
  <w:num w:numId="73" w16cid:durableId="1880969890">
    <w:abstractNumId w:val="55"/>
  </w:num>
  <w:num w:numId="74" w16cid:durableId="1123960740">
    <w:abstractNumId w:val="23"/>
  </w:num>
  <w:num w:numId="75" w16cid:durableId="1071925885">
    <w:abstractNumId w:val="0"/>
  </w:num>
  <w:num w:numId="76" w16cid:durableId="1453674194">
    <w:abstractNumId w:val="40"/>
  </w:num>
  <w:num w:numId="77" w16cid:durableId="884410678">
    <w:abstractNumId w:val="69"/>
  </w:num>
  <w:num w:numId="78" w16cid:durableId="31196172">
    <w:abstractNumId w:val="1"/>
  </w:num>
  <w:num w:numId="79" w16cid:durableId="545146977">
    <w:abstractNumId w:val="50"/>
  </w:num>
  <w:num w:numId="80" w16cid:durableId="1189563622">
    <w:abstractNumId w:val="35"/>
  </w:num>
  <w:num w:numId="81" w16cid:durableId="1093933966">
    <w:abstractNumId w:val="8"/>
  </w:num>
  <w:num w:numId="82" w16cid:durableId="875309089">
    <w:abstractNumId w:val="16"/>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zhang David Chen">
    <w15:presenceInfo w15:providerId="AD" w15:userId="S::zdchen@dal.ca::02cf1412-858b-4fe0-98e7-99f8f5fcff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MjI3sDQ2MjQwtTRR0lEKTi0uzszPAykwMasFAJFGsCQtAAAA"/>
  </w:docVars>
  <w:rsids>
    <w:rsidRoot w:val="00231C92"/>
    <w:rsid w:val="000003CB"/>
    <w:rsid w:val="000027B0"/>
    <w:rsid w:val="000029A7"/>
    <w:rsid w:val="00003307"/>
    <w:rsid w:val="00003905"/>
    <w:rsid w:val="0000466B"/>
    <w:rsid w:val="00004FF4"/>
    <w:rsid w:val="00005342"/>
    <w:rsid w:val="00005AA6"/>
    <w:rsid w:val="000067A6"/>
    <w:rsid w:val="00006B83"/>
    <w:rsid w:val="00006C1B"/>
    <w:rsid w:val="000070B1"/>
    <w:rsid w:val="000074B9"/>
    <w:rsid w:val="00011667"/>
    <w:rsid w:val="00012174"/>
    <w:rsid w:val="0001217A"/>
    <w:rsid w:val="0001358D"/>
    <w:rsid w:val="000136E6"/>
    <w:rsid w:val="000137D9"/>
    <w:rsid w:val="0001396C"/>
    <w:rsid w:val="00013E0C"/>
    <w:rsid w:val="000145EB"/>
    <w:rsid w:val="000146B5"/>
    <w:rsid w:val="000148C2"/>
    <w:rsid w:val="000158E3"/>
    <w:rsid w:val="0001658D"/>
    <w:rsid w:val="00017951"/>
    <w:rsid w:val="000205CA"/>
    <w:rsid w:val="00021CFC"/>
    <w:rsid w:val="000220D7"/>
    <w:rsid w:val="00022B2C"/>
    <w:rsid w:val="000234C5"/>
    <w:rsid w:val="000238C5"/>
    <w:rsid w:val="00023E67"/>
    <w:rsid w:val="00024318"/>
    <w:rsid w:val="000258FC"/>
    <w:rsid w:val="00027ACE"/>
    <w:rsid w:val="00027D54"/>
    <w:rsid w:val="0003021C"/>
    <w:rsid w:val="0003041F"/>
    <w:rsid w:val="000307B5"/>
    <w:rsid w:val="00031884"/>
    <w:rsid w:val="00031955"/>
    <w:rsid w:val="000319A2"/>
    <w:rsid w:val="0003220C"/>
    <w:rsid w:val="000326FC"/>
    <w:rsid w:val="000331CE"/>
    <w:rsid w:val="0003379E"/>
    <w:rsid w:val="00033DBC"/>
    <w:rsid w:val="00034290"/>
    <w:rsid w:val="00034B23"/>
    <w:rsid w:val="00034C93"/>
    <w:rsid w:val="00034CB6"/>
    <w:rsid w:val="000350B1"/>
    <w:rsid w:val="00035EF5"/>
    <w:rsid w:val="00036249"/>
    <w:rsid w:val="00037CB9"/>
    <w:rsid w:val="00040250"/>
    <w:rsid w:val="00040F46"/>
    <w:rsid w:val="0004114A"/>
    <w:rsid w:val="00041C1E"/>
    <w:rsid w:val="00041F87"/>
    <w:rsid w:val="00042057"/>
    <w:rsid w:val="000426BA"/>
    <w:rsid w:val="000435B2"/>
    <w:rsid w:val="000435D9"/>
    <w:rsid w:val="0004456F"/>
    <w:rsid w:val="00044958"/>
    <w:rsid w:val="0004606D"/>
    <w:rsid w:val="0004611B"/>
    <w:rsid w:val="00046489"/>
    <w:rsid w:val="0004669D"/>
    <w:rsid w:val="000467B5"/>
    <w:rsid w:val="00050683"/>
    <w:rsid w:val="00050FC7"/>
    <w:rsid w:val="0005138E"/>
    <w:rsid w:val="00051978"/>
    <w:rsid w:val="00051B8F"/>
    <w:rsid w:val="00051CE7"/>
    <w:rsid w:val="00051F9B"/>
    <w:rsid w:val="0005310E"/>
    <w:rsid w:val="0005372A"/>
    <w:rsid w:val="000557BF"/>
    <w:rsid w:val="00055AE4"/>
    <w:rsid w:val="000560BF"/>
    <w:rsid w:val="000570BF"/>
    <w:rsid w:val="00060FF9"/>
    <w:rsid w:val="00061D8C"/>
    <w:rsid w:val="000621CA"/>
    <w:rsid w:val="00063B48"/>
    <w:rsid w:val="00063D17"/>
    <w:rsid w:val="000647E9"/>
    <w:rsid w:val="00064EFA"/>
    <w:rsid w:val="00067001"/>
    <w:rsid w:val="000673AE"/>
    <w:rsid w:val="00067AED"/>
    <w:rsid w:val="000714B7"/>
    <w:rsid w:val="000715DD"/>
    <w:rsid w:val="00072139"/>
    <w:rsid w:val="0007233E"/>
    <w:rsid w:val="000723D9"/>
    <w:rsid w:val="000740A3"/>
    <w:rsid w:val="00074B76"/>
    <w:rsid w:val="000750CC"/>
    <w:rsid w:val="000763BA"/>
    <w:rsid w:val="00077BF5"/>
    <w:rsid w:val="00080085"/>
    <w:rsid w:val="00080ABD"/>
    <w:rsid w:val="0008100A"/>
    <w:rsid w:val="000824CC"/>
    <w:rsid w:val="000833D8"/>
    <w:rsid w:val="0008398C"/>
    <w:rsid w:val="00084F2E"/>
    <w:rsid w:val="00086338"/>
    <w:rsid w:val="0008656E"/>
    <w:rsid w:val="000873A2"/>
    <w:rsid w:val="0009176C"/>
    <w:rsid w:val="00091A2D"/>
    <w:rsid w:val="00091B84"/>
    <w:rsid w:val="00091EA4"/>
    <w:rsid w:val="00091F35"/>
    <w:rsid w:val="00092B5C"/>
    <w:rsid w:val="000930C0"/>
    <w:rsid w:val="00094244"/>
    <w:rsid w:val="00094700"/>
    <w:rsid w:val="00095AB8"/>
    <w:rsid w:val="000965B8"/>
    <w:rsid w:val="0009757B"/>
    <w:rsid w:val="000A0306"/>
    <w:rsid w:val="000A122E"/>
    <w:rsid w:val="000A4AED"/>
    <w:rsid w:val="000A4AEF"/>
    <w:rsid w:val="000A4F17"/>
    <w:rsid w:val="000A53E3"/>
    <w:rsid w:val="000A667E"/>
    <w:rsid w:val="000A6C32"/>
    <w:rsid w:val="000A71C6"/>
    <w:rsid w:val="000A750C"/>
    <w:rsid w:val="000B05EA"/>
    <w:rsid w:val="000B0FE3"/>
    <w:rsid w:val="000B14F3"/>
    <w:rsid w:val="000B1FE7"/>
    <w:rsid w:val="000B26F2"/>
    <w:rsid w:val="000B26F4"/>
    <w:rsid w:val="000B27DC"/>
    <w:rsid w:val="000B283F"/>
    <w:rsid w:val="000B2A6D"/>
    <w:rsid w:val="000B2A92"/>
    <w:rsid w:val="000B2D2E"/>
    <w:rsid w:val="000B3B63"/>
    <w:rsid w:val="000B41F9"/>
    <w:rsid w:val="000B43C2"/>
    <w:rsid w:val="000B4505"/>
    <w:rsid w:val="000B4B87"/>
    <w:rsid w:val="000B4B97"/>
    <w:rsid w:val="000B5C9A"/>
    <w:rsid w:val="000B605F"/>
    <w:rsid w:val="000B76DA"/>
    <w:rsid w:val="000B7789"/>
    <w:rsid w:val="000B7873"/>
    <w:rsid w:val="000B7C2A"/>
    <w:rsid w:val="000C034C"/>
    <w:rsid w:val="000C0701"/>
    <w:rsid w:val="000C11EA"/>
    <w:rsid w:val="000C1F27"/>
    <w:rsid w:val="000C247A"/>
    <w:rsid w:val="000C268D"/>
    <w:rsid w:val="000C26E7"/>
    <w:rsid w:val="000C390C"/>
    <w:rsid w:val="000C50D9"/>
    <w:rsid w:val="000C5D94"/>
    <w:rsid w:val="000C5F8E"/>
    <w:rsid w:val="000C6BD8"/>
    <w:rsid w:val="000C6F05"/>
    <w:rsid w:val="000C719F"/>
    <w:rsid w:val="000C7DEC"/>
    <w:rsid w:val="000D11E3"/>
    <w:rsid w:val="000D11ED"/>
    <w:rsid w:val="000D185D"/>
    <w:rsid w:val="000D28B5"/>
    <w:rsid w:val="000D2B91"/>
    <w:rsid w:val="000D37F7"/>
    <w:rsid w:val="000D3C2E"/>
    <w:rsid w:val="000D488E"/>
    <w:rsid w:val="000D4E2B"/>
    <w:rsid w:val="000D5591"/>
    <w:rsid w:val="000D5848"/>
    <w:rsid w:val="000D5910"/>
    <w:rsid w:val="000D6D77"/>
    <w:rsid w:val="000D6F1C"/>
    <w:rsid w:val="000D701E"/>
    <w:rsid w:val="000E0FEA"/>
    <w:rsid w:val="000E1A9A"/>
    <w:rsid w:val="000E1F73"/>
    <w:rsid w:val="000E2C1C"/>
    <w:rsid w:val="000E4010"/>
    <w:rsid w:val="000E40BF"/>
    <w:rsid w:val="000E4E0E"/>
    <w:rsid w:val="000E6377"/>
    <w:rsid w:val="000E66C4"/>
    <w:rsid w:val="000E69FE"/>
    <w:rsid w:val="000F01B0"/>
    <w:rsid w:val="000F168A"/>
    <w:rsid w:val="000F1E4E"/>
    <w:rsid w:val="000F2C62"/>
    <w:rsid w:val="000F30FA"/>
    <w:rsid w:val="000F4F5C"/>
    <w:rsid w:val="000F4FD6"/>
    <w:rsid w:val="000F5282"/>
    <w:rsid w:val="000F5580"/>
    <w:rsid w:val="000F57FF"/>
    <w:rsid w:val="000F670E"/>
    <w:rsid w:val="000F6944"/>
    <w:rsid w:val="000F6ADD"/>
    <w:rsid w:val="000F6C65"/>
    <w:rsid w:val="000F6E11"/>
    <w:rsid w:val="000F795A"/>
    <w:rsid w:val="000F7B74"/>
    <w:rsid w:val="000F7F6B"/>
    <w:rsid w:val="001014D4"/>
    <w:rsid w:val="00101F41"/>
    <w:rsid w:val="00102ABD"/>
    <w:rsid w:val="00103AA3"/>
    <w:rsid w:val="00104212"/>
    <w:rsid w:val="00105961"/>
    <w:rsid w:val="00105ED9"/>
    <w:rsid w:val="001066CB"/>
    <w:rsid w:val="00106BFE"/>
    <w:rsid w:val="0010755D"/>
    <w:rsid w:val="00110423"/>
    <w:rsid w:val="001112A3"/>
    <w:rsid w:val="001112A7"/>
    <w:rsid w:val="001119A9"/>
    <w:rsid w:val="00111A8A"/>
    <w:rsid w:val="00111E76"/>
    <w:rsid w:val="00112346"/>
    <w:rsid w:val="00112549"/>
    <w:rsid w:val="00112F7E"/>
    <w:rsid w:val="001133FC"/>
    <w:rsid w:val="001137E9"/>
    <w:rsid w:val="00113836"/>
    <w:rsid w:val="00113AC0"/>
    <w:rsid w:val="00114E5C"/>
    <w:rsid w:val="0011521F"/>
    <w:rsid w:val="001152F6"/>
    <w:rsid w:val="00115514"/>
    <w:rsid w:val="00115986"/>
    <w:rsid w:val="0011629C"/>
    <w:rsid w:val="001171FE"/>
    <w:rsid w:val="0012056C"/>
    <w:rsid w:val="00120D05"/>
    <w:rsid w:val="0012134A"/>
    <w:rsid w:val="00121EE2"/>
    <w:rsid w:val="00122E3D"/>
    <w:rsid w:val="00123C82"/>
    <w:rsid w:val="00123DF3"/>
    <w:rsid w:val="001244D4"/>
    <w:rsid w:val="0012484D"/>
    <w:rsid w:val="00124C1E"/>
    <w:rsid w:val="0012527A"/>
    <w:rsid w:val="00125B7A"/>
    <w:rsid w:val="00125C7C"/>
    <w:rsid w:val="0012668C"/>
    <w:rsid w:val="001274AE"/>
    <w:rsid w:val="0012760A"/>
    <w:rsid w:val="0012768D"/>
    <w:rsid w:val="001304C9"/>
    <w:rsid w:val="00131A0A"/>
    <w:rsid w:val="00131AA1"/>
    <w:rsid w:val="00131F73"/>
    <w:rsid w:val="0013201E"/>
    <w:rsid w:val="00132EA5"/>
    <w:rsid w:val="0013388A"/>
    <w:rsid w:val="00133D10"/>
    <w:rsid w:val="001349EE"/>
    <w:rsid w:val="00135036"/>
    <w:rsid w:val="0013505A"/>
    <w:rsid w:val="00135C24"/>
    <w:rsid w:val="00137A9F"/>
    <w:rsid w:val="001404C6"/>
    <w:rsid w:val="00141093"/>
    <w:rsid w:val="00141891"/>
    <w:rsid w:val="0014253C"/>
    <w:rsid w:val="00142700"/>
    <w:rsid w:val="001428D6"/>
    <w:rsid w:val="001435A0"/>
    <w:rsid w:val="00143CED"/>
    <w:rsid w:val="001445A6"/>
    <w:rsid w:val="00144E9D"/>
    <w:rsid w:val="00145184"/>
    <w:rsid w:val="00145EB2"/>
    <w:rsid w:val="00146ACD"/>
    <w:rsid w:val="0014713A"/>
    <w:rsid w:val="001520AF"/>
    <w:rsid w:val="00154E42"/>
    <w:rsid w:val="001550A0"/>
    <w:rsid w:val="00155D56"/>
    <w:rsid w:val="00156876"/>
    <w:rsid w:val="0015741B"/>
    <w:rsid w:val="00160A30"/>
    <w:rsid w:val="00160F53"/>
    <w:rsid w:val="0016132C"/>
    <w:rsid w:val="00161564"/>
    <w:rsid w:val="00161B06"/>
    <w:rsid w:val="00161E2E"/>
    <w:rsid w:val="00161F2F"/>
    <w:rsid w:val="0016222C"/>
    <w:rsid w:val="00162A1A"/>
    <w:rsid w:val="00162AC9"/>
    <w:rsid w:val="00162D43"/>
    <w:rsid w:val="0016368F"/>
    <w:rsid w:val="00163F48"/>
    <w:rsid w:val="00164392"/>
    <w:rsid w:val="00164E6F"/>
    <w:rsid w:val="00166BA9"/>
    <w:rsid w:val="001671C7"/>
    <w:rsid w:val="00167B9D"/>
    <w:rsid w:val="001735EA"/>
    <w:rsid w:val="00173E2D"/>
    <w:rsid w:val="0017471B"/>
    <w:rsid w:val="00174BEF"/>
    <w:rsid w:val="00174F56"/>
    <w:rsid w:val="0017536F"/>
    <w:rsid w:val="00177C23"/>
    <w:rsid w:val="00180936"/>
    <w:rsid w:val="00180B4F"/>
    <w:rsid w:val="00181269"/>
    <w:rsid w:val="00183215"/>
    <w:rsid w:val="00184077"/>
    <w:rsid w:val="00185463"/>
    <w:rsid w:val="001858DA"/>
    <w:rsid w:val="0018629D"/>
    <w:rsid w:val="001875FB"/>
    <w:rsid w:val="00187F15"/>
    <w:rsid w:val="00190164"/>
    <w:rsid w:val="00190D1F"/>
    <w:rsid w:val="00191C4F"/>
    <w:rsid w:val="00192303"/>
    <w:rsid w:val="00192C5B"/>
    <w:rsid w:val="00192C7B"/>
    <w:rsid w:val="001931CB"/>
    <w:rsid w:val="0019402D"/>
    <w:rsid w:val="00194114"/>
    <w:rsid w:val="00194E5C"/>
    <w:rsid w:val="00195AAA"/>
    <w:rsid w:val="00197662"/>
    <w:rsid w:val="001A165C"/>
    <w:rsid w:val="001A1D4E"/>
    <w:rsid w:val="001A28C8"/>
    <w:rsid w:val="001A2991"/>
    <w:rsid w:val="001A36B9"/>
    <w:rsid w:val="001A3D26"/>
    <w:rsid w:val="001A49FD"/>
    <w:rsid w:val="001A55C7"/>
    <w:rsid w:val="001A5770"/>
    <w:rsid w:val="001A5E39"/>
    <w:rsid w:val="001A6113"/>
    <w:rsid w:val="001A6D4A"/>
    <w:rsid w:val="001A73CB"/>
    <w:rsid w:val="001A74B4"/>
    <w:rsid w:val="001A79F6"/>
    <w:rsid w:val="001B0081"/>
    <w:rsid w:val="001B0B9B"/>
    <w:rsid w:val="001B0CD8"/>
    <w:rsid w:val="001B0F86"/>
    <w:rsid w:val="001B1429"/>
    <w:rsid w:val="001B1785"/>
    <w:rsid w:val="001B19BB"/>
    <w:rsid w:val="001B1F8A"/>
    <w:rsid w:val="001B258A"/>
    <w:rsid w:val="001B2B58"/>
    <w:rsid w:val="001B35F9"/>
    <w:rsid w:val="001B5341"/>
    <w:rsid w:val="001B5F7B"/>
    <w:rsid w:val="001B61AF"/>
    <w:rsid w:val="001B627F"/>
    <w:rsid w:val="001B6460"/>
    <w:rsid w:val="001B65CE"/>
    <w:rsid w:val="001B6B4B"/>
    <w:rsid w:val="001B7687"/>
    <w:rsid w:val="001B7956"/>
    <w:rsid w:val="001C022F"/>
    <w:rsid w:val="001C0465"/>
    <w:rsid w:val="001C157E"/>
    <w:rsid w:val="001C15B3"/>
    <w:rsid w:val="001C1742"/>
    <w:rsid w:val="001C1F59"/>
    <w:rsid w:val="001C3760"/>
    <w:rsid w:val="001C39FE"/>
    <w:rsid w:val="001C3E3B"/>
    <w:rsid w:val="001C489F"/>
    <w:rsid w:val="001C490A"/>
    <w:rsid w:val="001C4B2B"/>
    <w:rsid w:val="001C4E53"/>
    <w:rsid w:val="001C5168"/>
    <w:rsid w:val="001C653B"/>
    <w:rsid w:val="001C6B41"/>
    <w:rsid w:val="001C7E11"/>
    <w:rsid w:val="001D03FF"/>
    <w:rsid w:val="001D0467"/>
    <w:rsid w:val="001D133C"/>
    <w:rsid w:val="001D13CB"/>
    <w:rsid w:val="001D1800"/>
    <w:rsid w:val="001D1968"/>
    <w:rsid w:val="001D1F0B"/>
    <w:rsid w:val="001D2CAA"/>
    <w:rsid w:val="001D3519"/>
    <w:rsid w:val="001D3C8B"/>
    <w:rsid w:val="001D4456"/>
    <w:rsid w:val="001D4CB2"/>
    <w:rsid w:val="001D4D4F"/>
    <w:rsid w:val="001D618E"/>
    <w:rsid w:val="001D6727"/>
    <w:rsid w:val="001D6ADA"/>
    <w:rsid w:val="001E056E"/>
    <w:rsid w:val="001E0D41"/>
    <w:rsid w:val="001E1D88"/>
    <w:rsid w:val="001E2290"/>
    <w:rsid w:val="001E3304"/>
    <w:rsid w:val="001E38A2"/>
    <w:rsid w:val="001E39BD"/>
    <w:rsid w:val="001E3C81"/>
    <w:rsid w:val="001E4240"/>
    <w:rsid w:val="001E4C2D"/>
    <w:rsid w:val="001E4EBD"/>
    <w:rsid w:val="001E546F"/>
    <w:rsid w:val="001E5773"/>
    <w:rsid w:val="001E71D5"/>
    <w:rsid w:val="001F10DA"/>
    <w:rsid w:val="001F1866"/>
    <w:rsid w:val="001F20CC"/>
    <w:rsid w:val="001F292E"/>
    <w:rsid w:val="001F2F54"/>
    <w:rsid w:val="001F3AA1"/>
    <w:rsid w:val="001F3F12"/>
    <w:rsid w:val="001F4849"/>
    <w:rsid w:val="001F5668"/>
    <w:rsid w:val="001F6585"/>
    <w:rsid w:val="00200136"/>
    <w:rsid w:val="0020095E"/>
    <w:rsid w:val="00200E6D"/>
    <w:rsid w:val="0020127E"/>
    <w:rsid w:val="0020207F"/>
    <w:rsid w:val="002022DC"/>
    <w:rsid w:val="00203E9A"/>
    <w:rsid w:val="00204298"/>
    <w:rsid w:val="00204778"/>
    <w:rsid w:val="002048CE"/>
    <w:rsid w:val="002055CB"/>
    <w:rsid w:val="00205D05"/>
    <w:rsid w:val="00205E7C"/>
    <w:rsid w:val="002061DF"/>
    <w:rsid w:val="00206553"/>
    <w:rsid w:val="00206814"/>
    <w:rsid w:val="002069A6"/>
    <w:rsid w:val="002105DE"/>
    <w:rsid w:val="00210B89"/>
    <w:rsid w:val="00210CE1"/>
    <w:rsid w:val="00210F4D"/>
    <w:rsid w:val="00211156"/>
    <w:rsid w:val="00211316"/>
    <w:rsid w:val="002115C8"/>
    <w:rsid w:val="0021160E"/>
    <w:rsid w:val="0021186D"/>
    <w:rsid w:val="00211DE7"/>
    <w:rsid w:val="0021239E"/>
    <w:rsid w:val="00212866"/>
    <w:rsid w:val="00212E94"/>
    <w:rsid w:val="002134A0"/>
    <w:rsid w:val="00213D6C"/>
    <w:rsid w:val="00214183"/>
    <w:rsid w:val="0021438C"/>
    <w:rsid w:val="00214D0F"/>
    <w:rsid w:val="00216C39"/>
    <w:rsid w:val="00216FB6"/>
    <w:rsid w:val="002177BE"/>
    <w:rsid w:val="00217E3B"/>
    <w:rsid w:val="00220300"/>
    <w:rsid w:val="0022051A"/>
    <w:rsid w:val="00220F6B"/>
    <w:rsid w:val="002219CC"/>
    <w:rsid w:val="002233C7"/>
    <w:rsid w:val="00224B48"/>
    <w:rsid w:val="0022594B"/>
    <w:rsid w:val="00225B60"/>
    <w:rsid w:val="00226618"/>
    <w:rsid w:val="00227754"/>
    <w:rsid w:val="00227B6E"/>
    <w:rsid w:val="002315CD"/>
    <w:rsid w:val="00231C92"/>
    <w:rsid w:val="00231FAF"/>
    <w:rsid w:val="0023238C"/>
    <w:rsid w:val="00232D0B"/>
    <w:rsid w:val="0023313B"/>
    <w:rsid w:val="00233DAA"/>
    <w:rsid w:val="0023411E"/>
    <w:rsid w:val="00234C24"/>
    <w:rsid w:val="00234FB1"/>
    <w:rsid w:val="002351F2"/>
    <w:rsid w:val="00235A57"/>
    <w:rsid w:val="00236682"/>
    <w:rsid w:val="002377B1"/>
    <w:rsid w:val="00237CAD"/>
    <w:rsid w:val="00237F33"/>
    <w:rsid w:val="002411C0"/>
    <w:rsid w:val="002437DA"/>
    <w:rsid w:val="002438AC"/>
    <w:rsid w:val="002441D1"/>
    <w:rsid w:val="00244343"/>
    <w:rsid w:val="00244863"/>
    <w:rsid w:val="00244A76"/>
    <w:rsid w:val="00244D6D"/>
    <w:rsid w:val="00245C27"/>
    <w:rsid w:val="002465FB"/>
    <w:rsid w:val="00246666"/>
    <w:rsid w:val="00250BD5"/>
    <w:rsid w:val="00250CCD"/>
    <w:rsid w:val="002520C3"/>
    <w:rsid w:val="0025215B"/>
    <w:rsid w:val="00252431"/>
    <w:rsid w:val="002528F0"/>
    <w:rsid w:val="00253D3A"/>
    <w:rsid w:val="002543B6"/>
    <w:rsid w:val="002545E7"/>
    <w:rsid w:val="0025484F"/>
    <w:rsid w:val="00255A0F"/>
    <w:rsid w:val="002563F8"/>
    <w:rsid w:val="00256D16"/>
    <w:rsid w:val="00256D9D"/>
    <w:rsid w:val="00257794"/>
    <w:rsid w:val="00262A99"/>
    <w:rsid w:val="00262E88"/>
    <w:rsid w:val="00262F55"/>
    <w:rsid w:val="00263920"/>
    <w:rsid w:val="002644BB"/>
    <w:rsid w:val="00264966"/>
    <w:rsid w:val="00264BC3"/>
    <w:rsid w:val="00265EBB"/>
    <w:rsid w:val="002671DD"/>
    <w:rsid w:val="002672ED"/>
    <w:rsid w:val="0027071A"/>
    <w:rsid w:val="00270767"/>
    <w:rsid w:val="00270D67"/>
    <w:rsid w:val="00271C05"/>
    <w:rsid w:val="00272127"/>
    <w:rsid w:val="002734F5"/>
    <w:rsid w:val="0027387B"/>
    <w:rsid w:val="00273B84"/>
    <w:rsid w:val="00273C7D"/>
    <w:rsid w:val="0027423D"/>
    <w:rsid w:val="00275E71"/>
    <w:rsid w:val="00275F7D"/>
    <w:rsid w:val="00277C67"/>
    <w:rsid w:val="0028090B"/>
    <w:rsid w:val="00280D65"/>
    <w:rsid w:val="00280EA9"/>
    <w:rsid w:val="00281F35"/>
    <w:rsid w:val="00281FDA"/>
    <w:rsid w:val="002828B0"/>
    <w:rsid w:val="0028293F"/>
    <w:rsid w:val="00282AA3"/>
    <w:rsid w:val="00283259"/>
    <w:rsid w:val="00283449"/>
    <w:rsid w:val="002865B2"/>
    <w:rsid w:val="00287C0D"/>
    <w:rsid w:val="0029260B"/>
    <w:rsid w:val="0029313A"/>
    <w:rsid w:val="002936D2"/>
    <w:rsid w:val="002944D4"/>
    <w:rsid w:val="002963BB"/>
    <w:rsid w:val="00296A6E"/>
    <w:rsid w:val="00296ED2"/>
    <w:rsid w:val="00297B9F"/>
    <w:rsid w:val="002A08D2"/>
    <w:rsid w:val="002A1CD2"/>
    <w:rsid w:val="002A390B"/>
    <w:rsid w:val="002A41E2"/>
    <w:rsid w:val="002A58E5"/>
    <w:rsid w:val="002A6122"/>
    <w:rsid w:val="002A62B3"/>
    <w:rsid w:val="002A65F9"/>
    <w:rsid w:val="002A70D6"/>
    <w:rsid w:val="002A72AD"/>
    <w:rsid w:val="002B0033"/>
    <w:rsid w:val="002B0A6D"/>
    <w:rsid w:val="002B127E"/>
    <w:rsid w:val="002B1461"/>
    <w:rsid w:val="002B17CC"/>
    <w:rsid w:val="002B3FC8"/>
    <w:rsid w:val="002B4876"/>
    <w:rsid w:val="002B560C"/>
    <w:rsid w:val="002B6823"/>
    <w:rsid w:val="002B78B4"/>
    <w:rsid w:val="002C0715"/>
    <w:rsid w:val="002C0855"/>
    <w:rsid w:val="002C11DD"/>
    <w:rsid w:val="002C1A9D"/>
    <w:rsid w:val="002C27BE"/>
    <w:rsid w:val="002C360E"/>
    <w:rsid w:val="002C36F8"/>
    <w:rsid w:val="002C3C3D"/>
    <w:rsid w:val="002C3D6C"/>
    <w:rsid w:val="002C410D"/>
    <w:rsid w:val="002C4B68"/>
    <w:rsid w:val="002C5526"/>
    <w:rsid w:val="002C5AEF"/>
    <w:rsid w:val="002C65AB"/>
    <w:rsid w:val="002C672E"/>
    <w:rsid w:val="002C677F"/>
    <w:rsid w:val="002C6DA9"/>
    <w:rsid w:val="002C7316"/>
    <w:rsid w:val="002C7D83"/>
    <w:rsid w:val="002D0E27"/>
    <w:rsid w:val="002D0F18"/>
    <w:rsid w:val="002D20D6"/>
    <w:rsid w:val="002D234F"/>
    <w:rsid w:val="002D2CB3"/>
    <w:rsid w:val="002D2E8E"/>
    <w:rsid w:val="002D3950"/>
    <w:rsid w:val="002D3D3E"/>
    <w:rsid w:val="002D54C9"/>
    <w:rsid w:val="002D579F"/>
    <w:rsid w:val="002D5F4F"/>
    <w:rsid w:val="002D60D3"/>
    <w:rsid w:val="002D66E6"/>
    <w:rsid w:val="002D797B"/>
    <w:rsid w:val="002D7B2C"/>
    <w:rsid w:val="002E06F7"/>
    <w:rsid w:val="002E0D3D"/>
    <w:rsid w:val="002E185D"/>
    <w:rsid w:val="002E223C"/>
    <w:rsid w:val="002E28F9"/>
    <w:rsid w:val="002E2A7D"/>
    <w:rsid w:val="002E2B56"/>
    <w:rsid w:val="002E3F69"/>
    <w:rsid w:val="002E5082"/>
    <w:rsid w:val="002E5677"/>
    <w:rsid w:val="002E5939"/>
    <w:rsid w:val="002E6CD9"/>
    <w:rsid w:val="002E6EFA"/>
    <w:rsid w:val="002E7453"/>
    <w:rsid w:val="002E7FA5"/>
    <w:rsid w:val="002F16E0"/>
    <w:rsid w:val="002F2064"/>
    <w:rsid w:val="002F2095"/>
    <w:rsid w:val="002F23AE"/>
    <w:rsid w:val="002F2ACF"/>
    <w:rsid w:val="002F3714"/>
    <w:rsid w:val="002F4609"/>
    <w:rsid w:val="002F5282"/>
    <w:rsid w:val="002F5CBE"/>
    <w:rsid w:val="002F5D5D"/>
    <w:rsid w:val="002F5E82"/>
    <w:rsid w:val="002F6207"/>
    <w:rsid w:val="002F642A"/>
    <w:rsid w:val="002F64B2"/>
    <w:rsid w:val="002F6948"/>
    <w:rsid w:val="002F6EE8"/>
    <w:rsid w:val="00300029"/>
    <w:rsid w:val="00300467"/>
    <w:rsid w:val="00300D81"/>
    <w:rsid w:val="00301393"/>
    <w:rsid w:val="00301C16"/>
    <w:rsid w:val="00301F04"/>
    <w:rsid w:val="003021E4"/>
    <w:rsid w:val="00304083"/>
    <w:rsid w:val="00304D7F"/>
    <w:rsid w:val="00306908"/>
    <w:rsid w:val="003069A8"/>
    <w:rsid w:val="00306AE8"/>
    <w:rsid w:val="003074E5"/>
    <w:rsid w:val="003078BA"/>
    <w:rsid w:val="003079C6"/>
    <w:rsid w:val="0031221F"/>
    <w:rsid w:val="00312E28"/>
    <w:rsid w:val="00314433"/>
    <w:rsid w:val="00314A07"/>
    <w:rsid w:val="00314CC5"/>
    <w:rsid w:val="0031518C"/>
    <w:rsid w:val="00315430"/>
    <w:rsid w:val="0031557C"/>
    <w:rsid w:val="0031576D"/>
    <w:rsid w:val="0031596C"/>
    <w:rsid w:val="0031613D"/>
    <w:rsid w:val="00316467"/>
    <w:rsid w:val="00316F01"/>
    <w:rsid w:val="00317789"/>
    <w:rsid w:val="003179B7"/>
    <w:rsid w:val="00320430"/>
    <w:rsid w:val="0032097B"/>
    <w:rsid w:val="00320AEF"/>
    <w:rsid w:val="00321C7D"/>
    <w:rsid w:val="00322A75"/>
    <w:rsid w:val="00324029"/>
    <w:rsid w:val="00324C85"/>
    <w:rsid w:val="00325081"/>
    <w:rsid w:val="0032560C"/>
    <w:rsid w:val="0032652A"/>
    <w:rsid w:val="00326787"/>
    <w:rsid w:val="003267E3"/>
    <w:rsid w:val="00326EAD"/>
    <w:rsid w:val="0033057D"/>
    <w:rsid w:val="0033075C"/>
    <w:rsid w:val="00331099"/>
    <w:rsid w:val="003314C8"/>
    <w:rsid w:val="00331C53"/>
    <w:rsid w:val="00331F39"/>
    <w:rsid w:val="00332934"/>
    <w:rsid w:val="003333EB"/>
    <w:rsid w:val="00333C9C"/>
    <w:rsid w:val="00333E57"/>
    <w:rsid w:val="003348F7"/>
    <w:rsid w:val="00334DCD"/>
    <w:rsid w:val="00335AF6"/>
    <w:rsid w:val="00335BB8"/>
    <w:rsid w:val="00336B9E"/>
    <w:rsid w:val="00336C3D"/>
    <w:rsid w:val="00337041"/>
    <w:rsid w:val="0033710F"/>
    <w:rsid w:val="003405BE"/>
    <w:rsid w:val="003405CB"/>
    <w:rsid w:val="003409B4"/>
    <w:rsid w:val="00341376"/>
    <w:rsid w:val="0034220D"/>
    <w:rsid w:val="003431A8"/>
    <w:rsid w:val="0034449D"/>
    <w:rsid w:val="00345269"/>
    <w:rsid w:val="00345EE0"/>
    <w:rsid w:val="003466B6"/>
    <w:rsid w:val="00346A44"/>
    <w:rsid w:val="00346E9B"/>
    <w:rsid w:val="0034759E"/>
    <w:rsid w:val="00347FA1"/>
    <w:rsid w:val="00350512"/>
    <w:rsid w:val="003507EB"/>
    <w:rsid w:val="00353488"/>
    <w:rsid w:val="00353E6F"/>
    <w:rsid w:val="00353FC5"/>
    <w:rsid w:val="00354520"/>
    <w:rsid w:val="0035494C"/>
    <w:rsid w:val="0035496E"/>
    <w:rsid w:val="00354BC1"/>
    <w:rsid w:val="00354F38"/>
    <w:rsid w:val="003558FE"/>
    <w:rsid w:val="0036028F"/>
    <w:rsid w:val="00361C85"/>
    <w:rsid w:val="0036238B"/>
    <w:rsid w:val="003626A6"/>
    <w:rsid w:val="0036312D"/>
    <w:rsid w:val="00363239"/>
    <w:rsid w:val="00363349"/>
    <w:rsid w:val="003645F7"/>
    <w:rsid w:val="0036496E"/>
    <w:rsid w:val="003666CB"/>
    <w:rsid w:val="00367E46"/>
    <w:rsid w:val="0037003F"/>
    <w:rsid w:val="003713D0"/>
    <w:rsid w:val="00371586"/>
    <w:rsid w:val="00372EE9"/>
    <w:rsid w:val="0037374C"/>
    <w:rsid w:val="003748CC"/>
    <w:rsid w:val="003749A9"/>
    <w:rsid w:val="00374A24"/>
    <w:rsid w:val="00374E73"/>
    <w:rsid w:val="00375297"/>
    <w:rsid w:val="00375332"/>
    <w:rsid w:val="00375964"/>
    <w:rsid w:val="00375E55"/>
    <w:rsid w:val="00376252"/>
    <w:rsid w:val="00377699"/>
    <w:rsid w:val="003778E7"/>
    <w:rsid w:val="00380A22"/>
    <w:rsid w:val="00380F86"/>
    <w:rsid w:val="0038147B"/>
    <w:rsid w:val="003815B1"/>
    <w:rsid w:val="00381D9E"/>
    <w:rsid w:val="003823FC"/>
    <w:rsid w:val="00382CF9"/>
    <w:rsid w:val="003837D1"/>
    <w:rsid w:val="00383FDA"/>
    <w:rsid w:val="003841EF"/>
    <w:rsid w:val="00384659"/>
    <w:rsid w:val="00384AFA"/>
    <w:rsid w:val="00385FC1"/>
    <w:rsid w:val="00386D99"/>
    <w:rsid w:val="00386ECC"/>
    <w:rsid w:val="00387736"/>
    <w:rsid w:val="00390141"/>
    <w:rsid w:val="003903D1"/>
    <w:rsid w:val="00390A7B"/>
    <w:rsid w:val="00390D12"/>
    <w:rsid w:val="003931AD"/>
    <w:rsid w:val="00395C5D"/>
    <w:rsid w:val="00396014"/>
    <w:rsid w:val="0039696B"/>
    <w:rsid w:val="00396FD5"/>
    <w:rsid w:val="0039707F"/>
    <w:rsid w:val="00397121"/>
    <w:rsid w:val="003A0673"/>
    <w:rsid w:val="003A198F"/>
    <w:rsid w:val="003A1E3D"/>
    <w:rsid w:val="003A21F5"/>
    <w:rsid w:val="003A22D7"/>
    <w:rsid w:val="003A2888"/>
    <w:rsid w:val="003A31F4"/>
    <w:rsid w:val="003A3A2A"/>
    <w:rsid w:val="003A4EDB"/>
    <w:rsid w:val="003A4F6E"/>
    <w:rsid w:val="003A57B0"/>
    <w:rsid w:val="003A5C97"/>
    <w:rsid w:val="003A64BF"/>
    <w:rsid w:val="003A6E00"/>
    <w:rsid w:val="003A73F6"/>
    <w:rsid w:val="003A79B0"/>
    <w:rsid w:val="003A7F4E"/>
    <w:rsid w:val="003B2183"/>
    <w:rsid w:val="003B349C"/>
    <w:rsid w:val="003B35B5"/>
    <w:rsid w:val="003B3F97"/>
    <w:rsid w:val="003B4184"/>
    <w:rsid w:val="003B4985"/>
    <w:rsid w:val="003B4F83"/>
    <w:rsid w:val="003B4FDE"/>
    <w:rsid w:val="003B537D"/>
    <w:rsid w:val="003B54AC"/>
    <w:rsid w:val="003B5633"/>
    <w:rsid w:val="003B6696"/>
    <w:rsid w:val="003B6D96"/>
    <w:rsid w:val="003C05A5"/>
    <w:rsid w:val="003C1121"/>
    <w:rsid w:val="003C15D7"/>
    <w:rsid w:val="003C1E9F"/>
    <w:rsid w:val="003C2547"/>
    <w:rsid w:val="003C27D8"/>
    <w:rsid w:val="003C3559"/>
    <w:rsid w:val="003C35A4"/>
    <w:rsid w:val="003C3ABF"/>
    <w:rsid w:val="003C3D97"/>
    <w:rsid w:val="003C3FD4"/>
    <w:rsid w:val="003C4451"/>
    <w:rsid w:val="003C5EA5"/>
    <w:rsid w:val="003C67C1"/>
    <w:rsid w:val="003C6F1C"/>
    <w:rsid w:val="003C71DE"/>
    <w:rsid w:val="003C7C11"/>
    <w:rsid w:val="003D13E1"/>
    <w:rsid w:val="003D2CC8"/>
    <w:rsid w:val="003D381B"/>
    <w:rsid w:val="003D3E23"/>
    <w:rsid w:val="003D3FF2"/>
    <w:rsid w:val="003D40EC"/>
    <w:rsid w:val="003D461C"/>
    <w:rsid w:val="003D4743"/>
    <w:rsid w:val="003D5559"/>
    <w:rsid w:val="003D68D1"/>
    <w:rsid w:val="003D7865"/>
    <w:rsid w:val="003D7CA9"/>
    <w:rsid w:val="003E162C"/>
    <w:rsid w:val="003E4989"/>
    <w:rsid w:val="003E5275"/>
    <w:rsid w:val="003E560D"/>
    <w:rsid w:val="003E6426"/>
    <w:rsid w:val="003E674B"/>
    <w:rsid w:val="003E6CD3"/>
    <w:rsid w:val="003E6D3A"/>
    <w:rsid w:val="003E7B72"/>
    <w:rsid w:val="003F02AE"/>
    <w:rsid w:val="003F0E89"/>
    <w:rsid w:val="003F2737"/>
    <w:rsid w:val="003F28B7"/>
    <w:rsid w:val="003F367B"/>
    <w:rsid w:val="003F3846"/>
    <w:rsid w:val="003F39DB"/>
    <w:rsid w:val="003F4036"/>
    <w:rsid w:val="003F4B11"/>
    <w:rsid w:val="003F4C95"/>
    <w:rsid w:val="003F5848"/>
    <w:rsid w:val="003F592A"/>
    <w:rsid w:val="003F6876"/>
    <w:rsid w:val="003F6C56"/>
    <w:rsid w:val="003F720A"/>
    <w:rsid w:val="00401B81"/>
    <w:rsid w:val="00401E20"/>
    <w:rsid w:val="00401FB8"/>
    <w:rsid w:val="004030E7"/>
    <w:rsid w:val="00403367"/>
    <w:rsid w:val="00403D7C"/>
    <w:rsid w:val="00404022"/>
    <w:rsid w:val="004047C3"/>
    <w:rsid w:val="00405123"/>
    <w:rsid w:val="004052E9"/>
    <w:rsid w:val="004055E1"/>
    <w:rsid w:val="004058FC"/>
    <w:rsid w:val="00405AE8"/>
    <w:rsid w:val="00405BA1"/>
    <w:rsid w:val="00405CBD"/>
    <w:rsid w:val="0040697B"/>
    <w:rsid w:val="004071C8"/>
    <w:rsid w:val="004100BB"/>
    <w:rsid w:val="004106A3"/>
    <w:rsid w:val="00414F1B"/>
    <w:rsid w:val="00415F9F"/>
    <w:rsid w:val="004167BC"/>
    <w:rsid w:val="00416D57"/>
    <w:rsid w:val="00420992"/>
    <w:rsid w:val="00421986"/>
    <w:rsid w:val="004220A0"/>
    <w:rsid w:val="0042235A"/>
    <w:rsid w:val="004225DD"/>
    <w:rsid w:val="00422DB8"/>
    <w:rsid w:val="004239FB"/>
    <w:rsid w:val="00423E51"/>
    <w:rsid w:val="004259DF"/>
    <w:rsid w:val="00425A9A"/>
    <w:rsid w:val="00426E65"/>
    <w:rsid w:val="00426F25"/>
    <w:rsid w:val="00430044"/>
    <w:rsid w:val="004309BE"/>
    <w:rsid w:val="00431C7E"/>
    <w:rsid w:val="00431DEF"/>
    <w:rsid w:val="0043214F"/>
    <w:rsid w:val="00434186"/>
    <w:rsid w:val="004341BA"/>
    <w:rsid w:val="00435264"/>
    <w:rsid w:val="004353A3"/>
    <w:rsid w:val="00435EF7"/>
    <w:rsid w:val="00436379"/>
    <w:rsid w:val="00436B08"/>
    <w:rsid w:val="0043738B"/>
    <w:rsid w:val="0044017C"/>
    <w:rsid w:val="0044048F"/>
    <w:rsid w:val="00440FC4"/>
    <w:rsid w:val="00441330"/>
    <w:rsid w:val="00442FCE"/>
    <w:rsid w:val="0044341C"/>
    <w:rsid w:val="00443654"/>
    <w:rsid w:val="0044488F"/>
    <w:rsid w:val="0044511D"/>
    <w:rsid w:val="00445766"/>
    <w:rsid w:val="004460FC"/>
    <w:rsid w:val="004462BB"/>
    <w:rsid w:val="0044655D"/>
    <w:rsid w:val="00447148"/>
    <w:rsid w:val="00447542"/>
    <w:rsid w:val="00447B3F"/>
    <w:rsid w:val="00450EF2"/>
    <w:rsid w:val="00451D7F"/>
    <w:rsid w:val="004524F3"/>
    <w:rsid w:val="00452659"/>
    <w:rsid w:val="004526BB"/>
    <w:rsid w:val="0045270A"/>
    <w:rsid w:val="00453DA2"/>
    <w:rsid w:val="004555F7"/>
    <w:rsid w:val="00455CC4"/>
    <w:rsid w:val="00455D56"/>
    <w:rsid w:val="00455DA6"/>
    <w:rsid w:val="004562FC"/>
    <w:rsid w:val="00456B10"/>
    <w:rsid w:val="004578B3"/>
    <w:rsid w:val="00460B2C"/>
    <w:rsid w:val="004616A4"/>
    <w:rsid w:val="00461DB6"/>
    <w:rsid w:val="00462438"/>
    <w:rsid w:val="00463174"/>
    <w:rsid w:val="004634DE"/>
    <w:rsid w:val="004639A4"/>
    <w:rsid w:val="00463BEF"/>
    <w:rsid w:val="0046455C"/>
    <w:rsid w:val="00464B18"/>
    <w:rsid w:val="00464B4C"/>
    <w:rsid w:val="00464CC4"/>
    <w:rsid w:val="0046547D"/>
    <w:rsid w:val="00465535"/>
    <w:rsid w:val="004655BB"/>
    <w:rsid w:val="00465E5B"/>
    <w:rsid w:val="0046609B"/>
    <w:rsid w:val="004662BA"/>
    <w:rsid w:val="00467653"/>
    <w:rsid w:val="0046790A"/>
    <w:rsid w:val="004709BA"/>
    <w:rsid w:val="00471525"/>
    <w:rsid w:val="004721A3"/>
    <w:rsid w:val="004722F2"/>
    <w:rsid w:val="00474BA2"/>
    <w:rsid w:val="00475C73"/>
    <w:rsid w:val="00476947"/>
    <w:rsid w:val="004772B4"/>
    <w:rsid w:val="00477B43"/>
    <w:rsid w:val="004814A7"/>
    <w:rsid w:val="0048165F"/>
    <w:rsid w:val="00481998"/>
    <w:rsid w:val="0048286C"/>
    <w:rsid w:val="0048332C"/>
    <w:rsid w:val="00483667"/>
    <w:rsid w:val="0048411A"/>
    <w:rsid w:val="004852D2"/>
    <w:rsid w:val="004853A3"/>
    <w:rsid w:val="0048585A"/>
    <w:rsid w:val="00485D66"/>
    <w:rsid w:val="0049020C"/>
    <w:rsid w:val="00490CD9"/>
    <w:rsid w:val="0049138B"/>
    <w:rsid w:val="00492045"/>
    <w:rsid w:val="0049373D"/>
    <w:rsid w:val="00493F80"/>
    <w:rsid w:val="004944F6"/>
    <w:rsid w:val="004945E5"/>
    <w:rsid w:val="00494735"/>
    <w:rsid w:val="00497A4F"/>
    <w:rsid w:val="00497F78"/>
    <w:rsid w:val="004A015F"/>
    <w:rsid w:val="004A13FC"/>
    <w:rsid w:val="004A216A"/>
    <w:rsid w:val="004A229B"/>
    <w:rsid w:val="004A2915"/>
    <w:rsid w:val="004A2C3E"/>
    <w:rsid w:val="004A3021"/>
    <w:rsid w:val="004A3BD3"/>
    <w:rsid w:val="004A4E4F"/>
    <w:rsid w:val="004A53F4"/>
    <w:rsid w:val="004A557E"/>
    <w:rsid w:val="004A685E"/>
    <w:rsid w:val="004A6B2C"/>
    <w:rsid w:val="004A71DF"/>
    <w:rsid w:val="004A7407"/>
    <w:rsid w:val="004A79F8"/>
    <w:rsid w:val="004A7CD6"/>
    <w:rsid w:val="004B1394"/>
    <w:rsid w:val="004B20EB"/>
    <w:rsid w:val="004B2D80"/>
    <w:rsid w:val="004B32C2"/>
    <w:rsid w:val="004B4725"/>
    <w:rsid w:val="004B68E6"/>
    <w:rsid w:val="004B716C"/>
    <w:rsid w:val="004B7518"/>
    <w:rsid w:val="004C1E43"/>
    <w:rsid w:val="004C2031"/>
    <w:rsid w:val="004C2C3D"/>
    <w:rsid w:val="004C3493"/>
    <w:rsid w:val="004C3535"/>
    <w:rsid w:val="004C5071"/>
    <w:rsid w:val="004C5310"/>
    <w:rsid w:val="004C53FE"/>
    <w:rsid w:val="004C58B7"/>
    <w:rsid w:val="004C5D26"/>
    <w:rsid w:val="004C65FB"/>
    <w:rsid w:val="004C7687"/>
    <w:rsid w:val="004D0827"/>
    <w:rsid w:val="004D0FB6"/>
    <w:rsid w:val="004D1AF0"/>
    <w:rsid w:val="004D208E"/>
    <w:rsid w:val="004D2BC6"/>
    <w:rsid w:val="004D393B"/>
    <w:rsid w:val="004D6379"/>
    <w:rsid w:val="004D7B69"/>
    <w:rsid w:val="004E0510"/>
    <w:rsid w:val="004E0744"/>
    <w:rsid w:val="004E0B44"/>
    <w:rsid w:val="004E1166"/>
    <w:rsid w:val="004E122E"/>
    <w:rsid w:val="004E19B1"/>
    <w:rsid w:val="004E1AC6"/>
    <w:rsid w:val="004E222F"/>
    <w:rsid w:val="004E279B"/>
    <w:rsid w:val="004E33DF"/>
    <w:rsid w:val="004E377A"/>
    <w:rsid w:val="004E44FD"/>
    <w:rsid w:val="004E4796"/>
    <w:rsid w:val="004E4813"/>
    <w:rsid w:val="004E4CFF"/>
    <w:rsid w:val="004E5731"/>
    <w:rsid w:val="004E584D"/>
    <w:rsid w:val="004E6B13"/>
    <w:rsid w:val="004E6C04"/>
    <w:rsid w:val="004E6DB7"/>
    <w:rsid w:val="004E6DE8"/>
    <w:rsid w:val="004E70D2"/>
    <w:rsid w:val="004E7271"/>
    <w:rsid w:val="004E793C"/>
    <w:rsid w:val="004F2523"/>
    <w:rsid w:val="004F266A"/>
    <w:rsid w:val="004F39A2"/>
    <w:rsid w:val="004F3ECB"/>
    <w:rsid w:val="004F41CD"/>
    <w:rsid w:val="004F4671"/>
    <w:rsid w:val="004F49CD"/>
    <w:rsid w:val="004F4C5B"/>
    <w:rsid w:val="004F54F2"/>
    <w:rsid w:val="004F5E10"/>
    <w:rsid w:val="004F6A6A"/>
    <w:rsid w:val="004F73D7"/>
    <w:rsid w:val="004F7589"/>
    <w:rsid w:val="004F79B9"/>
    <w:rsid w:val="004F7C30"/>
    <w:rsid w:val="00500268"/>
    <w:rsid w:val="00500E3B"/>
    <w:rsid w:val="00501A32"/>
    <w:rsid w:val="00502A8C"/>
    <w:rsid w:val="0050363D"/>
    <w:rsid w:val="005037AB"/>
    <w:rsid w:val="00504659"/>
    <w:rsid w:val="0050536B"/>
    <w:rsid w:val="00505E1F"/>
    <w:rsid w:val="00505FAD"/>
    <w:rsid w:val="005108AA"/>
    <w:rsid w:val="00510C58"/>
    <w:rsid w:val="0051154C"/>
    <w:rsid w:val="00512185"/>
    <w:rsid w:val="005129C4"/>
    <w:rsid w:val="0051373F"/>
    <w:rsid w:val="0051389A"/>
    <w:rsid w:val="00513F4B"/>
    <w:rsid w:val="0051559D"/>
    <w:rsid w:val="00516A12"/>
    <w:rsid w:val="00520FC8"/>
    <w:rsid w:val="00520FDF"/>
    <w:rsid w:val="0052197D"/>
    <w:rsid w:val="00522898"/>
    <w:rsid w:val="00523722"/>
    <w:rsid w:val="00523D13"/>
    <w:rsid w:val="00524ADD"/>
    <w:rsid w:val="00524CA9"/>
    <w:rsid w:val="0052532D"/>
    <w:rsid w:val="005253CC"/>
    <w:rsid w:val="00525F4C"/>
    <w:rsid w:val="005270DF"/>
    <w:rsid w:val="00527F99"/>
    <w:rsid w:val="005303A7"/>
    <w:rsid w:val="00530E11"/>
    <w:rsid w:val="00531CC2"/>
    <w:rsid w:val="005338EE"/>
    <w:rsid w:val="00534519"/>
    <w:rsid w:val="00534B07"/>
    <w:rsid w:val="00535415"/>
    <w:rsid w:val="0053571C"/>
    <w:rsid w:val="00535F64"/>
    <w:rsid w:val="00536AA5"/>
    <w:rsid w:val="00536BB3"/>
    <w:rsid w:val="00536E89"/>
    <w:rsid w:val="00537571"/>
    <w:rsid w:val="0054046D"/>
    <w:rsid w:val="00541AF6"/>
    <w:rsid w:val="0054264B"/>
    <w:rsid w:val="0054553E"/>
    <w:rsid w:val="005456BF"/>
    <w:rsid w:val="00547177"/>
    <w:rsid w:val="00547F30"/>
    <w:rsid w:val="00550430"/>
    <w:rsid w:val="00550553"/>
    <w:rsid w:val="005519E4"/>
    <w:rsid w:val="00553E24"/>
    <w:rsid w:val="00554389"/>
    <w:rsid w:val="005546D7"/>
    <w:rsid w:val="0055505E"/>
    <w:rsid w:val="0055545C"/>
    <w:rsid w:val="00555D6B"/>
    <w:rsid w:val="00555EB4"/>
    <w:rsid w:val="005563A5"/>
    <w:rsid w:val="0055665D"/>
    <w:rsid w:val="00557168"/>
    <w:rsid w:val="00557469"/>
    <w:rsid w:val="00557612"/>
    <w:rsid w:val="0056070B"/>
    <w:rsid w:val="00560F1E"/>
    <w:rsid w:val="00561145"/>
    <w:rsid w:val="0056142E"/>
    <w:rsid w:val="0056218F"/>
    <w:rsid w:val="005631E8"/>
    <w:rsid w:val="00563334"/>
    <w:rsid w:val="00564B94"/>
    <w:rsid w:val="00564DBB"/>
    <w:rsid w:val="0056519C"/>
    <w:rsid w:val="005654FF"/>
    <w:rsid w:val="00566374"/>
    <w:rsid w:val="00567B0B"/>
    <w:rsid w:val="00570797"/>
    <w:rsid w:val="005707F6"/>
    <w:rsid w:val="00571509"/>
    <w:rsid w:val="00571848"/>
    <w:rsid w:val="0057237C"/>
    <w:rsid w:val="00573785"/>
    <w:rsid w:val="00574001"/>
    <w:rsid w:val="00574D6A"/>
    <w:rsid w:val="00574F09"/>
    <w:rsid w:val="00576D5E"/>
    <w:rsid w:val="0057752B"/>
    <w:rsid w:val="00577A81"/>
    <w:rsid w:val="00577EF1"/>
    <w:rsid w:val="00577FBF"/>
    <w:rsid w:val="00580321"/>
    <w:rsid w:val="005803C0"/>
    <w:rsid w:val="00580510"/>
    <w:rsid w:val="00580B3D"/>
    <w:rsid w:val="00580DDB"/>
    <w:rsid w:val="00581313"/>
    <w:rsid w:val="00582171"/>
    <w:rsid w:val="005821CD"/>
    <w:rsid w:val="00582901"/>
    <w:rsid w:val="00582BFA"/>
    <w:rsid w:val="0058304D"/>
    <w:rsid w:val="005831F5"/>
    <w:rsid w:val="005835B6"/>
    <w:rsid w:val="005836A9"/>
    <w:rsid w:val="00583749"/>
    <w:rsid w:val="005840F4"/>
    <w:rsid w:val="00584F9B"/>
    <w:rsid w:val="00586925"/>
    <w:rsid w:val="005869EE"/>
    <w:rsid w:val="00586CAA"/>
    <w:rsid w:val="00586FC0"/>
    <w:rsid w:val="005878EF"/>
    <w:rsid w:val="005906A3"/>
    <w:rsid w:val="0059089B"/>
    <w:rsid w:val="005920B7"/>
    <w:rsid w:val="005924FD"/>
    <w:rsid w:val="00592684"/>
    <w:rsid w:val="00592779"/>
    <w:rsid w:val="005937FC"/>
    <w:rsid w:val="00593EBB"/>
    <w:rsid w:val="005942E5"/>
    <w:rsid w:val="00594CC3"/>
    <w:rsid w:val="00594FA2"/>
    <w:rsid w:val="00595B24"/>
    <w:rsid w:val="00596662"/>
    <w:rsid w:val="00596697"/>
    <w:rsid w:val="005968A3"/>
    <w:rsid w:val="00596CD6"/>
    <w:rsid w:val="00596D9D"/>
    <w:rsid w:val="00596DB7"/>
    <w:rsid w:val="005A0F7B"/>
    <w:rsid w:val="005A0FCE"/>
    <w:rsid w:val="005A12C5"/>
    <w:rsid w:val="005A2845"/>
    <w:rsid w:val="005A2EE1"/>
    <w:rsid w:val="005A2F90"/>
    <w:rsid w:val="005A2FBC"/>
    <w:rsid w:val="005A48B4"/>
    <w:rsid w:val="005A595B"/>
    <w:rsid w:val="005A59F9"/>
    <w:rsid w:val="005A5CBF"/>
    <w:rsid w:val="005A739B"/>
    <w:rsid w:val="005A7D45"/>
    <w:rsid w:val="005A7D83"/>
    <w:rsid w:val="005A7FCC"/>
    <w:rsid w:val="005B0827"/>
    <w:rsid w:val="005B184F"/>
    <w:rsid w:val="005B2697"/>
    <w:rsid w:val="005B306C"/>
    <w:rsid w:val="005B348E"/>
    <w:rsid w:val="005B3785"/>
    <w:rsid w:val="005B46DC"/>
    <w:rsid w:val="005B6946"/>
    <w:rsid w:val="005B6B99"/>
    <w:rsid w:val="005B783C"/>
    <w:rsid w:val="005B7886"/>
    <w:rsid w:val="005C0824"/>
    <w:rsid w:val="005C087A"/>
    <w:rsid w:val="005C2736"/>
    <w:rsid w:val="005C2C44"/>
    <w:rsid w:val="005C31EE"/>
    <w:rsid w:val="005C3DF9"/>
    <w:rsid w:val="005C42F4"/>
    <w:rsid w:val="005C550A"/>
    <w:rsid w:val="005C5F34"/>
    <w:rsid w:val="005C60FE"/>
    <w:rsid w:val="005C71B3"/>
    <w:rsid w:val="005D07DD"/>
    <w:rsid w:val="005D0F86"/>
    <w:rsid w:val="005D120C"/>
    <w:rsid w:val="005D1315"/>
    <w:rsid w:val="005D3171"/>
    <w:rsid w:val="005D3797"/>
    <w:rsid w:val="005D3A2A"/>
    <w:rsid w:val="005D3BCA"/>
    <w:rsid w:val="005D4998"/>
    <w:rsid w:val="005D4BD0"/>
    <w:rsid w:val="005D4CBC"/>
    <w:rsid w:val="005D5548"/>
    <w:rsid w:val="005D5896"/>
    <w:rsid w:val="005D59EA"/>
    <w:rsid w:val="005D5A66"/>
    <w:rsid w:val="005D5E41"/>
    <w:rsid w:val="005D63D3"/>
    <w:rsid w:val="005D6AF7"/>
    <w:rsid w:val="005D6F05"/>
    <w:rsid w:val="005E12F9"/>
    <w:rsid w:val="005E19E8"/>
    <w:rsid w:val="005E1D07"/>
    <w:rsid w:val="005E2217"/>
    <w:rsid w:val="005E2B69"/>
    <w:rsid w:val="005E396C"/>
    <w:rsid w:val="005E4E8D"/>
    <w:rsid w:val="005E4E96"/>
    <w:rsid w:val="005E6DD7"/>
    <w:rsid w:val="005E76CF"/>
    <w:rsid w:val="005E7A88"/>
    <w:rsid w:val="005F0050"/>
    <w:rsid w:val="005F0650"/>
    <w:rsid w:val="005F0803"/>
    <w:rsid w:val="005F0E4F"/>
    <w:rsid w:val="005F1A73"/>
    <w:rsid w:val="005F2DA0"/>
    <w:rsid w:val="005F2F90"/>
    <w:rsid w:val="005F2F9C"/>
    <w:rsid w:val="005F4927"/>
    <w:rsid w:val="005F567A"/>
    <w:rsid w:val="005F5698"/>
    <w:rsid w:val="005F63D3"/>
    <w:rsid w:val="005F6C19"/>
    <w:rsid w:val="005F6EAB"/>
    <w:rsid w:val="005F75FA"/>
    <w:rsid w:val="005F7AFA"/>
    <w:rsid w:val="005F7D8A"/>
    <w:rsid w:val="006000A6"/>
    <w:rsid w:val="00600C59"/>
    <w:rsid w:val="00600CBF"/>
    <w:rsid w:val="0060169A"/>
    <w:rsid w:val="006021A6"/>
    <w:rsid w:val="006026AD"/>
    <w:rsid w:val="00602A1F"/>
    <w:rsid w:val="00602F79"/>
    <w:rsid w:val="006031E9"/>
    <w:rsid w:val="006037CD"/>
    <w:rsid w:val="00603C50"/>
    <w:rsid w:val="00604451"/>
    <w:rsid w:val="00604894"/>
    <w:rsid w:val="00604B05"/>
    <w:rsid w:val="00605524"/>
    <w:rsid w:val="006059D7"/>
    <w:rsid w:val="00605EA5"/>
    <w:rsid w:val="006068E2"/>
    <w:rsid w:val="00606AE8"/>
    <w:rsid w:val="00607592"/>
    <w:rsid w:val="00607F9A"/>
    <w:rsid w:val="00610200"/>
    <w:rsid w:val="00610325"/>
    <w:rsid w:val="00611130"/>
    <w:rsid w:val="00611B70"/>
    <w:rsid w:val="00612EB2"/>
    <w:rsid w:val="00613A21"/>
    <w:rsid w:val="00613B50"/>
    <w:rsid w:val="00614126"/>
    <w:rsid w:val="00614AF2"/>
    <w:rsid w:val="00616580"/>
    <w:rsid w:val="00616794"/>
    <w:rsid w:val="006170FA"/>
    <w:rsid w:val="0062039A"/>
    <w:rsid w:val="0062064A"/>
    <w:rsid w:val="00620E27"/>
    <w:rsid w:val="00621A50"/>
    <w:rsid w:val="006226F1"/>
    <w:rsid w:val="006232A8"/>
    <w:rsid w:val="00623A01"/>
    <w:rsid w:val="00624434"/>
    <w:rsid w:val="00624D83"/>
    <w:rsid w:val="0062679E"/>
    <w:rsid w:val="006267A6"/>
    <w:rsid w:val="00626E50"/>
    <w:rsid w:val="006270EF"/>
    <w:rsid w:val="00627D78"/>
    <w:rsid w:val="00630248"/>
    <w:rsid w:val="00631031"/>
    <w:rsid w:val="00632524"/>
    <w:rsid w:val="00632A7F"/>
    <w:rsid w:val="00633160"/>
    <w:rsid w:val="00633458"/>
    <w:rsid w:val="00633BC6"/>
    <w:rsid w:val="00634496"/>
    <w:rsid w:val="006345E2"/>
    <w:rsid w:val="00634A7F"/>
    <w:rsid w:val="0063518A"/>
    <w:rsid w:val="00635AE4"/>
    <w:rsid w:val="00640E60"/>
    <w:rsid w:val="00641CE4"/>
    <w:rsid w:val="0064224A"/>
    <w:rsid w:val="0064283E"/>
    <w:rsid w:val="00642FDB"/>
    <w:rsid w:val="00643C6B"/>
    <w:rsid w:val="00643CD8"/>
    <w:rsid w:val="00645661"/>
    <w:rsid w:val="0064682A"/>
    <w:rsid w:val="006475D6"/>
    <w:rsid w:val="00647CC5"/>
    <w:rsid w:val="00647D31"/>
    <w:rsid w:val="0065065C"/>
    <w:rsid w:val="0065177C"/>
    <w:rsid w:val="00651BFD"/>
    <w:rsid w:val="006522D1"/>
    <w:rsid w:val="00652B66"/>
    <w:rsid w:val="00652B6A"/>
    <w:rsid w:val="00653B25"/>
    <w:rsid w:val="0065431B"/>
    <w:rsid w:val="00655910"/>
    <w:rsid w:val="00656657"/>
    <w:rsid w:val="00656BB4"/>
    <w:rsid w:val="00657E43"/>
    <w:rsid w:val="0066178F"/>
    <w:rsid w:val="00661C48"/>
    <w:rsid w:val="00662F3A"/>
    <w:rsid w:val="00665651"/>
    <w:rsid w:val="00666012"/>
    <w:rsid w:val="00666A32"/>
    <w:rsid w:val="00667CD7"/>
    <w:rsid w:val="006714A1"/>
    <w:rsid w:val="00671FE3"/>
    <w:rsid w:val="0067370E"/>
    <w:rsid w:val="00673776"/>
    <w:rsid w:val="0067398C"/>
    <w:rsid w:val="00674514"/>
    <w:rsid w:val="00674D49"/>
    <w:rsid w:val="00675959"/>
    <w:rsid w:val="0067643E"/>
    <w:rsid w:val="00677206"/>
    <w:rsid w:val="006800F3"/>
    <w:rsid w:val="006810A2"/>
    <w:rsid w:val="0068115A"/>
    <w:rsid w:val="0068345C"/>
    <w:rsid w:val="00684D4B"/>
    <w:rsid w:val="00685EB9"/>
    <w:rsid w:val="006905AA"/>
    <w:rsid w:val="00691124"/>
    <w:rsid w:val="0069296E"/>
    <w:rsid w:val="006933A1"/>
    <w:rsid w:val="006941D8"/>
    <w:rsid w:val="006949EC"/>
    <w:rsid w:val="006953F4"/>
    <w:rsid w:val="006958CF"/>
    <w:rsid w:val="00696103"/>
    <w:rsid w:val="00697665"/>
    <w:rsid w:val="00697EFB"/>
    <w:rsid w:val="006A07A7"/>
    <w:rsid w:val="006A0FAF"/>
    <w:rsid w:val="006A151A"/>
    <w:rsid w:val="006A1689"/>
    <w:rsid w:val="006A1BA5"/>
    <w:rsid w:val="006A1FBA"/>
    <w:rsid w:val="006A2588"/>
    <w:rsid w:val="006A3CEC"/>
    <w:rsid w:val="006A435F"/>
    <w:rsid w:val="006A470C"/>
    <w:rsid w:val="006A48B9"/>
    <w:rsid w:val="006A4906"/>
    <w:rsid w:val="006A5C9A"/>
    <w:rsid w:val="006A6DDE"/>
    <w:rsid w:val="006B0CB5"/>
    <w:rsid w:val="006B1311"/>
    <w:rsid w:val="006B1B6A"/>
    <w:rsid w:val="006B2565"/>
    <w:rsid w:val="006B4719"/>
    <w:rsid w:val="006B4EFF"/>
    <w:rsid w:val="006B6CFD"/>
    <w:rsid w:val="006B6E7F"/>
    <w:rsid w:val="006B7035"/>
    <w:rsid w:val="006B7295"/>
    <w:rsid w:val="006C0180"/>
    <w:rsid w:val="006C04FD"/>
    <w:rsid w:val="006C05ED"/>
    <w:rsid w:val="006C0B8E"/>
    <w:rsid w:val="006C1611"/>
    <w:rsid w:val="006C3888"/>
    <w:rsid w:val="006C48C8"/>
    <w:rsid w:val="006C4A2A"/>
    <w:rsid w:val="006C5284"/>
    <w:rsid w:val="006C5472"/>
    <w:rsid w:val="006C55F0"/>
    <w:rsid w:val="006D24E9"/>
    <w:rsid w:val="006D4003"/>
    <w:rsid w:val="006D4894"/>
    <w:rsid w:val="006D4E69"/>
    <w:rsid w:val="006D50A8"/>
    <w:rsid w:val="006D554B"/>
    <w:rsid w:val="006D5626"/>
    <w:rsid w:val="006D5E33"/>
    <w:rsid w:val="006D6D02"/>
    <w:rsid w:val="006D7770"/>
    <w:rsid w:val="006E0369"/>
    <w:rsid w:val="006E09D5"/>
    <w:rsid w:val="006E0EA5"/>
    <w:rsid w:val="006E151B"/>
    <w:rsid w:val="006E2A80"/>
    <w:rsid w:val="006E3476"/>
    <w:rsid w:val="006E4A2A"/>
    <w:rsid w:val="006E5712"/>
    <w:rsid w:val="006E57E4"/>
    <w:rsid w:val="006E6D21"/>
    <w:rsid w:val="006E6EE2"/>
    <w:rsid w:val="006E72F2"/>
    <w:rsid w:val="006E7E78"/>
    <w:rsid w:val="006F094D"/>
    <w:rsid w:val="006F0B53"/>
    <w:rsid w:val="006F0DEC"/>
    <w:rsid w:val="006F1A88"/>
    <w:rsid w:val="006F4C87"/>
    <w:rsid w:val="006F7523"/>
    <w:rsid w:val="006F76ED"/>
    <w:rsid w:val="006F79B3"/>
    <w:rsid w:val="007022D9"/>
    <w:rsid w:val="00702531"/>
    <w:rsid w:val="007027D8"/>
    <w:rsid w:val="00703456"/>
    <w:rsid w:val="00704023"/>
    <w:rsid w:val="0070466A"/>
    <w:rsid w:val="007054FA"/>
    <w:rsid w:val="007060A3"/>
    <w:rsid w:val="00706556"/>
    <w:rsid w:val="00706D57"/>
    <w:rsid w:val="007074A9"/>
    <w:rsid w:val="00710FD1"/>
    <w:rsid w:val="00711357"/>
    <w:rsid w:val="007116B9"/>
    <w:rsid w:val="00711F58"/>
    <w:rsid w:val="007120A9"/>
    <w:rsid w:val="00712785"/>
    <w:rsid w:val="00713597"/>
    <w:rsid w:val="0071706E"/>
    <w:rsid w:val="00717A7C"/>
    <w:rsid w:val="007201EF"/>
    <w:rsid w:val="007212C5"/>
    <w:rsid w:val="007229B6"/>
    <w:rsid w:val="0072324D"/>
    <w:rsid w:val="007235F5"/>
    <w:rsid w:val="0072388D"/>
    <w:rsid w:val="00723E1E"/>
    <w:rsid w:val="00724666"/>
    <w:rsid w:val="007271A8"/>
    <w:rsid w:val="007275F6"/>
    <w:rsid w:val="00727B3E"/>
    <w:rsid w:val="00727CA5"/>
    <w:rsid w:val="00727EC9"/>
    <w:rsid w:val="007309FE"/>
    <w:rsid w:val="0073151C"/>
    <w:rsid w:val="0073277E"/>
    <w:rsid w:val="00733661"/>
    <w:rsid w:val="00733B80"/>
    <w:rsid w:val="007347E1"/>
    <w:rsid w:val="00734EF5"/>
    <w:rsid w:val="00735770"/>
    <w:rsid w:val="00735A81"/>
    <w:rsid w:val="00735EEF"/>
    <w:rsid w:val="00736A09"/>
    <w:rsid w:val="007376F7"/>
    <w:rsid w:val="0073777F"/>
    <w:rsid w:val="007406CB"/>
    <w:rsid w:val="007411BC"/>
    <w:rsid w:val="0074203C"/>
    <w:rsid w:val="00742B11"/>
    <w:rsid w:val="00742D65"/>
    <w:rsid w:val="00742E77"/>
    <w:rsid w:val="007434E3"/>
    <w:rsid w:val="0074363F"/>
    <w:rsid w:val="00743EFF"/>
    <w:rsid w:val="00743FF6"/>
    <w:rsid w:val="00744EEC"/>
    <w:rsid w:val="00745382"/>
    <w:rsid w:val="00746EC2"/>
    <w:rsid w:val="00746EE0"/>
    <w:rsid w:val="00747BEA"/>
    <w:rsid w:val="007502C8"/>
    <w:rsid w:val="007520E6"/>
    <w:rsid w:val="007526B4"/>
    <w:rsid w:val="007532C2"/>
    <w:rsid w:val="0075345E"/>
    <w:rsid w:val="00753680"/>
    <w:rsid w:val="007539FA"/>
    <w:rsid w:val="007540D1"/>
    <w:rsid w:val="0075448B"/>
    <w:rsid w:val="00755141"/>
    <w:rsid w:val="0075518C"/>
    <w:rsid w:val="0075590D"/>
    <w:rsid w:val="00755AA5"/>
    <w:rsid w:val="007561DF"/>
    <w:rsid w:val="007562D4"/>
    <w:rsid w:val="00757FDA"/>
    <w:rsid w:val="00760452"/>
    <w:rsid w:val="00760A5D"/>
    <w:rsid w:val="00760B07"/>
    <w:rsid w:val="00761296"/>
    <w:rsid w:val="0076207F"/>
    <w:rsid w:val="007622CA"/>
    <w:rsid w:val="007637DF"/>
    <w:rsid w:val="007638D5"/>
    <w:rsid w:val="007644A2"/>
    <w:rsid w:val="0076561E"/>
    <w:rsid w:val="007659BF"/>
    <w:rsid w:val="00765A29"/>
    <w:rsid w:val="007660A4"/>
    <w:rsid w:val="00767213"/>
    <w:rsid w:val="007704D9"/>
    <w:rsid w:val="007712C9"/>
    <w:rsid w:val="007730B3"/>
    <w:rsid w:val="0077369C"/>
    <w:rsid w:val="00773B8A"/>
    <w:rsid w:val="00773EF9"/>
    <w:rsid w:val="0077425B"/>
    <w:rsid w:val="00774B7B"/>
    <w:rsid w:val="00774EA5"/>
    <w:rsid w:val="00774F14"/>
    <w:rsid w:val="007767F1"/>
    <w:rsid w:val="00780F24"/>
    <w:rsid w:val="007812DF"/>
    <w:rsid w:val="00781554"/>
    <w:rsid w:val="0078195A"/>
    <w:rsid w:val="00782642"/>
    <w:rsid w:val="00782D16"/>
    <w:rsid w:val="0078370B"/>
    <w:rsid w:val="00783C9C"/>
    <w:rsid w:val="0078559D"/>
    <w:rsid w:val="00785D36"/>
    <w:rsid w:val="007867D7"/>
    <w:rsid w:val="00786869"/>
    <w:rsid w:val="00786FDE"/>
    <w:rsid w:val="00787289"/>
    <w:rsid w:val="007879BB"/>
    <w:rsid w:val="00787E50"/>
    <w:rsid w:val="00790A73"/>
    <w:rsid w:val="0079214A"/>
    <w:rsid w:val="00792E7C"/>
    <w:rsid w:val="00794028"/>
    <w:rsid w:val="0079405C"/>
    <w:rsid w:val="00794E3E"/>
    <w:rsid w:val="0079561A"/>
    <w:rsid w:val="00795DB5"/>
    <w:rsid w:val="0079649C"/>
    <w:rsid w:val="0079667F"/>
    <w:rsid w:val="007966F2"/>
    <w:rsid w:val="00797D65"/>
    <w:rsid w:val="007A02C8"/>
    <w:rsid w:val="007A082A"/>
    <w:rsid w:val="007A0D67"/>
    <w:rsid w:val="007A1F97"/>
    <w:rsid w:val="007A28FC"/>
    <w:rsid w:val="007A3F7C"/>
    <w:rsid w:val="007A3FB0"/>
    <w:rsid w:val="007A428E"/>
    <w:rsid w:val="007A43CE"/>
    <w:rsid w:val="007A504F"/>
    <w:rsid w:val="007A5A22"/>
    <w:rsid w:val="007A655D"/>
    <w:rsid w:val="007A6CAE"/>
    <w:rsid w:val="007A6D01"/>
    <w:rsid w:val="007A7BFC"/>
    <w:rsid w:val="007A7DFA"/>
    <w:rsid w:val="007A7FEB"/>
    <w:rsid w:val="007B0967"/>
    <w:rsid w:val="007B0D7B"/>
    <w:rsid w:val="007B17CF"/>
    <w:rsid w:val="007B18E8"/>
    <w:rsid w:val="007B19E0"/>
    <w:rsid w:val="007B21A4"/>
    <w:rsid w:val="007B35CF"/>
    <w:rsid w:val="007B3B07"/>
    <w:rsid w:val="007B3F0D"/>
    <w:rsid w:val="007B4EC6"/>
    <w:rsid w:val="007B580F"/>
    <w:rsid w:val="007B5DE3"/>
    <w:rsid w:val="007B6322"/>
    <w:rsid w:val="007C0A86"/>
    <w:rsid w:val="007C20DC"/>
    <w:rsid w:val="007C26FF"/>
    <w:rsid w:val="007C388F"/>
    <w:rsid w:val="007C3A02"/>
    <w:rsid w:val="007C3FD8"/>
    <w:rsid w:val="007C451A"/>
    <w:rsid w:val="007C501E"/>
    <w:rsid w:val="007C609F"/>
    <w:rsid w:val="007C6559"/>
    <w:rsid w:val="007C673C"/>
    <w:rsid w:val="007C782A"/>
    <w:rsid w:val="007C79FB"/>
    <w:rsid w:val="007C7B22"/>
    <w:rsid w:val="007C7D39"/>
    <w:rsid w:val="007D08E7"/>
    <w:rsid w:val="007D338E"/>
    <w:rsid w:val="007D38C7"/>
    <w:rsid w:val="007D3F4E"/>
    <w:rsid w:val="007D4739"/>
    <w:rsid w:val="007D4880"/>
    <w:rsid w:val="007D4E93"/>
    <w:rsid w:val="007D5375"/>
    <w:rsid w:val="007D74F5"/>
    <w:rsid w:val="007E2780"/>
    <w:rsid w:val="007E31E0"/>
    <w:rsid w:val="007E3372"/>
    <w:rsid w:val="007E3520"/>
    <w:rsid w:val="007E3886"/>
    <w:rsid w:val="007E69E5"/>
    <w:rsid w:val="007E6EFA"/>
    <w:rsid w:val="007E79A1"/>
    <w:rsid w:val="007F0018"/>
    <w:rsid w:val="007F03C8"/>
    <w:rsid w:val="007F045C"/>
    <w:rsid w:val="007F05A4"/>
    <w:rsid w:val="007F0BDA"/>
    <w:rsid w:val="007F0EFB"/>
    <w:rsid w:val="007F21D7"/>
    <w:rsid w:val="007F3CF4"/>
    <w:rsid w:val="007F493F"/>
    <w:rsid w:val="007F5283"/>
    <w:rsid w:val="007F7598"/>
    <w:rsid w:val="00801598"/>
    <w:rsid w:val="00802196"/>
    <w:rsid w:val="008027BF"/>
    <w:rsid w:val="00803A32"/>
    <w:rsid w:val="00803DEB"/>
    <w:rsid w:val="00807B30"/>
    <w:rsid w:val="00810C70"/>
    <w:rsid w:val="00812F62"/>
    <w:rsid w:val="0081387F"/>
    <w:rsid w:val="00814062"/>
    <w:rsid w:val="008144E5"/>
    <w:rsid w:val="00814EB7"/>
    <w:rsid w:val="00814FC3"/>
    <w:rsid w:val="00815751"/>
    <w:rsid w:val="00815C6D"/>
    <w:rsid w:val="0081696E"/>
    <w:rsid w:val="00816BD4"/>
    <w:rsid w:val="00816CC0"/>
    <w:rsid w:val="0081798B"/>
    <w:rsid w:val="008201F3"/>
    <w:rsid w:val="00820A86"/>
    <w:rsid w:val="00821083"/>
    <w:rsid w:val="00821377"/>
    <w:rsid w:val="008224FA"/>
    <w:rsid w:val="00822ABA"/>
    <w:rsid w:val="008237A6"/>
    <w:rsid w:val="0082412F"/>
    <w:rsid w:val="00826BB0"/>
    <w:rsid w:val="00826BEF"/>
    <w:rsid w:val="0082793C"/>
    <w:rsid w:val="008307EF"/>
    <w:rsid w:val="008309DA"/>
    <w:rsid w:val="00830F55"/>
    <w:rsid w:val="008310FD"/>
    <w:rsid w:val="008311AB"/>
    <w:rsid w:val="00831AD7"/>
    <w:rsid w:val="00831C44"/>
    <w:rsid w:val="00833446"/>
    <w:rsid w:val="00834221"/>
    <w:rsid w:val="00835583"/>
    <w:rsid w:val="00835BAE"/>
    <w:rsid w:val="00836520"/>
    <w:rsid w:val="0083715F"/>
    <w:rsid w:val="00837860"/>
    <w:rsid w:val="008402D4"/>
    <w:rsid w:val="00840649"/>
    <w:rsid w:val="00840778"/>
    <w:rsid w:val="008408D7"/>
    <w:rsid w:val="0084197F"/>
    <w:rsid w:val="008423CA"/>
    <w:rsid w:val="00842F10"/>
    <w:rsid w:val="00843271"/>
    <w:rsid w:val="00843802"/>
    <w:rsid w:val="00843A67"/>
    <w:rsid w:val="00844BA7"/>
    <w:rsid w:val="0084551B"/>
    <w:rsid w:val="00845C5C"/>
    <w:rsid w:val="00846344"/>
    <w:rsid w:val="00846AD7"/>
    <w:rsid w:val="00847246"/>
    <w:rsid w:val="00847F0E"/>
    <w:rsid w:val="00850488"/>
    <w:rsid w:val="0085171A"/>
    <w:rsid w:val="00852D23"/>
    <w:rsid w:val="008531B9"/>
    <w:rsid w:val="00854A69"/>
    <w:rsid w:val="00855AC1"/>
    <w:rsid w:val="00855EA6"/>
    <w:rsid w:val="00856101"/>
    <w:rsid w:val="008562DD"/>
    <w:rsid w:val="00856BDD"/>
    <w:rsid w:val="00857D47"/>
    <w:rsid w:val="00857E87"/>
    <w:rsid w:val="00857F0D"/>
    <w:rsid w:val="008601A2"/>
    <w:rsid w:val="0086055D"/>
    <w:rsid w:val="008606B3"/>
    <w:rsid w:val="008619B3"/>
    <w:rsid w:val="00862072"/>
    <w:rsid w:val="0086295F"/>
    <w:rsid w:val="00862B8D"/>
    <w:rsid w:val="00862E9D"/>
    <w:rsid w:val="00864278"/>
    <w:rsid w:val="008649D9"/>
    <w:rsid w:val="00864A3A"/>
    <w:rsid w:val="00864E27"/>
    <w:rsid w:val="0086594E"/>
    <w:rsid w:val="00865B65"/>
    <w:rsid w:val="00866731"/>
    <w:rsid w:val="008676DC"/>
    <w:rsid w:val="0087084F"/>
    <w:rsid w:val="00870E94"/>
    <w:rsid w:val="0087191D"/>
    <w:rsid w:val="00871F1F"/>
    <w:rsid w:val="008729C3"/>
    <w:rsid w:val="008729E2"/>
    <w:rsid w:val="00872C4B"/>
    <w:rsid w:val="00872FE6"/>
    <w:rsid w:val="00873596"/>
    <w:rsid w:val="00873B2B"/>
    <w:rsid w:val="00873EB4"/>
    <w:rsid w:val="00873FEB"/>
    <w:rsid w:val="008743E4"/>
    <w:rsid w:val="00876B49"/>
    <w:rsid w:val="00877B9A"/>
    <w:rsid w:val="00880383"/>
    <w:rsid w:val="0088040B"/>
    <w:rsid w:val="008807EA"/>
    <w:rsid w:val="008811AE"/>
    <w:rsid w:val="00881367"/>
    <w:rsid w:val="008819CD"/>
    <w:rsid w:val="00882CF9"/>
    <w:rsid w:val="0088329F"/>
    <w:rsid w:val="00883812"/>
    <w:rsid w:val="00883D01"/>
    <w:rsid w:val="00884363"/>
    <w:rsid w:val="00885EBB"/>
    <w:rsid w:val="008862CB"/>
    <w:rsid w:val="0088664F"/>
    <w:rsid w:val="008878DA"/>
    <w:rsid w:val="00887A26"/>
    <w:rsid w:val="0089072D"/>
    <w:rsid w:val="00890A94"/>
    <w:rsid w:val="00890D90"/>
    <w:rsid w:val="00890FC1"/>
    <w:rsid w:val="0089210E"/>
    <w:rsid w:val="00892532"/>
    <w:rsid w:val="0089266F"/>
    <w:rsid w:val="00892CF3"/>
    <w:rsid w:val="0089305C"/>
    <w:rsid w:val="00893AA8"/>
    <w:rsid w:val="00894320"/>
    <w:rsid w:val="0089508B"/>
    <w:rsid w:val="008951AC"/>
    <w:rsid w:val="00895C15"/>
    <w:rsid w:val="008A0ABD"/>
    <w:rsid w:val="008A2453"/>
    <w:rsid w:val="008A3C4D"/>
    <w:rsid w:val="008A3D2F"/>
    <w:rsid w:val="008A490B"/>
    <w:rsid w:val="008A4AD2"/>
    <w:rsid w:val="008A51CA"/>
    <w:rsid w:val="008A5B2A"/>
    <w:rsid w:val="008A6221"/>
    <w:rsid w:val="008A6310"/>
    <w:rsid w:val="008A6994"/>
    <w:rsid w:val="008A6E5A"/>
    <w:rsid w:val="008A6EF4"/>
    <w:rsid w:val="008A7536"/>
    <w:rsid w:val="008A7D6C"/>
    <w:rsid w:val="008B0C99"/>
    <w:rsid w:val="008B117B"/>
    <w:rsid w:val="008B2783"/>
    <w:rsid w:val="008B2B0A"/>
    <w:rsid w:val="008B33F3"/>
    <w:rsid w:val="008B3EC2"/>
    <w:rsid w:val="008B40D2"/>
    <w:rsid w:val="008B417D"/>
    <w:rsid w:val="008B64E6"/>
    <w:rsid w:val="008B665F"/>
    <w:rsid w:val="008C0902"/>
    <w:rsid w:val="008C0A83"/>
    <w:rsid w:val="008C0B42"/>
    <w:rsid w:val="008C13A2"/>
    <w:rsid w:val="008C1CC1"/>
    <w:rsid w:val="008C2E01"/>
    <w:rsid w:val="008C37B1"/>
    <w:rsid w:val="008C3BB4"/>
    <w:rsid w:val="008C514A"/>
    <w:rsid w:val="008C5470"/>
    <w:rsid w:val="008C68EC"/>
    <w:rsid w:val="008C6B5B"/>
    <w:rsid w:val="008C74F7"/>
    <w:rsid w:val="008C7BEC"/>
    <w:rsid w:val="008C7BF2"/>
    <w:rsid w:val="008D0567"/>
    <w:rsid w:val="008D10EE"/>
    <w:rsid w:val="008D173B"/>
    <w:rsid w:val="008D1D3D"/>
    <w:rsid w:val="008D2769"/>
    <w:rsid w:val="008D2E13"/>
    <w:rsid w:val="008D3156"/>
    <w:rsid w:val="008D4CDA"/>
    <w:rsid w:val="008D56DB"/>
    <w:rsid w:val="008D5A74"/>
    <w:rsid w:val="008D5F6D"/>
    <w:rsid w:val="008D7D52"/>
    <w:rsid w:val="008D7FE8"/>
    <w:rsid w:val="008E1001"/>
    <w:rsid w:val="008E23E4"/>
    <w:rsid w:val="008E2501"/>
    <w:rsid w:val="008E3E33"/>
    <w:rsid w:val="008E42DF"/>
    <w:rsid w:val="008E4603"/>
    <w:rsid w:val="008E5974"/>
    <w:rsid w:val="008E6ABC"/>
    <w:rsid w:val="008E78EE"/>
    <w:rsid w:val="008E7D1A"/>
    <w:rsid w:val="008F0113"/>
    <w:rsid w:val="008F082C"/>
    <w:rsid w:val="008F1065"/>
    <w:rsid w:val="008F16B3"/>
    <w:rsid w:val="008F2628"/>
    <w:rsid w:val="008F2A54"/>
    <w:rsid w:val="008F2EEA"/>
    <w:rsid w:val="008F35D4"/>
    <w:rsid w:val="008F6349"/>
    <w:rsid w:val="008F757E"/>
    <w:rsid w:val="00900295"/>
    <w:rsid w:val="00900C1C"/>
    <w:rsid w:val="00900D69"/>
    <w:rsid w:val="00900E97"/>
    <w:rsid w:val="009015EA"/>
    <w:rsid w:val="009021A1"/>
    <w:rsid w:val="00902552"/>
    <w:rsid w:val="00902CCC"/>
    <w:rsid w:val="00902E6F"/>
    <w:rsid w:val="00902EF1"/>
    <w:rsid w:val="0090312C"/>
    <w:rsid w:val="009065CA"/>
    <w:rsid w:val="00906F67"/>
    <w:rsid w:val="0090736F"/>
    <w:rsid w:val="009079B8"/>
    <w:rsid w:val="00910398"/>
    <w:rsid w:val="0091091C"/>
    <w:rsid w:val="0091332C"/>
    <w:rsid w:val="0091347E"/>
    <w:rsid w:val="00913F34"/>
    <w:rsid w:val="00914064"/>
    <w:rsid w:val="0091467C"/>
    <w:rsid w:val="0091480D"/>
    <w:rsid w:val="009148DA"/>
    <w:rsid w:val="00914F1C"/>
    <w:rsid w:val="009156AA"/>
    <w:rsid w:val="00915D33"/>
    <w:rsid w:val="009162D2"/>
    <w:rsid w:val="00916578"/>
    <w:rsid w:val="00916AC6"/>
    <w:rsid w:val="0091753D"/>
    <w:rsid w:val="009178A8"/>
    <w:rsid w:val="00917AB7"/>
    <w:rsid w:val="00917FB3"/>
    <w:rsid w:val="00920254"/>
    <w:rsid w:val="0092138B"/>
    <w:rsid w:val="00921546"/>
    <w:rsid w:val="00921F64"/>
    <w:rsid w:val="0092254D"/>
    <w:rsid w:val="00923866"/>
    <w:rsid w:val="00923FE2"/>
    <w:rsid w:val="00924450"/>
    <w:rsid w:val="00925086"/>
    <w:rsid w:val="009251E2"/>
    <w:rsid w:val="009256BB"/>
    <w:rsid w:val="0092655F"/>
    <w:rsid w:val="00927401"/>
    <w:rsid w:val="009275F7"/>
    <w:rsid w:val="00927723"/>
    <w:rsid w:val="00931654"/>
    <w:rsid w:val="00931D61"/>
    <w:rsid w:val="00931E33"/>
    <w:rsid w:val="009331F4"/>
    <w:rsid w:val="00936073"/>
    <w:rsid w:val="00936D88"/>
    <w:rsid w:val="0093743B"/>
    <w:rsid w:val="009376EC"/>
    <w:rsid w:val="00940CDD"/>
    <w:rsid w:val="00941B98"/>
    <w:rsid w:val="00942147"/>
    <w:rsid w:val="00942652"/>
    <w:rsid w:val="00943367"/>
    <w:rsid w:val="00943A15"/>
    <w:rsid w:val="009441A7"/>
    <w:rsid w:val="0094430E"/>
    <w:rsid w:val="009443BE"/>
    <w:rsid w:val="009443C1"/>
    <w:rsid w:val="00944ACC"/>
    <w:rsid w:val="00945B6A"/>
    <w:rsid w:val="00945E66"/>
    <w:rsid w:val="0094638D"/>
    <w:rsid w:val="009463E8"/>
    <w:rsid w:val="00946485"/>
    <w:rsid w:val="0094650C"/>
    <w:rsid w:val="00947085"/>
    <w:rsid w:val="00950795"/>
    <w:rsid w:val="009511AC"/>
    <w:rsid w:val="00952525"/>
    <w:rsid w:val="00952DEF"/>
    <w:rsid w:val="00953201"/>
    <w:rsid w:val="009532D4"/>
    <w:rsid w:val="0095390A"/>
    <w:rsid w:val="00953AEC"/>
    <w:rsid w:val="00953E1D"/>
    <w:rsid w:val="00954A71"/>
    <w:rsid w:val="00954BC6"/>
    <w:rsid w:val="00954DAC"/>
    <w:rsid w:val="0095509C"/>
    <w:rsid w:val="009550C8"/>
    <w:rsid w:val="00955398"/>
    <w:rsid w:val="009559EE"/>
    <w:rsid w:val="00955B17"/>
    <w:rsid w:val="00955E10"/>
    <w:rsid w:val="00955E7B"/>
    <w:rsid w:val="009569F6"/>
    <w:rsid w:val="00956C30"/>
    <w:rsid w:val="00956C31"/>
    <w:rsid w:val="00957282"/>
    <w:rsid w:val="009573D0"/>
    <w:rsid w:val="00957673"/>
    <w:rsid w:val="00957A13"/>
    <w:rsid w:val="00960EEE"/>
    <w:rsid w:val="00961940"/>
    <w:rsid w:val="00963114"/>
    <w:rsid w:val="009634DD"/>
    <w:rsid w:val="009635EA"/>
    <w:rsid w:val="009638DD"/>
    <w:rsid w:val="00964914"/>
    <w:rsid w:val="00965260"/>
    <w:rsid w:val="00965B2F"/>
    <w:rsid w:val="00966069"/>
    <w:rsid w:val="009663CE"/>
    <w:rsid w:val="00966511"/>
    <w:rsid w:val="00966572"/>
    <w:rsid w:val="00967A11"/>
    <w:rsid w:val="0097023E"/>
    <w:rsid w:val="009704D4"/>
    <w:rsid w:val="009704F0"/>
    <w:rsid w:val="00970FCE"/>
    <w:rsid w:val="00971FA2"/>
    <w:rsid w:val="00972AF7"/>
    <w:rsid w:val="00972BCE"/>
    <w:rsid w:val="00973E63"/>
    <w:rsid w:val="00974974"/>
    <w:rsid w:val="00974AB1"/>
    <w:rsid w:val="00974BDB"/>
    <w:rsid w:val="009752F2"/>
    <w:rsid w:val="009771C4"/>
    <w:rsid w:val="0098041E"/>
    <w:rsid w:val="0098047D"/>
    <w:rsid w:val="009824A7"/>
    <w:rsid w:val="00983C0A"/>
    <w:rsid w:val="009841EB"/>
    <w:rsid w:val="009844A4"/>
    <w:rsid w:val="0098504E"/>
    <w:rsid w:val="00985DE1"/>
    <w:rsid w:val="00986C5B"/>
    <w:rsid w:val="009875CB"/>
    <w:rsid w:val="0098762B"/>
    <w:rsid w:val="00987A6C"/>
    <w:rsid w:val="00987AAD"/>
    <w:rsid w:val="00990C5C"/>
    <w:rsid w:val="009917BB"/>
    <w:rsid w:val="00991A77"/>
    <w:rsid w:val="009920CF"/>
    <w:rsid w:val="0099235B"/>
    <w:rsid w:val="009927AC"/>
    <w:rsid w:val="009929F1"/>
    <w:rsid w:val="00993130"/>
    <w:rsid w:val="009937FB"/>
    <w:rsid w:val="009940AA"/>
    <w:rsid w:val="00994151"/>
    <w:rsid w:val="009950C5"/>
    <w:rsid w:val="009951F5"/>
    <w:rsid w:val="00995513"/>
    <w:rsid w:val="00995554"/>
    <w:rsid w:val="00996F3C"/>
    <w:rsid w:val="009A05CC"/>
    <w:rsid w:val="009A0C72"/>
    <w:rsid w:val="009A0CD0"/>
    <w:rsid w:val="009A1AC2"/>
    <w:rsid w:val="009A2385"/>
    <w:rsid w:val="009A33DD"/>
    <w:rsid w:val="009A361D"/>
    <w:rsid w:val="009A3AF9"/>
    <w:rsid w:val="009A3CF7"/>
    <w:rsid w:val="009A4562"/>
    <w:rsid w:val="009A52C2"/>
    <w:rsid w:val="009A5557"/>
    <w:rsid w:val="009A5B6F"/>
    <w:rsid w:val="009A5CD8"/>
    <w:rsid w:val="009A5E00"/>
    <w:rsid w:val="009A6E4E"/>
    <w:rsid w:val="009A74B4"/>
    <w:rsid w:val="009A7FF9"/>
    <w:rsid w:val="009B03CA"/>
    <w:rsid w:val="009B061A"/>
    <w:rsid w:val="009B0AA9"/>
    <w:rsid w:val="009B1037"/>
    <w:rsid w:val="009B1486"/>
    <w:rsid w:val="009B15CB"/>
    <w:rsid w:val="009B1FFC"/>
    <w:rsid w:val="009B28A5"/>
    <w:rsid w:val="009B2AC4"/>
    <w:rsid w:val="009B2BE9"/>
    <w:rsid w:val="009B4DFF"/>
    <w:rsid w:val="009B5F16"/>
    <w:rsid w:val="009B77EF"/>
    <w:rsid w:val="009B7A4B"/>
    <w:rsid w:val="009B7CDB"/>
    <w:rsid w:val="009C035E"/>
    <w:rsid w:val="009C0566"/>
    <w:rsid w:val="009C08A6"/>
    <w:rsid w:val="009C0D02"/>
    <w:rsid w:val="009C193B"/>
    <w:rsid w:val="009C2D37"/>
    <w:rsid w:val="009C37A5"/>
    <w:rsid w:val="009C4B89"/>
    <w:rsid w:val="009C6F5F"/>
    <w:rsid w:val="009C7FA3"/>
    <w:rsid w:val="009D1DF6"/>
    <w:rsid w:val="009D28E5"/>
    <w:rsid w:val="009D38AD"/>
    <w:rsid w:val="009D3B93"/>
    <w:rsid w:val="009D3CF1"/>
    <w:rsid w:val="009D44D6"/>
    <w:rsid w:val="009D507E"/>
    <w:rsid w:val="009D5AFA"/>
    <w:rsid w:val="009E1513"/>
    <w:rsid w:val="009E1515"/>
    <w:rsid w:val="009E15A9"/>
    <w:rsid w:val="009E1AC5"/>
    <w:rsid w:val="009E3260"/>
    <w:rsid w:val="009E36B9"/>
    <w:rsid w:val="009E38AE"/>
    <w:rsid w:val="009E4777"/>
    <w:rsid w:val="009E4DA3"/>
    <w:rsid w:val="009E50B2"/>
    <w:rsid w:val="009E5223"/>
    <w:rsid w:val="009E5C52"/>
    <w:rsid w:val="009E5CAE"/>
    <w:rsid w:val="009E5CD1"/>
    <w:rsid w:val="009E7195"/>
    <w:rsid w:val="009E7511"/>
    <w:rsid w:val="009E7768"/>
    <w:rsid w:val="009F08AB"/>
    <w:rsid w:val="009F1148"/>
    <w:rsid w:val="009F11D5"/>
    <w:rsid w:val="009F20E2"/>
    <w:rsid w:val="009F21FD"/>
    <w:rsid w:val="009F2499"/>
    <w:rsid w:val="009F2510"/>
    <w:rsid w:val="009F2B52"/>
    <w:rsid w:val="009F31E2"/>
    <w:rsid w:val="009F37F3"/>
    <w:rsid w:val="009F3A44"/>
    <w:rsid w:val="009F3B66"/>
    <w:rsid w:val="009F46E3"/>
    <w:rsid w:val="009F534E"/>
    <w:rsid w:val="009F57D8"/>
    <w:rsid w:val="009F6601"/>
    <w:rsid w:val="009F6973"/>
    <w:rsid w:val="009F74C1"/>
    <w:rsid w:val="009F7E9B"/>
    <w:rsid w:val="00A00F96"/>
    <w:rsid w:val="00A02831"/>
    <w:rsid w:val="00A029B6"/>
    <w:rsid w:val="00A03575"/>
    <w:rsid w:val="00A035D7"/>
    <w:rsid w:val="00A04253"/>
    <w:rsid w:val="00A04B9B"/>
    <w:rsid w:val="00A051FF"/>
    <w:rsid w:val="00A05B60"/>
    <w:rsid w:val="00A06D43"/>
    <w:rsid w:val="00A07BA5"/>
    <w:rsid w:val="00A11C7C"/>
    <w:rsid w:val="00A136E1"/>
    <w:rsid w:val="00A13F9F"/>
    <w:rsid w:val="00A145ED"/>
    <w:rsid w:val="00A1540B"/>
    <w:rsid w:val="00A159EA"/>
    <w:rsid w:val="00A15F6C"/>
    <w:rsid w:val="00A1601F"/>
    <w:rsid w:val="00A17513"/>
    <w:rsid w:val="00A175CE"/>
    <w:rsid w:val="00A17C8E"/>
    <w:rsid w:val="00A17D5F"/>
    <w:rsid w:val="00A2092F"/>
    <w:rsid w:val="00A213F2"/>
    <w:rsid w:val="00A21705"/>
    <w:rsid w:val="00A22DB4"/>
    <w:rsid w:val="00A22FE8"/>
    <w:rsid w:val="00A23167"/>
    <w:rsid w:val="00A234A2"/>
    <w:rsid w:val="00A23D91"/>
    <w:rsid w:val="00A249E9"/>
    <w:rsid w:val="00A24FB0"/>
    <w:rsid w:val="00A25221"/>
    <w:rsid w:val="00A253D1"/>
    <w:rsid w:val="00A2540A"/>
    <w:rsid w:val="00A27222"/>
    <w:rsid w:val="00A27762"/>
    <w:rsid w:val="00A277C1"/>
    <w:rsid w:val="00A303DB"/>
    <w:rsid w:val="00A3080D"/>
    <w:rsid w:val="00A30CE9"/>
    <w:rsid w:val="00A30F05"/>
    <w:rsid w:val="00A3212F"/>
    <w:rsid w:val="00A337D4"/>
    <w:rsid w:val="00A354D0"/>
    <w:rsid w:val="00A35C67"/>
    <w:rsid w:val="00A35C68"/>
    <w:rsid w:val="00A35F61"/>
    <w:rsid w:val="00A367A1"/>
    <w:rsid w:val="00A37341"/>
    <w:rsid w:val="00A4010B"/>
    <w:rsid w:val="00A40E09"/>
    <w:rsid w:val="00A41ABF"/>
    <w:rsid w:val="00A41C4E"/>
    <w:rsid w:val="00A41F82"/>
    <w:rsid w:val="00A420EF"/>
    <w:rsid w:val="00A426DA"/>
    <w:rsid w:val="00A435C2"/>
    <w:rsid w:val="00A43709"/>
    <w:rsid w:val="00A438F6"/>
    <w:rsid w:val="00A45D59"/>
    <w:rsid w:val="00A469DA"/>
    <w:rsid w:val="00A470E5"/>
    <w:rsid w:val="00A47743"/>
    <w:rsid w:val="00A47870"/>
    <w:rsid w:val="00A47893"/>
    <w:rsid w:val="00A47D6F"/>
    <w:rsid w:val="00A47E9C"/>
    <w:rsid w:val="00A47F5C"/>
    <w:rsid w:val="00A50411"/>
    <w:rsid w:val="00A512E0"/>
    <w:rsid w:val="00A53CA9"/>
    <w:rsid w:val="00A545C1"/>
    <w:rsid w:val="00A54672"/>
    <w:rsid w:val="00A548AF"/>
    <w:rsid w:val="00A549B4"/>
    <w:rsid w:val="00A570DF"/>
    <w:rsid w:val="00A57820"/>
    <w:rsid w:val="00A57B52"/>
    <w:rsid w:val="00A62316"/>
    <w:rsid w:val="00A62E5F"/>
    <w:rsid w:val="00A62F3B"/>
    <w:rsid w:val="00A63A9A"/>
    <w:rsid w:val="00A63B3A"/>
    <w:rsid w:val="00A63DE9"/>
    <w:rsid w:val="00A63EA4"/>
    <w:rsid w:val="00A64038"/>
    <w:rsid w:val="00A6429C"/>
    <w:rsid w:val="00A64DE8"/>
    <w:rsid w:val="00A6598D"/>
    <w:rsid w:val="00A65FBE"/>
    <w:rsid w:val="00A66597"/>
    <w:rsid w:val="00A67129"/>
    <w:rsid w:val="00A67266"/>
    <w:rsid w:val="00A67613"/>
    <w:rsid w:val="00A70C60"/>
    <w:rsid w:val="00A71462"/>
    <w:rsid w:val="00A717F0"/>
    <w:rsid w:val="00A7192B"/>
    <w:rsid w:val="00A72240"/>
    <w:rsid w:val="00A7283A"/>
    <w:rsid w:val="00A733B7"/>
    <w:rsid w:val="00A73C05"/>
    <w:rsid w:val="00A74E10"/>
    <w:rsid w:val="00A74E47"/>
    <w:rsid w:val="00A75083"/>
    <w:rsid w:val="00A77DEF"/>
    <w:rsid w:val="00A77E18"/>
    <w:rsid w:val="00A8017B"/>
    <w:rsid w:val="00A82BA9"/>
    <w:rsid w:val="00A83205"/>
    <w:rsid w:val="00A83414"/>
    <w:rsid w:val="00A8415D"/>
    <w:rsid w:val="00A84A5A"/>
    <w:rsid w:val="00A85779"/>
    <w:rsid w:val="00A86B92"/>
    <w:rsid w:val="00A870CB"/>
    <w:rsid w:val="00A8759B"/>
    <w:rsid w:val="00A87DC5"/>
    <w:rsid w:val="00A90998"/>
    <w:rsid w:val="00A91051"/>
    <w:rsid w:val="00A914E4"/>
    <w:rsid w:val="00A91AC4"/>
    <w:rsid w:val="00A91C2A"/>
    <w:rsid w:val="00A92070"/>
    <w:rsid w:val="00A92F73"/>
    <w:rsid w:val="00A93363"/>
    <w:rsid w:val="00A93ABD"/>
    <w:rsid w:val="00A93AE3"/>
    <w:rsid w:val="00A94A1A"/>
    <w:rsid w:val="00A94CE1"/>
    <w:rsid w:val="00A95558"/>
    <w:rsid w:val="00A96A80"/>
    <w:rsid w:val="00A96DFD"/>
    <w:rsid w:val="00A97822"/>
    <w:rsid w:val="00AA06F8"/>
    <w:rsid w:val="00AA1028"/>
    <w:rsid w:val="00AA488A"/>
    <w:rsid w:val="00AA4A00"/>
    <w:rsid w:val="00AA52EC"/>
    <w:rsid w:val="00AA5FB8"/>
    <w:rsid w:val="00AA715F"/>
    <w:rsid w:val="00AA7174"/>
    <w:rsid w:val="00AA75DF"/>
    <w:rsid w:val="00AA7CCD"/>
    <w:rsid w:val="00AB041A"/>
    <w:rsid w:val="00AB0738"/>
    <w:rsid w:val="00AB0A4C"/>
    <w:rsid w:val="00AB0B8C"/>
    <w:rsid w:val="00AB1028"/>
    <w:rsid w:val="00AB1606"/>
    <w:rsid w:val="00AB177E"/>
    <w:rsid w:val="00AB1D4F"/>
    <w:rsid w:val="00AB306E"/>
    <w:rsid w:val="00AB35C5"/>
    <w:rsid w:val="00AB3EEC"/>
    <w:rsid w:val="00AB4184"/>
    <w:rsid w:val="00AB50FE"/>
    <w:rsid w:val="00AB6AAF"/>
    <w:rsid w:val="00AB77D1"/>
    <w:rsid w:val="00AC02EE"/>
    <w:rsid w:val="00AC0415"/>
    <w:rsid w:val="00AC1318"/>
    <w:rsid w:val="00AC15C4"/>
    <w:rsid w:val="00AC2462"/>
    <w:rsid w:val="00AC274B"/>
    <w:rsid w:val="00AC3857"/>
    <w:rsid w:val="00AC38F3"/>
    <w:rsid w:val="00AC3E9E"/>
    <w:rsid w:val="00AC48C8"/>
    <w:rsid w:val="00AC6924"/>
    <w:rsid w:val="00AC73D6"/>
    <w:rsid w:val="00AC7E5C"/>
    <w:rsid w:val="00AD01A7"/>
    <w:rsid w:val="00AD0316"/>
    <w:rsid w:val="00AD0954"/>
    <w:rsid w:val="00AD111C"/>
    <w:rsid w:val="00AD148B"/>
    <w:rsid w:val="00AD1786"/>
    <w:rsid w:val="00AD2BF9"/>
    <w:rsid w:val="00AD3425"/>
    <w:rsid w:val="00AD3636"/>
    <w:rsid w:val="00AD3F58"/>
    <w:rsid w:val="00AD476E"/>
    <w:rsid w:val="00AD5849"/>
    <w:rsid w:val="00AD7181"/>
    <w:rsid w:val="00AD77D9"/>
    <w:rsid w:val="00AE0B6E"/>
    <w:rsid w:val="00AE0CF2"/>
    <w:rsid w:val="00AE1F14"/>
    <w:rsid w:val="00AE2379"/>
    <w:rsid w:val="00AE2645"/>
    <w:rsid w:val="00AE2FEE"/>
    <w:rsid w:val="00AE35C8"/>
    <w:rsid w:val="00AE4849"/>
    <w:rsid w:val="00AE54C4"/>
    <w:rsid w:val="00AE54E0"/>
    <w:rsid w:val="00AE5798"/>
    <w:rsid w:val="00AE584A"/>
    <w:rsid w:val="00AE734A"/>
    <w:rsid w:val="00AE7383"/>
    <w:rsid w:val="00AE7F64"/>
    <w:rsid w:val="00AF0EFD"/>
    <w:rsid w:val="00AF225A"/>
    <w:rsid w:val="00AF2368"/>
    <w:rsid w:val="00AF28DE"/>
    <w:rsid w:val="00AF29DA"/>
    <w:rsid w:val="00AF2A5F"/>
    <w:rsid w:val="00AF3425"/>
    <w:rsid w:val="00AF3A54"/>
    <w:rsid w:val="00AF4671"/>
    <w:rsid w:val="00AF5FC3"/>
    <w:rsid w:val="00AF632C"/>
    <w:rsid w:val="00AF679B"/>
    <w:rsid w:val="00AF6AA0"/>
    <w:rsid w:val="00B00C32"/>
    <w:rsid w:val="00B00F0E"/>
    <w:rsid w:val="00B0103B"/>
    <w:rsid w:val="00B0178A"/>
    <w:rsid w:val="00B01BA3"/>
    <w:rsid w:val="00B01ECA"/>
    <w:rsid w:val="00B023E3"/>
    <w:rsid w:val="00B025D3"/>
    <w:rsid w:val="00B02708"/>
    <w:rsid w:val="00B0344C"/>
    <w:rsid w:val="00B037ED"/>
    <w:rsid w:val="00B04A4F"/>
    <w:rsid w:val="00B05AAB"/>
    <w:rsid w:val="00B06804"/>
    <w:rsid w:val="00B068A9"/>
    <w:rsid w:val="00B1119A"/>
    <w:rsid w:val="00B11DF4"/>
    <w:rsid w:val="00B130BB"/>
    <w:rsid w:val="00B134CE"/>
    <w:rsid w:val="00B13557"/>
    <w:rsid w:val="00B1396F"/>
    <w:rsid w:val="00B144BA"/>
    <w:rsid w:val="00B14F6D"/>
    <w:rsid w:val="00B159F9"/>
    <w:rsid w:val="00B17BAD"/>
    <w:rsid w:val="00B2075E"/>
    <w:rsid w:val="00B20E96"/>
    <w:rsid w:val="00B21559"/>
    <w:rsid w:val="00B2162D"/>
    <w:rsid w:val="00B2174A"/>
    <w:rsid w:val="00B221DC"/>
    <w:rsid w:val="00B2244B"/>
    <w:rsid w:val="00B227B1"/>
    <w:rsid w:val="00B22981"/>
    <w:rsid w:val="00B23993"/>
    <w:rsid w:val="00B25ECE"/>
    <w:rsid w:val="00B25F02"/>
    <w:rsid w:val="00B2773F"/>
    <w:rsid w:val="00B30586"/>
    <w:rsid w:val="00B30C71"/>
    <w:rsid w:val="00B30E72"/>
    <w:rsid w:val="00B31350"/>
    <w:rsid w:val="00B32228"/>
    <w:rsid w:val="00B32938"/>
    <w:rsid w:val="00B32AA6"/>
    <w:rsid w:val="00B3492C"/>
    <w:rsid w:val="00B34F31"/>
    <w:rsid w:val="00B3523B"/>
    <w:rsid w:val="00B3539B"/>
    <w:rsid w:val="00B35DBC"/>
    <w:rsid w:val="00B36479"/>
    <w:rsid w:val="00B364A4"/>
    <w:rsid w:val="00B37B79"/>
    <w:rsid w:val="00B40CF6"/>
    <w:rsid w:val="00B42073"/>
    <w:rsid w:val="00B42E46"/>
    <w:rsid w:val="00B430B1"/>
    <w:rsid w:val="00B435E4"/>
    <w:rsid w:val="00B437C3"/>
    <w:rsid w:val="00B43975"/>
    <w:rsid w:val="00B4416E"/>
    <w:rsid w:val="00B4487B"/>
    <w:rsid w:val="00B44A14"/>
    <w:rsid w:val="00B44C95"/>
    <w:rsid w:val="00B45350"/>
    <w:rsid w:val="00B45886"/>
    <w:rsid w:val="00B45A9C"/>
    <w:rsid w:val="00B464C3"/>
    <w:rsid w:val="00B473CA"/>
    <w:rsid w:val="00B477DE"/>
    <w:rsid w:val="00B50003"/>
    <w:rsid w:val="00B51E2C"/>
    <w:rsid w:val="00B5253F"/>
    <w:rsid w:val="00B52782"/>
    <w:rsid w:val="00B52B31"/>
    <w:rsid w:val="00B52FCE"/>
    <w:rsid w:val="00B533AD"/>
    <w:rsid w:val="00B55FFF"/>
    <w:rsid w:val="00B56BF4"/>
    <w:rsid w:val="00B57F0D"/>
    <w:rsid w:val="00B60AD0"/>
    <w:rsid w:val="00B612A5"/>
    <w:rsid w:val="00B61887"/>
    <w:rsid w:val="00B61DEE"/>
    <w:rsid w:val="00B6223B"/>
    <w:rsid w:val="00B625DC"/>
    <w:rsid w:val="00B62653"/>
    <w:rsid w:val="00B62C2B"/>
    <w:rsid w:val="00B63268"/>
    <w:rsid w:val="00B643AD"/>
    <w:rsid w:val="00B64F27"/>
    <w:rsid w:val="00B650E8"/>
    <w:rsid w:val="00B6624F"/>
    <w:rsid w:val="00B66A1E"/>
    <w:rsid w:val="00B677D6"/>
    <w:rsid w:val="00B7007D"/>
    <w:rsid w:val="00B704D8"/>
    <w:rsid w:val="00B7144A"/>
    <w:rsid w:val="00B72F2E"/>
    <w:rsid w:val="00B73F4C"/>
    <w:rsid w:val="00B74306"/>
    <w:rsid w:val="00B7442D"/>
    <w:rsid w:val="00B74515"/>
    <w:rsid w:val="00B74657"/>
    <w:rsid w:val="00B7465D"/>
    <w:rsid w:val="00B75F1D"/>
    <w:rsid w:val="00B763EE"/>
    <w:rsid w:val="00B768DE"/>
    <w:rsid w:val="00B770D9"/>
    <w:rsid w:val="00B77A2B"/>
    <w:rsid w:val="00B8008E"/>
    <w:rsid w:val="00B8033C"/>
    <w:rsid w:val="00B80A1A"/>
    <w:rsid w:val="00B80FCE"/>
    <w:rsid w:val="00B811A9"/>
    <w:rsid w:val="00B81ECA"/>
    <w:rsid w:val="00B826C0"/>
    <w:rsid w:val="00B82E46"/>
    <w:rsid w:val="00B83751"/>
    <w:rsid w:val="00B84060"/>
    <w:rsid w:val="00B86608"/>
    <w:rsid w:val="00B873F3"/>
    <w:rsid w:val="00B906DF"/>
    <w:rsid w:val="00B91496"/>
    <w:rsid w:val="00B91A3D"/>
    <w:rsid w:val="00B91EB2"/>
    <w:rsid w:val="00B91F2C"/>
    <w:rsid w:val="00B92761"/>
    <w:rsid w:val="00B9380C"/>
    <w:rsid w:val="00B938F3"/>
    <w:rsid w:val="00B939AC"/>
    <w:rsid w:val="00B94752"/>
    <w:rsid w:val="00B9573D"/>
    <w:rsid w:val="00B95DC9"/>
    <w:rsid w:val="00B9690C"/>
    <w:rsid w:val="00B96E75"/>
    <w:rsid w:val="00B96F75"/>
    <w:rsid w:val="00B978D9"/>
    <w:rsid w:val="00BA010E"/>
    <w:rsid w:val="00BA0120"/>
    <w:rsid w:val="00BA0E86"/>
    <w:rsid w:val="00BA1572"/>
    <w:rsid w:val="00BA1ED7"/>
    <w:rsid w:val="00BA2783"/>
    <w:rsid w:val="00BA2BCC"/>
    <w:rsid w:val="00BA36D1"/>
    <w:rsid w:val="00BA3AE2"/>
    <w:rsid w:val="00BA5836"/>
    <w:rsid w:val="00BA5C50"/>
    <w:rsid w:val="00BA6521"/>
    <w:rsid w:val="00BA6858"/>
    <w:rsid w:val="00BA6A6D"/>
    <w:rsid w:val="00BA6CDB"/>
    <w:rsid w:val="00BB244F"/>
    <w:rsid w:val="00BB360B"/>
    <w:rsid w:val="00BB4027"/>
    <w:rsid w:val="00BB4132"/>
    <w:rsid w:val="00BB47AB"/>
    <w:rsid w:val="00BB5356"/>
    <w:rsid w:val="00BB69EB"/>
    <w:rsid w:val="00BB7640"/>
    <w:rsid w:val="00BB7954"/>
    <w:rsid w:val="00BB79FB"/>
    <w:rsid w:val="00BC0861"/>
    <w:rsid w:val="00BC09AF"/>
    <w:rsid w:val="00BC136E"/>
    <w:rsid w:val="00BC13C5"/>
    <w:rsid w:val="00BC257D"/>
    <w:rsid w:val="00BC2F7F"/>
    <w:rsid w:val="00BC31DA"/>
    <w:rsid w:val="00BC3A50"/>
    <w:rsid w:val="00BC4326"/>
    <w:rsid w:val="00BC4E93"/>
    <w:rsid w:val="00BC4F7F"/>
    <w:rsid w:val="00BC645C"/>
    <w:rsid w:val="00BC6724"/>
    <w:rsid w:val="00BC75AC"/>
    <w:rsid w:val="00BD0587"/>
    <w:rsid w:val="00BD0C4D"/>
    <w:rsid w:val="00BD14CE"/>
    <w:rsid w:val="00BD28A3"/>
    <w:rsid w:val="00BD297A"/>
    <w:rsid w:val="00BD3163"/>
    <w:rsid w:val="00BD39B9"/>
    <w:rsid w:val="00BD3DE7"/>
    <w:rsid w:val="00BD51E2"/>
    <w:rsid w:val="00BD6795"/>
    <w:rsid w:val="00BD71C1"/>
    <w:rsid w:val="00BD71F5"/>
    <w:rsid w:val="00BD7366"/>
    <w:rsid w:val="00BE02DA"/>
    <w:rsid w:val="00BE0B9C"/>
    <w:rsid w:val="00BE117F"/>
    <w:rsid w:val="00BE1F74"/>
    <w:rsid w:val="00BE1FBD"/>
    <w:rsid w:val="00BE2BDC"/>
    <w:rsid w:val="00BE322B"/>
    <w:rsid w:val="00BE3316"/>
    <w:rsid w:val="00BE3ECF"/>
    <w:rsid w:val="00BE5CF4"/>
    <w:rsid w:val="00BE5F81"/>
    <w:rsid w:val="00BE6010"/>
    <w:rsid w:val="00BE6588"/>
    <w:rsid w:val="00BE7A9D"/>
    <w:rsid w:val="00BE7DA1"/>
    <w:rsid w:val="00BF005C"/>
    <w:rsid w:val="00BF06C5"/>
    <w:rsid w:val="00BF0719"/>
    <w:rsid w:val="00BF3034"/>
    <w:rsid w:val="00BF3E8B"/>
    <w:rsid w:val="00BF3FC5"/>
    <w:rsid w:val="00BF48C2"/>
    <w:rsid w:val="00BF4A84"/>
    <w:rsid w:val="00BF6337"/>
    <w:rsid w:val="00BF730E"/>
    <w:rsid w:val="00C0006E"/>
    <w:rsid w:val="00C01B08"/>
    <w:rsid w:val="00C01CF2"/>
    <w:rsid w:val="00C025BE"/>
    <w:rsid w:val="00C02905"/>
    <w:rsid w:val="00C03E00"/>
    <w:rsid w:val="00C0474A"/>
    <w:rsid w:val="00C048FE"/>
    <w:rsid w:val="00C04B32"/>
    <w:rsid w:val="00C052F2"/>
    <w:rsid w:val="00C05318"/>
    <w:rsid w:val="00C05413"/>
    <w:rsid w:val="00C06277"/>
    <w:rsid w:val="00C063AA"/>
    <w:rsid w:val="00C066E3"/>
    <w:rsid w:val="00C100D8"/>
    <w:rsid w:val="00C10AEF"/>
    <w:rsid w:val="00C11DB8"/>
    <w:rsid w:val="00C134B5"/>
    <w:rsid w:val="00C13E95"/>
    <w:rsid w:val="00C142F1"/>
    <w:rsid w:val="00C14D40"/>
    <w:rsid w:val="00C15569"/>
    <w:rsid w:val="00C15C33"/>
    <w:rsid w:val="00C17523"/>
    <w:rsid w:val="00C17D29"/>
    <w:rsid w:val="00C206C1"/>
    <w:rsid w:val="00C209D2"/>
    <w:rsid w:val="00C20B4B"/>
    <w:rsid w:val="00C21747"/>
    <w:rsid w:val="00C22AAA"/>
    <w:rsid w:val="00C22F68"/>
    <w:rsid w:val="00C23170"/>
    <w:rsid w:val="00C26BA9"/>
    <w:rsid w:val="00C3099C"/>
    <w:rsid w:val="00C32953"/>
    <w:rsid w:val="00C32C59"/>
    <w:rsid w:val="00C32CFF"/>
    <w:rsid w:val="00C33072"/>
    <w:rsid w:val="00C337D4"/>
    <w:rsid w:val="00C343FC"/>
    <w:rsid w:val="00C34DAA"/>
    <w:rsid w:val="00C3532B"/>
    <w:rsid w:val="00C356F6"/>
    <w:rsid w:val="00C35A59"/>
    <w:rsid w:val="00C3663E"/>
    <w:rsid w:val="00C36964"/>
    <w:rsid w:val="00C36C8C"/>
    <w:rsid w:val="00C37064"/>
    <w:rsid w:val="00C3774C"/>
    <w:rsid w:val="00C37D34"/>
    <w:rsid w:val="00C403E2"/>
    <w:rsid w:val="00C40C55"/>
    <w:rsid w:val="00C41AA0"/>
    <w:rsid w:val="00C41E28"/>
    <w:rsid w:val="00C4228D"/>
    <w:rsid w:val="00C42308"/>
    <w:rsid w:val="00C42DC9"/>
    <w:rsid w:val="00C43C57"/>
    <w:rsid w:val="00C43F13"/>
    <w:rsid w:val="00C43F32"/>
    <w:rsid w:val="00C44EE3"/>
    <w:rsid w:val="00C451A5"/>
    <w:rsid w:val="00C451C9"/>
    <w:rsid w:val="00C4573A"/>
    <w:rsid w:val="00C46DB5"/>
    <w:rsid w:val="00C47614"/>
    <w:rsid w:val="00C47FDD"/>
    <w:rsid w:val="00C50473"/>
    <w:rsid w:val="00C51A72"/>
    <w:rsid w:val="00C52094"/>
    <w:rsid w:val="00C526A6"/>
    <w:rsid w:val="00C52A38"/>
    <w:rsid w:val="00C531E4"/>
    <w:rsid w:val="00C53F7F"/>
    <w:rsid w:val="00C5438E"/>
    <w:rsid w:val="00C54524"/>
    <w:rsid w:val="00C549C5"/>
    <w:rsid w:val="00C54CC5"/>
    <w:rsid w:val="00C54EE7"/>
    <w:rsid w:val="00C54FBA"/>
    <w:rsid w:val="00C567F7"/>
    <w:rsid w:val="00C56E67"/>
    <w:rsid w:val="00C56FE4"/>
    <w:rsid w:val="00C57588"/>
    <w:rsid w:val="00C57837"/>
    <w:rsid w:val="00C57A2B"/>
    <w:rsid w:val="00C57FEF"/>
    <w:rsid w:val="00C60B52"/>
    <w:rsid w:val="00C624F4"/>
    <w:rsid w:val="00C63514"/>
    <w:rsid w:val="00C63BB5"/>
    <w:rsid w:val="00C63CAD"/>
    <w:rsid w:val="00C64B8B"/>
    <w:rsid w:val="00C64E4A"/>
    <w:rsid w:val="00C658FB"/>
    <w:rsid w:val="00C65D85"/>
    <w:rsid w:val="00C66001"/>
    <w:rsid w:val="00C67621"/>
    <w:rsid w:val="00C703B8"/>
    <w:rsid w:val="00C7061F"/>
    <w:rsid w:val="00C70765"/>
    <w:rsid w:val="00C71A29"/>
    <w:rsid w:val="00C71C01"/>
    <w:rsid w:val="00C725D0"/>
    <w:rsid w:val="00C72FE3"/>
    <w:rsid w:val="00C730C8"/>
    <w:rsid w:val="00C7373F"/>
    <w:rsid w:val="00C73C5D"/>
    <w:rsid w:val="00C73F7B"/>
    <w:rsid w:val="00C748E0"/>
    <w:rsid w:val="00C753EA"/>
    <w:rsid w:val="00C75C73"/>
    <w:rsid w:val="00C761EA"/>
    <w:rsid w:val="00C76798"/>
    <w:rsid w:val="00C76F17"/>
    <w:rsid w:val="00C773A3"/>
    <w:rsid w:val="00C77CF5"/>
    <w:rsid w:val="00C80025"/>
    <w:rsid w:val="00C80429"/>
    <w:rsid w:val="00C80C4B"/>
    <w:rsid w:val="00C824D6"/>
    <w:rsid w:val="00C82606"/>
    <w:rsid w:val="00C82874"/>
    <w:rsid w:val="00C82B1A"/>
    <w:rsid w:val="00C83F74"/>
    <w:rsid w:val="00C8401E"/>
    <w:rsid w:val="00C85531"/>
    <w:rsid w:val="00C858EB"/>
    <w:rsid w:val="00C86BE6"/>
    <w:rsid w:val="00C86DBB"/>
    <w:rsid w:val="00C86FD2"/>
    <w:rsid w:val="00C87E31"/>
    <w:rsid w:val="00C91949"/>
    <w:rsid w:val="00C91DCE"/>
    <w:rsid w:val="00C91FCC"/>
    <w:rsid w:val="00C92C43"/>
    <w:rsid w:val="00C92E5B"/>
    <w:rsid w:val="00C92F55"/>
    <w:rsid w:val="00C930F4"/>
    <w:rsid w:val="00C93B03"/>
    <w:rsid w:val="00C95B47"/>
    <w:rsid w:val="00C95FF6"/>
    <w:rsid w:val="00C96D40"/>
    <w:rsid w:val="00C972B3"/>
    <w:rsid w:val="00C97CCF"/>
    <w:rsid w:val="00CA02B0"/>
    <w:rsid w:val="00CA0668"/>
    <w:rsid w:val="00CA0C98"/>
    <w:rsid w:val="00CA1447"/>
    <w:rsid w:val="00CA1768"/>
    <w:rsid w:val="00CA1C07"/>
    <w:rsid w:val="00CA1EC3"/>
    <w:rsid w:val="00CA2646"/>
    <w:rsid w:val="00CA297D"/>
    <w:rsid w:val="00CA318E"/>
    <w:rsid w:val="00CA4514"/>
    <w:rsid w:val="00CA46A4"/>
    <w:rsid w:val="00CA55F9"/>
    <w:rsid w:val="00CA6317"/>
    <w:rsid w:val="00CA692E"/>
    <w:rsid w:val="00CA7DBF"/>
    <w:rsid w:val="00CB1176"/>
    <w:rsid w:val="00CB148C"/>
    <w:rsid w:val="00CB160C"/>
    <w:rsid w:val="00CB1622"/>
    <w:rsid w:val="00CB2240"/>
    <w:rsid w:val="00CB2244"/>
    <w:rsid w:val="00CB22AB"/>
    <w:rsid w:val="00CB2BDB"/>
    <w:rsid w:val="00CB2FA2"/>
    <w:rsid w:val="00CB31DA"/>
    <w:rsid w:val="00CB34EB"/>
    <w:rsid w:val="00CB3DF5"/>
    <w:rsid w:val="00CB4DD8"/>
    <w:rsid w:val="00CB4E08"/>
    <w:rsid w:val="00CB547B"/>
    <w:rsid w:val="00CB5524"/>
    <w:rsid w:val="00CB615C"/>
    <w:rsid w:val="00CB6470"/>
    <w:rsid w:val="00CB6B9D"/>
    <w:rsid w:val="00CB7596"/>
    <w:rsid w:val="00CB7DFB"/>
    <w:rsid w:val="00CC1D1E"/>
    <w:rsid w:val="00CC2FF0"/>
    <w:rsid w:val="00CC486B"/>
    <w:rsid w:val="00CC4CF4"/>
    <w:rsid w:val="00CC5A4C"/>
    <w:rsid w:val="00CC5D28"/>
    <w:rsid w:val="00CC6112"/>
    <w:rsid w:val="00CC66CB"/>
    <w:rsid w:val="00CC74E4"/>
    <w:rsid w:val="00CC7591"/>
    <w:rsid w:val="00CC773F"/>
    <w:rsid w:val="00CC7776"/>
    <w:rsid w:val="00CC7F9B"/>
    <w:rsid w:val="00CD0081"/>
    <w:rsid w:val="00CD0A32"/>
    <w:rsid w:val="00CD10C3"/>
    <w:rsid w:val="00CD26B7"/>
    <w:rsid w:val="00CD43A9"/>
    <w:rsid w:val="00CD4E69"/>
    <w:rsid w:val="00CD66AD"/>
    <w:rsid w:val="00CD70D2"/>
    <w:rsid w:val="00CD7934"/>
    <w:rsid w:val="00CD7A01"/>
    <w:rsid w:val="00CD7F81"/>
    <w:rsid w:val="00CE0616"/>
    <w:rsid w:val="00CE0C1A"/>
    <w:rsid w:val="00CE1F1C"/>
    <w:rsid w:val="00CE21B5"/>
    <w:rsid w:val="00CE23BD"/>
    <w:rsid w:val="00CE2666"/>
    <w:rsid w:val="00CE2E98"/>
    <w:rsid w:val="00CE4092"/>
    <w:rsid w:val="00CE4731"/>
    <w:rsid w:val="00CE4E13"/>
    <w:rsid w:val="00CE52D7"/>
    <w:rsid w:val="00CE557B"/>
    <w:rsid w:val="00CE6849"/>
    <w:rsid w:val="00CE7002"/>
    <w:rsid w:val="00CE74C6"/>
    <w:rsid w:val="00CF035C"/>
    <w:rsid w:val="00CF07C3"/>
    <w:rsid w:val="00CF0BD9"/>
    <w:rsid w:val="00CF0FDD"/>
    <w:rsid w:val="00CF18EE"/>
    <w:rsid w:val="00CF2625"/>
    <w:rsid w:val="00CF2B40"/>
    <w:rsid w:val="00CF3F9E"/>
    <w:rsid w:val="00CF40AC"/>
    <w:rsid w:val="00CF5562"/>
    <w:rsid w:val="00CF5945"/>
    <w:rsid w:val="00CF5D92"/>
    <w:rsid w:val="00CF6228"/>
    <w:rsid w:val="00CF6263"/>
    <w:rsid w:val="00CF7A0B"/>
    <w:rsid w:val="00D002F7"/>
    <w:rsid w:val="00D004E4"/>
    <w:rsid w:val="00D00541"/>
    <w:rsid w:val="00D00E6F"/>
    <w:rsid w:val="00D023D5"/>
    <w:rsid w:val="00D02659"/>
    <w:rsid w:val="00D02D00"/>
    <w:rsid w:val="00D047FF"/>
    <w:rsid w:val="00D04EDA"/>
    <w:rsid w:val="00D05588"/>
    <w:rsid w:val="00D06662"/>
    <w:rsid w:val="00D06B7D"/>
    <w:rsid w:val="00D10744"/>
    <w:rsid w:val="00D1085C"/>
    <w:rsid w:val="00D10F35"/>
    <w:rsid w:val="00D10FA1"/>
    <w:rsid w:val="00D10FFE"/>
    <w:rsid w:val="00D12EF0"/>
    <w:rsid w:val="00D133C1"/>
    <w:rsid w:val="00D13514"/>
    <w:rsid w:val="00D136EB"/>
    <w:rsid w:val="00D14439"/>
    <w:rsid w:val="00D148F7"/>
    <w:rsid w:val="00D14E90"/>
    <w:rsid w:val="00D14F6A"/>
    <w:rsid w:val="00D1535F"/>
    <w:rsid w:val="00D16D0A"/>
    <w:rsid w:val="00D17F66"/>
    <w:rsid w:val="00D20726"/>
    <w:rsid w:val="00D20A7C"/>
    <w:rsid w:val="00D21133"/>
    <w:rsid w:val="00D216AB"/>
    <w:rsid w:val="00D21A48"/>
    <w:rsid w:val="00D2234B"/>
    <w:rsid w:val="00D225B0"/>
    <w:rsid w:val="00D22B9E"/>
    <w:rsid w:val="00D22FA8"/>
    <w:rsid w:val="00D234CD"/>
    <w:rsid w:val="00D23695"/>
    <w:rsid w:val="00D23D46"/>
    <w:rsid w:val="00D24205"/>
    <w:rsid w:val="00D246ED"/>
    <w:rsid w:val="00D25A7E"/>
    <w:rsid w:val="00D27D01"/>
    <w:rsid w:val="00D30979"/>
    <w:rsid w:val="00D30A00"/>
    <w:rsid w:val="00D31096"/>
    <w:rsid w:val="00D3178B"/>
    <w:rsid w:val="00D31BD5"/>
    <w:rsid w:val="00D32739"/>
    <w:rsid w:val="00D328D1"/>
    <w:rsid w:val="00D32F24"/>
    <w:rsid w:val="00D33A3F"/>
    <w:rsid w:val="00D344C2"/>
    <w:rsid w:val="00D34F0F"/>
    <w:rsid w:val="00D36DF1"/>
    <w:rsid w:val="00D37753"/>
    <w:rsid w:val="00D37D96"/>
    <w:rsid w:val="00D37F34"/>
    <w:rsid w:val="00D4055F"/>
    <w:rsid w:val="00D40642"/>
    <w:rsid w:val="00D40EE7"/>
    <w:rsid w:val="00D410AC"/>
    <w:rsid w:val="00D41447"/>
    <w:rsid w:val="00D415FF"/>
    <w:rsid w:val="00D41715"/>
    <w:rsid w:val="00D42151"/>
    <w:rsid w:val="00D42401"/>
    <w:rsid w:val="00D44457"/>
    <w:rsid w:val="00D448DD"/>
    <w:rsid w:val="00D46783"/>
    <w:rsid w:val="00D46D62"/>
    <w:rsid w:val="00D503B1"/>
    <w:rsid w:val="00D50EB8"/>
    <w:rsid w:val="00D51275"/>
    <w:rsid w:val="00D514DC"/>
    <w:rsid w:val="00D520B8"/>
    <w:rsid w:val="00D52D1A"/>
    <w:rsid w:val="00D53374"/>
    <w:rsid w:val="00D5343E"/>
    <w:rsid w:val="00D53591"/>
    <w:rsid w:val="00D53945"/>
    <w:rsid w:val="00D54989"/>
    <w:rsid w:val="00D54E20"/>
    <w:rsid w:val="00D55DC8"/>
    <w:rsid w:val="00D55FF8"/>
    <w:rsid w:val="00D61332"/>
    <w:rsid w:val="00D61795"/>
    <w:rsid w:val="00D618F6"/>
    <w:rsid w:val="00D61A7E"/>
    <w:rsid w:val="00D61AE4"/>
    <w:rsid w:val="00D61DE7"/>
    <w:rsid w:val="00D63A0A"/>
    <w:rsid w:val="00D64268"/>
    <w:rsid w:val="00D647F1"/>
    <w:rsid w:val="00D6487B"/>
    <w:rsid w:val="00D649ED"/>
    <w:rsid w:val="00D659FC"/>
    <w:rsid w:val="00D65F49"/>
    <w:rsid w:val="00D66477"/>
    <w:rsid w:val="00D678C6"/>
    <w:rsid w:val="00D67D62"/>
    <w:rsid w:val="00D67E34"/>
    <w:rsid w:val="00D70146"/>
    <w:rsid w:val="00D70393"/>
    <w:rsid w:val="00D70A62"/>
    <w:rsid w:val="00D7166C"/>
    <w:rsid w:val="00D73484"/>
    <w:rsid w:val="00D74720"/>
    <w:rsid w:val="00D765CF"/>
    <w:rsid w:val="00D7732D"/>
    <w:rsid w:val="00D77FC9"/>
    <w:rsid w:val="00D80B8D"/>
    <w:rsid w:val="00D825B0"/>
    <w:rsid w:val="00D825B6"/>
    <w:rsid w:val="00D83066"/>
    <w:rsid w:val="00D8384B"/>
    <w:rsid w:val="00D838B8"/>
    <w:rsid w:val="00D8399E"/>
    <w:rsid w:val="00D848A3"/>
    <w:rsid w:val="00D84A2E"/>
    <w:rsid w:val="00D855C4"/>
    <w:rsid w:val="00D85B6B"/>
    <w:rsid w:val="00D866CB"/>
    <w:rsid w:val="00D868E7"/>
    <w:rsid w:val="00D86A28"/>
    <w:rsid w:val="00D86DF6"/>
    <w:rsid w:val="00D87610"/>
    <w:rsid w:val="00D87756"/>
    <w:rsid w:val="00D87A1E"/>
    <w:rsid w:val="00D90DB4"/>
    <w:rsid w:val="00D916F4"/>
    <w:rsid w:val="00D9221C"/>
    <w:rsid w:val="00D92D25"/>
    <w:rsid w:val="00D92EBF"/>
    <w:rsid w:val="00D92FF5"/>
    <w:rsid w:val="00D93381"/>
    <w:rsid w:val="00D93888"/>
    <w:rsid w:val="00D93925"/>
    <w:rsid w:val="00D93E82"/>
    <w:rsid w:val="00D93FD5"/>
    <w:rsid w:val="00D9420E"/>
    <w:rsid w:val="00D95243"/>
    <w:rsid w:val="00D9552D"/>
    <w:rsid w:val="00D95B81"/>
    <w:rsid w:val="00D962C4"/>
    <w:rsid w:val="00D96698"/>
    <w:rsid w:val="00D969C2"/>
    <w:rsid w:val="00D972FF"/>
    <w:rsid w:val="00DA0368"/>
    <w:rsid w:val="00DA06CB"/>
    <w:rsid w:val="00DA07D6"/>
    <w:rsid w:val="00DA113F"/>
    <w:rsid w:val="00DA1C18"/>
    <w:rsid w:val="00DA2217"/>
    <w:rsid w:val="00DA24FC"/>
    <w:rsid w:val="00DA2875"/>
    <w:rsid w:val="00DA28D0"/>
    <w:rsid w:val="00DA2E0C"/>
    <w:rsid w:val="00DA38B6"/>
    <w:rsid w:val="00DA42A3"/>
    <w:rsid w:val="00DA4563"/>
    <w:rsid w:val="00DA4931"/>
    <w:rsid w:val="00DA49DC"/>
    <w:rsid w:val="00DA5280"/>
    <w:rsid w:val="00DA5C17"/>
    <w:rsid w:val="00DA729E"/>
    <w:rsid w:val="00DB0001"/>
    <w:rsid w:val="00DB00D8"/>
    <w:rsid w:val="00DB02A4"/>
    <w:rsid w:val="00DB05C8"/>
    <w:rsid w:val="00DB1CEC"/>
    <w:rsid w:val="00DB215D"/>
    <w:rsid w:val="00DB21C3"/>
    <w:rsid w:val="00DB23DD"/>
    <w:rsid w:val="00DB2556"/>
    <w:rsid w:val="00DB394F"/>
    <w:rsid w:val="00DB3D50"/>
    <w:rsid w:val="00DB41B1"/>
    <w:rsid w:val="00DB4927"/>
    <w:rsid w:val="00DB4A6E"/>
    <w:rsid w:val="00DB6016"/>
    <w:rsid w:val="00DB769E"/>
    <w:rsid w:val="00DC0786"/>
    <w:rsid w:val="00DC07B4"/>
    <w:rsid w:val="00DC0B4B"/>
    <w:rsid w:val="00DC1584"/>
    <w:rsid w:val="00DC1790"/>
    <w:rsid w:val="00DC2217"/>
    <w:rsid w:val="00DC2A93"/>
    <w:rsid w:val="00DC2ABA"/>
    <w:rsid w:val="00DC2D6D"/>
    <w:rsid w:val="00DC307A"/>
    <w:rsid w:val="00DC383C"/>
    <w:rsid w:val="00DC3A54"/>
    <w:rsid w:val="00DC3ED1"/>
    <w:rsid w:val="00DC422A"/>
    <w:rsid w:val="00DC45C5"/>
    <w:rsid w:val="00DC482C"/>
    <w:rsid w:val="00DC49C7"/>
    <w:rsid w:val="00DC4ADC"/>
    <w:rsid w:val="00DC59B2"/>
    <w:rsid w:val="00DC7445"/>
    <w:rsid w:val="00DD0D5E"/>
    <w:rsid w:val="00DD0DE1"/>
    <w:rsid w:val="00DD16B4"/>
    <w:rsid w:val="00DD30A6"/>
    <w:rsid w:val="00DD57A5"/>
    <w:rsid w:val="00DD67A4"/>
    <w:rsid w:val="00DD72A4"/>
    <w:rsid w:val="00DD7EB5"/>
    <w:rsid w:val="00DE14BF"/>
    <w:rsid w:val="00DE2015"/>
    <w:rsid w:val="00DE25D4"/>
    <w:rsid w:val="00DE2AB2"/>
    <w:rsid w:val="00DE314B"/>
    <w:rsid w:val="00DE344F"/>
    <w:rsid w:val="00DE37F7"/>
    <w:rsid w:val="00DE453E"/>
    <w:rsid w:val="00DE4597"/>
    <w:rsid w:val="00DE620D"/>
    <w:rsid w:val="00DE68DE"/>
    <w:rsid w:val="00DE6A64"/>
    <w:rsid w:val="00DE6F9E"/>
    <w:rsid w:val="00DE743D"/>
    <w:rsid w:val="00DE776E"/>
    <w:rsid w:val="00DF029B"/>
    <w:rsid w:val="00DF089D"/>
    <w:rsid w:val="00DF20E2"/>
    <w:rsid w:val="00DF2140"/>
    <w:rsid w:val="00DF234F"/>
    <w:rsid w:val="00DF2993"/>
    <w:rsid w:val="00DF2ADF"/>
    <w:rsid w:val="00DF356B"/>
    <w:rsid w:val="00DF54EB"/>
    <w:rsid w:val="00DF5959"/>
    <w:rsid w:val="00DF5B29"/>
    <w:rsid w:val="00DF5EF4"/>
    <w:rsid w:val="00DF6478"/>
    <w:rsid w:val="00E00193"/>
    <w:rsid w:val="00E002BF"/>
    <w:rsid w:val="00E00F17"/>
    <w:rsid w:val="00E0361E"/>
    <w:rsid w:val="00E0367D"/>
    <w:rsid w:val="00E0370D"/>
    <w:rsid w:val="00E03B49"/>
    <w:rsid w:val="00E03E46"/>
    <w:rsid w:val="00E04151"/>
    <w:rsid w:val="00E04D20"/>
    <w:rsid w:val="00E05E9C"/>
    <w:rsid w:val="00E06152"/>
    <w:rsid w:val="00E073E9"/>
    <w:rsid w:val="00E07703"/>
    <w:rsid w:val="00E110AC"/>
    <w:rsid w:val="00E1138A"/>
    <w:rsid w:val="00E12705"/>
    <w:rsid w:val="00E13737"/>
    <w:rsid w:val="00E13B94"/>
    <w:rsid w:val="00E14BF9"/>
    <w:rsid w:val="00E14ED0"/>
    <w:rsid w:val="00E15026"/>
    <w:rsid w:val="00E153ED"/>
    <w:rsid w:val="00E15A19"/>
    <w:rsid w:val="00E15B76"/>
    <w:rsid w:val="00E16012"/>
    <w:rsid w:val="00E17087"/>
    <w:rsid w:val="00E1746C"/>
    <w:rsid w:val="00E17646"/>
    <w:rsid w:val="00E17D54"/>
    <w:rsid w:val="00E20B97"/>
    <w:rsid w:val="00E20E72"/>
    <w:rsid w:val="00E210EA"/>
    <w:rsid w:val="00E21439"/>
    <w:rsid w:val="00E21769"/>
    <w:rsid w:val="00E221BD"/>
    <w:rsid w:val="00E22360"/>
    <w:rsid w:val="00E22405"/>
    <w:rsid w:val="00E243B2"/>
    <w:rsid w:val="00E24493"/>
    <w:rsid w:val="00E24CC4"/>
    <w:rsid w:val="00E24F48"/>
    <w:rsid w:val="00E24FB2"/>
    <w:rsid w:val="00E257DD"/>
    <w:rsid w:val="00E25B6D"/>
    <w:rsid w:val="00E25F32"/>
    <w:rsid w:val="00E26386"/>
    <w:rsid w:val="00E26BED"/>
    <w:rsid w:val="00E27148"/>
    <w:rsid w:val="00E277F2"/>
    <w:rsid w:val="00E27B26"/>
    <w:rsid w:val="00E305E1"/>
    <w:rsid w:val="00E307AD"/>
    <w:rsid w:val="00E3094F"/>
    <w:rsid w:val="00E31AB5"/>
    <w:rsid w:val="00E3350D"/>
    <w:rsid w:val="00E33AE0"/>
    <w:rsid w:val="00E33AE6"/>
    <w:rsid w:val="00E350EC"/>
    <w:rsid w:val="00E352CF"/>
    <w:rsid w:val="00E35C03"/>
    <w:rsid w:val="00E36121"/>
    <w:rsid w:val="00E36916"/>
    <w:rsid w:val="00E3721D"/>
    <w:rsid w:val="00E37AF2"/>
    <w:rsid w:val="00E37C14"/>
    <w:rsid w:val="00E37D91"/>
    <w:rsid w:val="00E40297"/>
    <w:rsid w:val="00E4083C"/>
    <w:rsid w:val="00E40A00"/>
    <w:rsid w:val="00E40D0A"/>
    <w:rsid w:val="00E415A4"/>
    <w:rsid w:val="00E41983"/>
    <w:rsid w:val="00E42432"/>
    <w:rsid w:val="00E4294D"/>
    <w:rsid w:val="00E43650"/>
    <w:rsid w:val="00E43B16"/>
    <w:rsid w:val="00E44A2B"/>
    <w:rsid w:val="00E45474"/>
    <w:rsid w:val="00E45B49"/>
    <w:rsid w:val="00E4707D"/>
    <w:rsid w:val="00E4756F"/>
    <w:rsid w:val="00E50455"/>
    <w:rsid w:val="00E50BB1"/>
    <w:rsid w:val="00E51ADF"/>
    <w:rsid w:val="00E52311"/>
    <w:rsid w:val="00E537A3"/>
    <w:rsid w:val="00E53A0B"/>
    <w:rsid w:val="00E53D32"/>
    <w:rsid w:val="00E55051"/>
    <w:rsid w:val="00E557F8"/>
    <w:rsid w:val="00E559A0"/>
    <w:rsid w:val="00E55B88"/>
    <w:rsid w:val="00E5675C"/>
    <w:rsid w:val="00E56993"/>
    <w:rsid w:val="00E56D7E"/>
    <w:rsid w:val="00E57298"/>
    <w:rsid w:val="00E5737C"/>
    <w:rsid w:val="00E57460"/>
    <w:rsid w:val="00E603BB"/>
    <w:rsid w:val="00E6113D"/>
    <w:rsid w:val="00E61FA4"/>
    <w:rsid w:val="00E63513"/>
    <w:rsid w:val="00E6452B"/>
    <w:rsid w:val="00E6530C"/>
    <w:rsid w:val="00E6575A"/>
    <w:rsid w:val="00E66914"/>
    <w:rsid w:val="00E66AB9"/>
    <w:rsid w:val="00E66C5E"/>
    <w:rsid w:val="00E7030F"/>
    <w:rsid w:val="00E7169E"/>
    <w:rsid w:val="00E71B20"/>
    <w:rsid w:val="00E71BA5"/>
    <w:rsid w:val="00E7252F"/>
    <w:rsid w:val="00E729D9"/>
    <w:rsid w:val="00E72C50"/>
    <w:rsid w:val="00E73094"/>
    <w:rsid w:val="00E7363F"/>
    <w:rsid w:val="00E754DC"/>
    <w:rsid w:val="00E75C4B"/>
    <w:rsid w:val="00E75CF9"/>
    <w:rsid w:val="00E76449"/>
    <w:rsid w:val="00E7706B"/>
    <w:rsid w:val="00E77F57"/>
    <w:rsid w:val="00E80DE8"/>
    <w:rsid w:val="00E81270"/>
    <w:rsid w:val="00E81D1A"/>
    <w:rsid w:val="00E81E66"/>
    <w:rsid w:val="00E82C07"/>
    <w:rsid w:val="00E841A6"/>
    <w:rsid w:val="00E842F3"/>
    <w:rsid w:val="00E8452D"/>
    <w:rsid w:val="00E8472A"/>
    <w:rsid w:val="00E84742"/>
    <w:rsid w:val="00E84B4F"/>
    <w:rsid w:val="00E8597D"/>
    <w:rsid w:val="00E86304"/>
    <w:rsid w:val="00E8693E"/>
    <w:rsid w:val="00E86A69"/>
    <w:rsid w:val="00E86BEA"/>
    <w:rsid w:val="00E87BC3"/>
    <w:rsid w:val="00E87F45"/>
    <w:rsid w:val="00E90D95"/>
    <w:rsid w:val="00E91488"/>
    <w:rsid w:val="00E9155D"/>
    <w:rsid w:val="00E918B3"/>
    <w:rsid w:val="00E91F40"/>
    <w:rsid w:val="00E92F50"/>
    <w:rsid w:val="00E93577"/>
    <w:rsid w:val="00E937B3"/>
    <w:rsid w:val="00E939D0"/>
    <w:rsid w:val="00E9524D"/>
    <w:rsid w:val="00E95AB0"/>
    <w:rsid w:val="00E95E07"/>
    <w:rsid w:val="00E96BE0"/>
    <w:rsid w:val="00E97D11"/>
    <w:rsid w:val="00EA0C37"/>
    <w:rsid w:val="00EA0DEC"/>
    <w:rsid w:val="00EA1958"/>
    <w:rsid w:val="00EA2603"/>
    <w:rsid w:val="00EA28B3"/>
    <w:rsid w:val="00EA2D1E"/>
    <w:rsid w:val="00EA2F08"/>
    <w:rsid w:val="00EA3BCA"/>
    <w:rsid w:val="00EA48E7"/>
    <w:rsid w:val="00EA4A07"/>
    <w:rsid w:val="00EA4A3C"/>
    <w:rsid w:val="00EA4CD6"/>
    <w:rsid w:val="00EA5B65"/>
    <w:rsid w:val="00EA6083"/>
    <w:rsid w:val="00EA6C3F"/>
    <w:rsid w:val="00EA6C7F"/>
    <w:rsid w:val="00EA6F95"/>
    <w:rsid w:val="00EA6FC5"/>
    <w:rsid w:val="00EB0E6F"/>
    <w:rsid w:val="00EB0F67"/>
    <w:rsid w:val="00EB1434"/>
    <w:rsid w:val="00EB3430"/>
    <w:rsid w:val="00EB3D0D"/>
    <w:rsid w:val="00EB3ED9"/>
    <w:rsid w:val="00EB40F0"/>
    <w:rsid w:val="00EB595D"/>
    <w:rsid w:val="00EB5F5A"/>
    <w:rsid w:val="00EB6562"/>
    <w:rsid w:val="00EC0027"/>
    <w:rsid w:val="00EC09E6"/>
    <w:rsid w:val="00EC1196"/>
    <w:rsid w:val="00EC1D53"/>
    <w:rsid w:val="00EC207B"/>
    <w:rsid w:val="00EC25B9"/>
    <w:rsid w:val="00EC26DF"/>
    <w:rsid w:val="00EC37A0"/>
    <w:rsid w:val="00EC4296"/>
    <w:rsid w:val="00EC4629"/>
    <w:rsid w:val="00EC4654"/>
    <w:rsid w:val="00EC4703"/>
    <w:rsid w:val="00EC4DF8"/>
    <w:rsid w:val="00EC5172"/>
    <w:rsid w:val="00EC53F3"/>
    <w:rsid w:val="00EC6A59"/>
    <w:rsid w:val="00EC7670"/>
    <w:rsid w:val="00ED01E1"/>
    <w:rsid w:val="00ED0654"/>
    <w:rsid w:val="00ED19A4"/>
    <w:rsid w:val="00ED279A"/>
    <w:rsid w:val="00ED2ABB"/>
    <w:rsid w:val="00ED2BF7"/>
    <w:rsid w:val="00ED2FD1"/>
    <w:rsid w:val="00ED426B"/>
    <w:rsid w:val="00ED43CB"/>
    <w:rsid w:val="00ED4DA3"/>
    <w:rsid w:val="00ED53D9"/>
    <w:rsid w:val="00ED53DE"/>
    <w:rsid w:val="00ED73E2"/>
    <w:rsid w:val="00EE0C32"/>
    <w:rsid w:val="00EE1036"/>
    <w:rsid w:val="00EE14AE"/>
    <w:rsid w:val="00EE2D99"/>
    <w:rsid w:val="00EE3ED2"/>
    <w:rsid w:val="00EE4A29"/>
    <w:rsid w:val="00EE4D3A"/>
    <w:rsid w:val="00EE4E68"/>
    <w:rsid w:val="00EE58A4"/>
    <w:rsid w:val="00EE735E"/>
    <w:rsid w:val="00EE7795"/>
    <w:rsid w:val="00EE7B09"/>
    <w:rsid w:val="00EE7F5A"/>
    <w:rsid w:val="00EF001F"/>
    <w:rsid w:val="00EF03AA"/>
    <w:rsid w:val="00EF1405"/>
    <w:rsid w:val="00EF2199"/>
    <w:rsid w:val="00EF224C"/>
    <w:rsid w:val="00EF2B8F"/>
    <w:rsid w:val="00EF3E11"/>
    <w:rsid w:val="00EF47D7"/>
    <w:rsid w:val="00EF54BC"/>
    <w:rsid w:val="00EF5967"/>
    <w:rsid w:val="00EF5E1F"/>
    <w:rsid w:val="00EF6C10"/>
    <w:rsid w:val="00F005AA"/>
    <w:rsid w:val="00F0089E"/>
    <w:rsid w:val="00F00952"/>
    <w:rsid w:val="00F01121"/>
    <w:rsid w:val="00F01437"/>
    <w:rsid w:val="00F01816"/>
    <w:rsid w:val="00F02848"/>
    <w:rsid w:val="00F029CA"/>
    <w:rsid w:val="00F03B62"/>
    <w:rsid w:val="00F04890"/>
    <w:rsid w:val="00F05194"/>
    <w:rsid w:val="00F05791"/>
    <w:rsid w:val="00F05EB6"/>
    <w:rsid w:val="00F062D4"/>
    <w:rsid w:val="00F06FC3"/>
    <w:rsid w:val="00F0727B"/>
    <w:rsid w:val="00F07969"/>
    <w:rsid w:val="00F1013E"/>
    <w:rsid w:val="00F10481"/>
    <w:rsid w:val="00F106FD"/>
    <w:rsid w:val="00F10A98"/>
    <w:rsid w:val="00F11A79"/>
    <w:rsid w:val="00F12B45"/>
    <w:rsid w:val="00F12E2B"/>
    <w:rsid w:val="00F12FC3"/>
    <w:rsid w:val="00F145BC"/>
    <w:rsid w:val="00F14949"/>
    <w:rsid w:val="00F152DF"/>
    <w:rsid w:val="00F15472"/>
    <w:rsid w:val="00F15C49"/>
    <w:rsid w:val="00F16771"/>
    <w:rsid w:val="00F1725F"/>
    <w:rsid w:val="00F17672"/>
    <w:rsid w:val="00F20B00"/>
    <w:rsid w:val="00F2100E"/>
    <w:rsid w:val="00F21031"/>
    <w:rsid w:val="00F21075"/>
    <w:rsid w:val="00F21A98"/>
    <w:rsid w:val="00F23A4A"/>
    <w:rsid w:val="00F257F5"/>
    <w:rsid w:val="00F259BF"/>
    <w:rsid w:val="00F2627A"/>
    <w:rsid w:val="00F26462"/>
    <w:rsid w:val="00F27840"/>
    <w:rsid w:val="00F27885"/>
    <w:rsid w:val="00F30075"/>
    <w:rsid w:val="00F3010D"/>
    <w:rsid w:val="00F309A0"/>
    <w:rsid w:val="00F31451"/>
    <w:rsid w:val="00F31C47"/>
    <w:rsid w:val="00F32F99"/>
    <w:rsid w:val="00F3408D"/>
    <w:rsid w:val="00F354E0"/>
    <w:rsid w:val="00F3580E"/>
    <w:rsid w:val="00F3583A"/>
    <w:rsid w:val="00F36377"/>
    <w:rsid w:val="00F369E9"/>
    <w:rsid w:val="00F41206"/>
    <w:rsid w:val="00F41A2C"/>
    <w:rsid w:val="00F421DF"/>
    <w:rsid w:val="00F42A29"/>
    <w:rsid w:val="00F42B92"/>
    <w:rsid w:val="00F42CA3"/>
    <w:rsid w:val="00F43099"/>
    <w:rsid w:val="00F4369B"/>
    <w:rsid w:val="00F436BF"/>
    <w:rsid w:val="00F43958"/>
    <w:rsid w:val="00F44A57"/>
    <w:rsid w:val="00F44D19"/>
    <w:rsid w:val="00F45296"/>
    <w:rsid w:val="00F45653"/>
    <w:rsid w:val="00F459FF"/>
    <w:rsid w:val="00F465D2"/>
    <w:rsid w:val="00F4665F"/>
    <w:rsid w:val="00F4679F"/>
    <w:rsid w:val="00F4695B"/>
    <w:rsid w:val="00F471EE"/>
    <w:rsid w:val="00F47B55"/>
    <w:rsid w:val="00F52084"/>
    <w:rsid w:val="00F533FB"/>
    <w:rsid w:val="00F5392F"/>
    <w:rsid w:val="00F53ACC"/>
    <w:rsid w:val="00F53EAD"/>
    <w:rsid w:val="00F54022"/>
    <w:rsid w:val="00F54E93"/>
    <w:rsid w:val="00F551FC"/>
    <w:rsid w:val="00F55A33"/>
    <w:rsid w:val="00F55D77"/>
    <w:rsid w:val="00F561C8"/>
    <w:rsid w:val="00F56334"/>
    <w:rsid w:val="00F56B6B"/>
    <w:rsid w:val="00F56F04"/>
    <w:rsid w:val="00F574ED"/>
    <w:rsid w:val="00F57B32"/>
    <w:rsid w:val="00F57ED9"/>
    <w:rsid w:val="00F60809"/>
    <w:rsid w:val="00F61278"/>
    <w:rsid w:val="00F61566"/>
    <w:rsid w:val="00F61627"/>
    <w:rsid w:val="00F61883"/>
    <w:rsid w:val="00F631A3"/>
    <w:rsid w:val="00F64319"/>
    <w:rsid w:val="00F64B72"/>
    <w:rsid w:val="00F65850"/>
    <w:rsid w:val="00F66151"/>
    <w:rsid w:val="00F701A5"/>
    <w:rsid w:val="00F708E9"/>
    <w:rsid w:val="00F71D18"/>
    <w:rsid w:val="00F71E67"/>
    <w:rsid w:val="00F72062"/>
    <w:rsid w:val="00F72D96"/>
    <w:rsid w:val="00F73913"/>
    <w:rsid w:val="00F73EA3"/>
    <w:rsid w:val="00F742D3"/>
    <w:rsid w:val="00F7473B"/>
    <w:rsid w:val="00F759A2"/>
    <w:rsid w:val="00F7619A"/>
    <w:rsid w:val="00F808F1"/>
    <w:rsid w:val="00F81232"/>
    <w:rsid w:val="00F81E44"/>
    <w:rsid w:val="00F82F6D"/>
    <w:rsid w:val="00F8327A"/>
    <w:rsid w:val="00F834D3"/>
    <w:rsid w:val="00F83D30"/>
    <w:rsid w:val="00F84895"/>
    <w:rsid w:val="00F849F6"/>
    <w:rsid w:val="00F84CDF"/>
    <w:rsid w:val="00F8565B"/>
    <w:rsid w:val="00F85973"/>
    <w:rsid w:val="00F86C9C"/>
    <w:rsid w:val="00F87654"/>
    <w:rsid w:val="00F878D5"/>
    <w:rsid w:val="00F879CD"/>
    <w:rsid w:val="00F87B7E"/>
    <w:rsid w:val="00F87C0C"/>
    <w:rsid w:val="00F9020B"/>
    <w:rsid w:val="00F9038A"/>
    <w:rsid w:val="00F91388"/>
    <w:rsid w:val="00F9156B"/>
    <w:rsid w:val="00F915CE"/>
    <w:rsid w:val="00F920E3"/>
    <w:rsid w:val="00F923EA"/>
    <w:rsid w:val="00F92859"/>
    <w:rsid w:val="00F92C63"/>
    <w:rsid w:val="00F93A6A"/>
    <w:rsid w:val="00F94682"/>
    <w:rsid w:val="00F95337"/>
    <w:rsid w:val="00F9619F"/>
    <w:rsid w:val="00FA06C1"/>
    <w:rsid w:val="00FA0EA2"/>
    <w:rsid w:val="00FA1EE8"/>
    <w:rsid w:val="00FA21C6"/>
    <w:rsid w:val="00FA3F3C"/>
    <w:rsid w:val="00FA4932"/>
    <w:rsid w:val="00FA52AE"/>
    <w:rsid w:val="00FA55E6"/>
    <w:rsid w:val="00FA75E2"/>
    <w:rsid w:val="00FA7695"/>
    <w:rsid w:val="00FB0B48"/>
    <w:rsid w:val="00FB0CB7"/>
    <w:rsid w:val="00FB10FC"/>
    <w:rsid w:val="00FB16D7"/>
    <w:rsid w:val="00FB33C4"/>
    <w:rsid w:val="00FB35D1"/>
    <w:rsid w:val="00FB3AD9"/>
    <w:rsid w:val="00FB3C4D"/>
    <w:rsid w:val="00FB49CF"/>
    <w:rsid w:val="00FB52F7"/>
    <w:rsid w:val="00FB5BBB"/>
    <w:rsid w:val="00FB5EFB"/>
    <w:rsid w:val="00FB658F"/>
    <w:rsid w:val="00FC0289"/>
    <w:rsid w:val="00FC06AC"/>
    <w:rsid w:val="00FC1C19"/>
    <w:rsid w:val="00FC1FB4"/>
    <w:rsid w:val="00FC2231"/>
    <w:rsid w:val="00FC2B9C"/>
    <w:rsid w:val="00FC3AA7"/>
    <w:rsid w:val="00FC52D5"/>
    <w:rsid w:val="00FC6FB3"/>
    <w:rsid w:val="00FC70F9"/>
    <w:rsid w:val="00FC7E05"/>
    <w:rsid w:val="00FD029D"/>
    <w:rsid w:val="00FD0DE3"/>
    <w:rsid w:val="00FD16CE"/>
    <w:rsid w:val="00FD17A8"/>
    <w:rsid w:val="00FD27C6"/>
    <w:rsid w:val="00FD395B"/>
    <w:rsid w:val="00FD4693"/>
    <w:rsid w:val="00FD5682"/>
    <w:rsid w:val="00FD6452"/>
    <w:rsid w:val="00FD64B8"/>
    <w:rsid w:val="00FD7C96"/>
    <w:rsid w:val="00FD7FB5"/>
    <w:rsid w:val="00FE02B3"/>
    <w:rsid w:val="00FE0D17"/>
    <w:rsid w:val="00FE0E4E"/>
    <w:rsid w:val="00FE1934"/>
    <w:rsid w:val="00FE22AD"/>
    <w:rsid w:val="00FE22CA"/>
    <w:rsid w:val="00FE2778"/>
    <w:rsid w:val="00FE2804"/>
    <w:rsid w:val="00FE395E"/>
    <w:rsid w:val="00FE3CB5"/>
    <w:rsid w:val="00FE4250"/>
    <w:rsid w:val="00FE55C0"/>
    <w:rsid w:val="00FE577B"/>
    <w:rsid w:val="00FE69BF"/>
    <w:rsid w:val="00FF0202"/>
    <w:rsid w:val="00FF02EF"/>
    <w:rsid w:val="00FF0AFC"/>
    <w:rsid w:val="00FF13BE"/>
    <w:rsid w:val="00FF15DD"/>
    <w:rsid w:val="00FF2849"/>
    <w:rsid w:val="00FF3218"/>
    <w:rsid w:val="00FF434C"/>
    <w:rsid w:val="00FF4AB4"/>
    <w:rsid w:val="00FF4BCB"/>
    <w:rsid w:val="00FF4F62"/>
    <w:rsid w:val="00FF52F4"/>
    <w:rsid w:val="00FF5577"/>
    <w:rsid w:val="00FF661E"/>
    <w:rsid w:val="00FF6C23"/>
    <w:rsid w:val="00FF7094"/>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CD537"/>
  <w15:docId w15:val="{5C81CE0A-57E8-405F-B79D-FE2D98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61E"/>
    <w:rPr>
      <w:lang w:eastAsia="en-US"/>
    </w:rPr>
  </w:style>
  <w:style w:type="paragraph" w:styleId="Heading1">
    <w:name w:val="heading 1"/>
    <w:basedOn w:val="Normal"/>
    <w:next w:val="Normal"/>
    <w:qFormat/>
    <w:rsid w:val="0004606D"/>
    <w:pPr>
      <w:widowControl w:val="0"/>
      <w:outlineLvl w:val="0"/>
    </w:pPr>
    <w:rPr>
      <w:rFonts w:ascii="Swis721 BlkEx BT" w:hAnsi="Swis721 BlkEx BT"/>
      <w:i/>
      <w:snapToGrid w:val="0"/>
      <w:sz w:val="28"/>
    </w:rPr>
  </w:style>
  <w:style w:type="paragraph" w:styleId="Heading2">
    <w:name w:val="heading 2"/>
    <w:basedOn w:val="Normal"/>
    <w:next w:val="Normal"/>
    <w:qFormat/>
    <w:rsid w:val="0004606D"/>
    <w:pPr>
      <w:widowControl w:val="0"/>
      <w:outlineLvl w:val="1"/>
    </w:pPr>
    <w:rPr>
      <w:rFonts w:ascii="Swis721 BlkEx BT" w:hAnsi="Swis721 BlkEx BT"/>
      <w:i/>
      <w:snapToGrid w:val="0"/>
      <w:sz w:val="24"/>
    </w:rPr>
  </w:style>
  <w:style w:type="paragraph" w:styleId="Heading3">
    <w:name w:val="heading 3"/>
    <w:basedOn w:val="Normal"/>
    <w:next w:val="Normal"/>
    <w:qFormat/>
    <w:rsid w:val="0004606D"/>
    <w:pPr>
      <w:keepNext/>
      <w:tabs>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2"/>
    </w:pPr>
    <w:rPr>
      <w:b/>
      <w:sz w:val="24"/>
      <w:lang w:val="en-GB"/>
    </w:rPr>
  </w:style>
  <w:style w:type="paragraph" w:styleId="Heading4">
    <w:name w:val="heading 4"/>
    <w:basedOn w:val="Normal"/>
    <w:next w:val="Normal"/>
    <w:qFormat/>
    <w:rsid w:val="0004606D"/>
    <w:pPr>
      <w:keepNext/>
      <w:outlineLvl w:val="3"/>
    </w:pPr>
    <w:rPr>
      <w:b/>
      <w:sz w:val="24"/>
    </w:rPr>
  </w:style>
  <w:style w:type="paragraph" w:styleId="Heading5">
    <w:name w:val="heading 5"/>
    <w:basedOn w:val="Normal"/>
    <w:next w:val="Normal"/>
    <w:qFormat/>
    <w:rsid w:val="0004606D"/>
    <w:pPr>
      <w:keepNext/>
      <w:tabs>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04606D"/>
    <w:rPr>
      <w:rFonts w:ascii="Courier New" w:hAnsi="Courier New"/>
    </w:rPr>
  </w:style>
  <w:style w:type="paragraph" w:styleId="DocumentMap">
    <w:name w:val="Document Map"/>
    <w:basedOn w:val="Normal"/>
    <w:semiHidden/>
    <w:rsid w:val="0004606D"/>
    <w:pPr>
      <w:shd w:val="clear" w:color="auto" w:fill="000080"/>
    </w:pPr>
    <w:rPr>
      <w:rFonts w:ascii="Tahoma" w:hAnsi="Tahoma"/>
    </w:rPr>
  </w:style>
  <w:style w:type="paragraph" w:customStyle="1" w:styleId="Style">
    <w:name w:val="Style"/>
    <w:basedOn w:val="Normal"/>
    <w:rsid w:val="0004606D"/>
    <w:pPr>
      <w:widowControl w:val="0"/>
      <w:ind w:left="360" w:hanging="360"/>
    </w:pPr>
    <w:rPr>
      <w:snapToGrid w:val="0"/>
      <w:sz w:val="24"/>
    </w:rPr>
  </w:style>
  <w:style w:type="paragraph" w:customStyle="1" w:styleId="a">
    <w:name w:val="_"/>
    <w:basedOn w:val="Normal"/>
    <w:rsid w:val="0004606D"/>
    <w:pPr>
      <w:widowControl w:val="0"/>
      <w:ind w:left="360" w:hanging="360"/>
    </w:pPr>
    <w:rPr>
      <w:snapToGrid w:val="0"/>
      <w:sz w:val="24"/>
    </w:rPr>
  </w:style>
  <w:style w:type="character" w:styleId="Hyperlink">
    <w:name w:val="Hyperlink"/>
    <w:basedOn w:val="DefaultParagraphFont"/>
    <w:rsid w:val="0004606D"/>
    <w:rPr>
      <w:color w:val="0000FF"/>
      <w:u w:val="single"/>
    </w:rPr>
  </w:style>
  <w:style w:type="character" w:styleId="FollowedHyperlink">
    <w:name w:val="FollowedHyperlink"/>
    <w:basedOn w:val="DefaultParagraphFont"/>
    <w:rsid w:val="0004606D"/>
    <w:rPr>
      <w:color w:val="800080"/>
      <w:u w:val="single"/>
    </w:rPr>
  </w:style>
  <w:style w:type="paragraph" w:styleId="BodyTextIndent">
    <w:name w:val="Body Text Indent"/>
    <w:basedOn w:val="Normal"/>
    <w:rsid w:val="0004606D"/>
    <w:pPr>
      <w:tabs>
        <w:tab w:val="left" w:pos="-720"/>
        <w:tab w:val="left" w:pos="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ind w:left="2160" w:hanging="2160"/>
      <w:jc w:val="both"/>
    </w:pPr>
    <w:rPr>
      <w:sz w:val="24"/>
      <w:lang w:val="en-GB"/>
    </w:rPr>
  </w:style>
  <w:style w:type="paragraph" w:customStyle="1" w:styleId="TitleNotes">
    <w:name w:val="TitleNotes"/>
    <w:basedOn w:val="Normal"/>
    <w:rsid w:val="0004606D"/>
    <w:pPr>
      <w:widowControl w:val="0"/>
    </w:pPr>
    <w:rPr>
      <w:i/>
      <w:snapToGrid w:val="0"/>
      <w:sz w:val="28"/>
    </w:rPr>
  </w:style>
  <w:style w:type="paragraph" w:customStyle="1" w:styleId="Chapter">
    <w:name w:val="Chapter"/>
    <w:basedOn w:val="Normal"/>
    <w:rsid w:val="0004606D"/>
    <w:pPr>
      <w:widowControl w:val="0"/>
      <w:ind w:hanging="720"/>
    </w:pPr>
    <w:rPr>
      <w:rFonts w:ascii="Frame5 Font" w:hAnsi="Frame5 Font"/>
      <w:i/>
      <w:snapToGrid w:val="0"/>
      <w:sz w:val="40"/>
    </w:rPr>
  </w:style>
  <w:style w:type="paragraph" w:styleId="Title">
    <w:name w:val="Title"/>
    <w:basedOn w:val="Normal"/>
    <w:link w:val="TitleChar"/>
    <w:uiPriority w:val="99"/>
    <w:qFormat/>
    <w:rsid w:val="0004606D"/>
    <w:pPr>
      <w:jc w:val="center"/>
    </w:pPr>
    <w:rPr>
      <w:sz w:val="24"/>
    </w:rPr>
  </w:style>
  <w:style w:type="paragraph" w:styleId="BodyText">
    <w:name w:val="Body Text"/>
    <w:basedOn w:val="Normal"/>
    <w:link w:val="BodyTextChar"/>
    <w:rsid w:val="0004606D"/>
    <w:pPr>
      <w:jc w:val="both"/>
    </w:pPr>
    <w:rPr>
      <w:sz w:val="24"/>
    </w:rPr>
  </w:style>
  <w:style w:type="paragraph" w:styleId="Caption">
    <w:name w:val="caption"/>
    <w:basedOn w:val="Normal"/>
    <w:next w:val="Normal"/>
    <w:qFormat/>
    <w:rsid w:val="0004606D"/>
    <w:pPr>
      <w:spacing w:before="120" w:after="120"/>
    </w:pPr>
    <w:rPr>
      <w:b/>
    </w:rPr>
  </w:style>
  <w:style w:type="paragraph" w:customStyle="1" w:styleId="mysubtitle">
    <w:name w:val="mysubtitle"/>
    <w:basedOn w:val="Subtitle"/>
    <w:rsid w:val="0004606D"/>
    <w:rPr>
      <w:rFonts w:ascii="Times New Roman" w:hAnsi="Times New Roman"/>
      <w:b/>
      <w:snapToGrid w:val="0"/>
    </w:rPr>
  </w:style>
  <w:style w:type="paragraph" w:styleId="Subtitle">
    <w:name w:val="Subtitle"/>
    <w:basedOn w:val="Normal"/>
    <w:qFormat/>
    <w:rsid w:val="0004606D"/>
    <w:pPr>
      <w:spacing w:after="60"/>
      <w:jc w:val="center"/>
      <w:outlineLvl w:val="1"/>
    </w:pPr>
    <w:rPr>
      <w:rFonts w:ascii="Arial" w:hAnsi="Arial"/>
      <w:sz w:val="24"/>
    </w:rPr>
  </w:style>
  <w:style w:type="paragraph" w:styleId="BodyText2">
    <w:name w:val="Body Text 2"/>
    <w:basedOn w:val="Normal"/>
    <w:rsid w:val="0004606D"/>
    <w:rPr>
      <w:sz w:val="24"/>
    </w:rPr>
  </w:style>
  <w:style w:type="paragraph" w:customStyle="1" w:styleId="Blockquote">
    <w:name w:val="Blockquote"/>
    <w:basedOn w:val="Normal"/>
    <w:rsid w:val="0004606D"/>
    <w:pPr>
      <w:spacing w:before="100" w:after="100"/>
      <w:ind w:left="360" w:right="360"/>
    </w:pPr>
    <w:rPr>
      <w:snapToGrid w:val="0"/>
      <w:sz w:val="24"/>
      <w:lang w:val="en-CA"/>
    </w:rPr>
  </w:style>
  <w:style w:type="character" w:styleId="HTMLTypewriter">
    <w:name w:val="HTML Typewriter"/>
    <w:basedOn w:val="DefaultParagraphFont"/>
    <w:rsid w:val="0004606D"/>
    <w:rPr>
      <w:rFonts w:ascii="Courier New" w:eastAsia="Courier New" w:hAnsi="Courier New" w:cs="Courier New"/>
      <w:sz w:val="20"/>
      <w:szCs w:val="20"/>
    </w:rPr>
  </w:style>
  <w:style w:type="paragraph" w:styleId="NormalWeb">
    <w:name w:val="Normal (Web)"/>
    <w:basedOn w:val="Normal"/>
    <w:uiPriority w:val="99"/>
    <w:rsid w:val="0004606D"/>
    <w:pPr>
      <w:spacing w:before="100" w:beforeAutospacing="1" w:after="100" w:afterAutospacing="1"/>
    </w:pPr>
    <w:rPr>
      <w:sz w:val="24"/>
      <w:szCs w:val="24"/>
    </w:rPr>
  </w:style>
  <w:style w:type="paragraph" w:styleId="Footer">
    <w:name w:val="footer"/>
    <w:basedOn w:val="Normal"/>
    <w:rsid w:val="00596CD6"/>
    <w:pPr>
      <w:tabs>
        <w:tab w:val="center" w:pos="4320"/>
        <w:tab w:val="right" w:pos="8640"/>
      </w:tabs>
    </w:pPr>
  </w:style>
  <w:style w:type="character" w:styleId="PageNumber">
    <w:name w:val="page number"/>
    <w:basedOn w:val="DefaultParagraphFont"/>
    <w:rsid w:val="00596CD6"/>
  </w:style>
  <w:style w:type="character" w:styleId="Strong">
    <w:name w:val="Strong"/>
    <w:basedOn w:val="DefaultParagraphFont"/>
    <w:uiPriority w:val="22"/>
    <w:qFormat/>
    <w:rsid w:val="00D962C4"/>
    <w:rPr>
      <w:b/>
      <w:bCs/>
    </w:rPr>
  </w:style>
  <w:style w:type="paragraph" w:customStyle="1" w:styleId="Default">
    <w:name w:val="Default"/>
    <w:rsid w:val="00C72FE3"/>
    <w:pPr>
      <w:autoSpaceDE w:val="0"/>
      <w:autoSpaceDN w:val="0"/>
      <w:adjustRightInd w:val="0"/>
    </w:pPr>
    <w:rPr>
      <w:color w:val="000000"/>
      <w:sz w:val="24"/>
      <w:szCs w:val="24"/>
    </w:rPr>
  </w:style>
  <w:style w:type="paragraph" w:styleId="Header">
    <w:name w:val="header"/>
    <w:basedOn w:val="Normal"/>
    <w:rsid w:val="00D10744"/>
    <w:pPr>
      <w:tabs>
        <w:tab w:val="center" w:pos="4320"/>
        <w:tab w:val="right" w:pos="8640"/>
      </w:tabs>
    </w:pPr>
  </w:style>
  <w:style w:type="character" w:customStyle="1" w:styleId="BodyTextChar">
    <w:name w:val="Body Text Char"/>
    <w:basedOn w:val="DefaultParagraphFont"/>
    <w:link w:val="BodyText"/>
    <w:rsid w:val="00B7465D"/>
    <w:rPr>
      <w:rFonts w:eastAsia="宋体"/>
      <w:sz w:val="24"/>
      <w:lang w:val="en-US" w:eastAsia="en-US" w:bidi="ar-SA"/>
    </w:rPr>
  </w:style>
  <w:style w:type="character" w:customStyle="1" w:styleId="PlainTextChar">
    <w:name w:val="Plain Text Char"/>
    <w:basedOn w:val="DefaultParagraphFont"/>
    <w:link w:val="PlainText"/>
    <w:uiPriority w:val="99"/>
    <w:rsid w:val="009A3AF9"/>
    <w:rPr>
      <w:rFonts w:ascii="Courier New" w:hAnsi="Courier New"/>
      <w:lang w:eastAsia="en-US"/>
    </w:rPr>
  </w:style>
  <w:style w:type="paragraph" w:styleId="BalloonText">
    <w:name w:val="Balloon Text"/>
    <w:basedOn w:val="Normal"/>
    <w:link w:val="BalloonTextChar"/>
    <w:rsid w:val="00331F39"/>
    <w:rPr>
      <w:rFonts w:ascii="Tahoma" w:hAnsi="Tahoma" w:cs="Tahoma"/>
      <w:sz w:val="16"/>
      <w:szCs w:val="16"/>
    </w:rPr>
  </w:style>
  <w:style w:type="character" w:customStyle="1" w:styleId="BalloonTextChar">
    <w:name w:val="Balloon Text Char"/>
    <w:basedOn w:val="DefaultParagraphFont"/>
    <w:link w:val="BalloonText"/>
    <w:rsid w:val="00331F39"/>
    <w:rPr>
      <w:rFonts w:ascii="Tahoma" w:hAnsi="Tahoma" w:cs="Tahoma"/>
      <w:sz w:val="16"/>
      <w:szCs w:val="16"/>
      <w:lang w:eastAsia="en-US"/>
    </w:rPr>
  </w:style>
  <w:style w:type="paragraph" w:styleId="ListParagraph">
    <w:name w:val="List Paragraph"/>
    <w:basedOn w:val="Normal"/>
    <w:uiPriority w:val="34"/>
    <w:qFormat/>
    <w:rsid w:val="001C489F"/>
    <w:pPr>
      <w:ind w:left="720"/>
      <w:contextualSpacing/>
    </w:pPr>
  </w:style>
  <w:style w:type="paragraph" w:customStyle="1" w:styleId="Authors">
    <w:name w:val="Authors"/>
    <w:basedOn w:val="Normal"/>
    <w:next w:val="Normal"/>
    <w:rsid w:val="004E6DB7"/>
    <w:pPr>
      <w:framePr w:w="9072" w:hSpace="187" w:vSpace="187" w:wrap="notBeside" w:vAnchor="text" w:hAnchor="page" w:xAlign="center" w:y="1"/>
      <w:autoSpaceDE w:val="0"/>
      <w:autoSpaceDN w:val="0"/>
      <w:spacing w:after="320"/>
      <w:jc w:val="center"/>
    </w:pPr>
    <w:rPr>
      <w:sz w:val="22"/>
      <w:szCs w:val="22"/>
    </w:rPr>
  </w:style>
  <w:style w:type="character" w:customStyle="1" w:styleId="MemberType">
    <w:name w:val="MemberType"/>
    <w:basedOn w:val="DefaultParagraphFont"/>
    <w:rsid w:val="004E6DB7"/>
    <w:rPr>
      <w:rFonts w:ascii="Times New Roman" w:hAnsi="Times New Roman" w:cs="Times New Roman"/>
      <w:i/>
      <w:iCs/>
      <w:sz w:val="22"/>
      <w:szCs w:val="22"/>
    </w:rPr>
  </w:style>
  <w:style w:type="character" w:customStyle="1" w:styleId="snippet">
    <w:name w:val="snippet"/>
    <w:basedOn w:val="DefaultParagraphFont"/>
    <w:rsid w:val="00A545C1"/>
  </w:style>
  <w:style w:type="character" w:customStyle="1" w:styleId="TitleChar">
    <w:name w:val="Title Char"/>
    <w:basedOn w:val="DefaultParagraphFont"/>
    <w:link w:val="Title"/>
    <w:uiPriority w:val="99"/>
    <w:rsid w:val="00FB5EFB"/>
    <w:rPr>
      <w:sz w:val="24"/>
      <w:lang w:eastAsia="en-US"/>
    </w:rPr>
  </w:style>
  <w:style w:type="character" w:customStyle="1" w:styleId="A1">
    <w:name w:val="A1"/>
    <w:uiPriority w:val="99"/>
    <w:rsid w:val="00864A3A"/>
    <w:rPr>
      <w:rFonts w:cs="Trebuchet MS"/>
      <w:color w:val="211D1E"/>
      <w:sz w:val="18"/>
      <w:szCs w:val="18"/>
    </w:rPr>
  </w:style>
  <w:style w:type="character" w:customStyle="1" w:styleId="MTEquationSection">
    <w:name w:val="MTEquationSection"/>
    <w:rsid w:val="006E5712"/>
    <w:rPr>
      <w:vanish/>
      <w:color w:val="FF0000"/>
      <w:sz w:val="32"/>
      <w:szCs w:val="28"/>
    </w:rPr>
  </w:style>
  <w:style w:type="paragraph" w:customStyle="1" w:styleId="WW-Default">
    <w:name w:val="WW-Default"/>
    <w:rsid w:val="002A08D2"/>
    <w:pPr>
      <w:widowControl w:val="0"/>
      <w:tabs>
        <w:tab w:val="left" w:pos="720"/>
      </w:tabs>
      <w:suppressAutoHyphens/>
      <w:spacing w:after="200" w:line="276" w:lineRule="auto"/>
    </w:pPr>
    <w:rPr>
      <w:rFonts w:ascii="Tahoma" w:eastAsia="Times New Roman" w:hAnsi="Tahoma" w:cs="Tahoma"/>
      <w:color w:val="000000"/>
      <w:sz w:val="24"/>
      <w:szCs w:val="24"/>
    </w:rPr>
  </w:style>
  <w:style w:type="character" w:customStyle="1" w:styleId="apple-converted-space">
    <w:name w:val="apple-converted-space"/>
    <w:rsid w:val="00D02659"/>
  </w:style>
  <w:style w:type="character" w:customStyle="1" w:styleId="this-person">
    <w:name w:val="this-person"/>
    <w:basedOn w:val="DefaultParagraphFont"/>
    <w:rsid w:val="00A94A1A"/>
  </w:style>
  <w:style w:type="character" w:customStyle="1" w:styleId="Title1">
    <w:name w:val="Title1"/>
    <w:basedOn w:val="DefaultParagraphFont"/>
    <w:rsid w:val="00A94A1A"/>
  </w:style>
  <w:style w:type="character" w:customStyle="1" w:styleId="maintitle">
    <w:name w:val="maintitle"/>
    <w:basedOn w:val="DefaultParagraphFont"/>
    <w:rsid w:val="00DC59B2"/>
  </w:style>
  <w:style w:type="paragraph" w:customStyle="1" w:styleId="Title2">
    <w:name w:val="Title2"/>
    <w:basedOn w:val="Normal"/>
    <w:rsid w:val="00345EE0"/>
    <w:pPr>
      <w:widowControl w:val="0"/>
      <w:jc w:val="center"/>
    </w:pPr>
    <w:rPr>
      <w:rFonts w:eastAsia="Times New Roman"/>
      <w:sz w:val="48"/>
      <w:szCs w:val="24"/>
      <w:lang w:eastAsia="zh-CN"/>
    </w:rPr>
  </w:style>
  <w:style w:type="paragraph" w:customStyle="1" w:styleId="text">
    <w:name w:val="text"/>
    <w:basedOn w:val="Normal"/>
    <w:link w:val="textChar"/>
    <w:rsid w:val="00345EE0"/>
    <w:pPr>
      <w:ind w:firstLine="187"/>
      <w:jc w:val="both"/>
    </w:pPr>
    <w:rPr>
      <w:lang w:eastAsia="zh-CN"/>
    </w:rPr>
  </w:style>
  <w:style w:type="character" w:customStyle="1" w:styleId="textChar">
    <w:name w:val="text Char"/>
    <w:link w:val="text"/>
    <w:rsid w:val="00345EE0"/>
  </w:style>
  <w:style w:type="character" w:customStyle="1" w:styleId="highlight">
    <w:name w:val="highlight"/>
    <w:basedOn w:val="DefaultParagraphFont"/>
    <w:rsid w:val="003778E7"/>
  </w:style>
  <w:style w:type="character" w:customStyle="1" w:styleId="ng-scope">
    <w:name w:val="ng-scope"/>
    <w:basedOn w:val="DefaultParagraphFont"/>
    <w:rsid w:val="003778E7"/>
  </w:style>
  <w:style w:type="character" w:customStyle="1" w:styleId="ng-binding">
    <w:name w:val="ng-binding"/>
    <w:basedOn w:val="DefaultParagraphFont"/>
    <w:rsid w:val="003778E7"/>
  </w:style>
  <w:style w:type="paragraph" w:customStyle="1" w:styleId="papertitle">
    <w:name w:val="paper title"/>
    <w:rsid w:val="00A87DC5"/>
    <w:pPr>
      <w:spacing w:after="120"/>
      <w:jc w:val="center"/>
    </w:pPr>
    <w:rPr>
      <w:rFonts w:eastAsia="MS Mincho"/>
      <w:noProof/>
      <w:sz w:val="48"/>
      <w:szCs w:val="48"/>
      <w:lang w:eastAsia="en-US"/>
    </w:rPr>
  </w:style>
  <w:style w:type="paragraph" w:customStyle="1" w:styleId="Affiliation">
    <w:name w:val="Affiliation"/>
    <w:rsid w:val="00E243B2"/>
    <w:pPr>
      <w:jc w:val="center"/>
    </w:pPr>
    <w:rPr>
      <w:lang w:eastAsia="en-US"/>
    </w:rPr>
  </w:style>
  <w:style w:type="paragraph" w:customStyle="1" w:styleId="Author">
    <w:name w:val="Author"/>
    <w:rsid w:val="00E243B2"/>
    <w:pPr>
      <w:spacing w:before="360" w:after="40"/>
      <w:jc w:val="center"/>
    </w:pPr>
    <w:rPr>
      <w:noProof/>
      <w:sz w:val="22"/>
      <w:szCs w:val="22"/>
      <w:lang w:eastAsia="en-US"/>
    </w:rPr>
  </w:style>
  <w:style w:type="character" w:customStyle="1" w:styleId="badge">
    <w:name w:val="badge"/>
    <w:basedOn w:val="DefaultParagraphFont"/>
    <w:rsid w:val="003C2547"/>
  </w:style>
  <w:style w:type="character" w:customStyle="1" w:styleId="text-muted">
    <w:name w:val="text-muted"/>
    <w:basedOn w:val="DefaultParagraphFont"/>
    <w:rsid w:val="003C2547"/>
  </w:style>
  <w:style w:type="character" w:customStyle="1" w:styleId="search-highlight">
    <w:name w:val="search-highlight"/>
    <w:basedOn w:val="DefaultParagraphFont"/>
    <w:rsid w:val="003C2547"/>
  </w:style>
  <w:style w:type="character" w:customStyle="1" w:styleId="title-text">
    <w:name w:val="title-text"/>
    <w:basedOn w:val="DefaultParagraphFont"/>
    <w:rsid w:val="004555F7"/>
  </w:style>
  <w:style w:type="character" w:customStyle="1" w:styleId="style2">
    <w:name w:val="style2"/>
    <w:basedOn w:val="DefaultParagraphFont"/>
    <w:rsid w:val="00162AC9"/>
  </w:style>
  <w:style w:type="character" w:customStyle="1" w:styleId="style6">
    <w:name w:val="style6"/>
    <w:basedOn w:val="DefaultParagraphFont"/>
    <w:rsid w:val="00D85B6B"/>
  </w:style>
  <w:style w:type="character" w:customStyle="1" w:styleId="1">
    <w:name w:val="未处理的提及1"/>
    <w:basedOn w:val="DefaultParagraphFont"/>
    <w:uiPriority w:val="99"/>
    <w:semiHidden/>
    <w:unhideWhenUsed/>
    <w:rsid w:val="00626E50"/>
    <w:rPr>
      <w:color w:val="605E5C"/>
      <w:shd w:val="clear" w:color="auto" w:fill="E1DFDD"/>
    </w:rPr>
  </w:style>
  <w:style w:type="character" w:styleId="CommentReference">
    <w:name w:val="annotation reference"/>
    <w:basedOn w:val="DefaultParagraphFont"/>
    <w:semiHidden/>
    <w:unhideWhenUsed/>
    <w:rsid w:val="00F742D3"/>
    <w:rPr>
      <w:sz w:val="21"/>
      <w:szCs w:val="21"/>
    </w:rPr>
  </w:style>
  <w:style w:type="paragraph" w:styleId="CommentText">
    <w:name w:val="annotation text"/>
    <w:basedOn w:val="Normal"/>
    <w:link w:val="CommentTextChar"/>
    <w:semiHidden/>
    <w:unhideWhenUsed/>
    <w:rsid w:val="00F742D3"/>
  </w:style>
  <w:style w:type="character" w:customStyle="1" w:styleId="CommentTextChar">
    <w:name w:val="Comment Text Char"/>
    <w:basedOn w:val="DefaultParagraphFont"/>
    <w:link w:val="CommentText"/>
    <w:semiHidden/>
    <w:rsid w:val="00F742D3"/>
    <w:rPr>
      <w:lang w:eastAsia="en-US"/>
    </w:rPr>
  </w:style>
  <w:style w:type="paragraph" w:styleId="CommentSubject">
    <w:name w:val="annotation subject"/>
    <w:basedOn w:val="CommentText"/>
    <w:next w:val="CommentText"/>
    <w:link w:val="CommentSubjectChar"/>
    <w:semiHidden/>
    <w:unhideWhenUsed/>
    <w:rsid w:val="00F742D3"/>
    <w:rPr>
      <w:b/>
      <w:bCs/>
    </w:rPr>
  </w:style>
  <w:style w:type="character" w:customStyle="1" w:styleId="CommentSubjectChar">
    <w:name w:val="Comment Subject Char"/>
    <w:basedOn w:val="CommentTextChar"/>
    <w:link w:val="CommentSubject"/>
    <w:semiHidden/>
    <w:rsid w:val="00F742D3"/>
    <w:rPr>
      <w:b/>
      <w:bCs/>
      <w:lang w:eastAsia="en-US"/>
    </w:rPr>
  </w:style>
  <w:style w:type="paragraph" w:styleId="Revision">
    <w:name w:val="Revision"/>
    <w:hidden/>
    <w:uiPriority w:val="99"/>
    <w:semiHidden/>
    <w:rsid w:val="00F742D3"/>
    <w:rPr>
      <w:lang w:eastAsia="en-US"/>
    </w:rPr>
  </w:style>
  <w:style w:type="character" w:styleId="Emphasis">
    <w:name w:val="Emphasis"/>
    <w:basedOn w:val="DefaultParagraphFont"/>
    <w:uiPriority w:val="20"/>
    <w:qFormat/>
    <w:rsid w:val="00160F53"/>
    <w:rPr>
      <w:i/>
      <w:iCs/>
    </w:rPr>
  </w:style>
  <w:style w:type="character" w:styleId="UnresolvedMention">
    <w:name w:val="Unresolved Mention"/>
    <w:basedOn w:val="DefaultParagraphFont"/>
    <w:uiPriority w:val="99"/>
    <w:semiHidden/>
    <w:unhideWhenUsed/>
    <w:rsid w:val="0053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180">
      <w:bodyDiv w:val="1"/>
      <w:marLeft w:val="0"/>
      <w:marRight w:val="0"/>
      <w:marTop w:val="0"/>
      <w:marBottom w:val="0"/>
      <w:divBdr>
        <w:top w:val="none" w:sz="0" w:space="0" w:color="auto"/>
        <w:left w:val="none" w:sz="0" w:space="0" w:color="auto"/>
        <w:bottom w:val="none" w:sz="0" w:space="0" w:color="auto"/>
        <w:right w:val="none" w:sz="0" w:space="0" w:color="auto"/>
      </w:divBdr>
      <w:divsChild>
        <w:div w:id="351302290">
          <w:marLeft w:val="0"/>
          <w:marRight w:val="0"/>
          <w:marTop w:val="0"/>
          <w:marBottom w:val="0"/>
          <w:divBdr>
            <w:top w:val="none" w:sz="0" w:space="0" w:color="auto"/>
            <w:left w:val="none" w:sz="0" w:space="0" w:color="auto"/>
            <w:bottom w:val="none" w:sz="0" w:space="0" w:color="auto"/>
            <w:right w:val="none" w:sz="0" w:space="0" w:color="auto"/>
          </w:divBdr>
          <w:divsChild>
            <w:div w:id="981933472">
              <w:marLeft w:val="0"/>
              <w:marRight w:val="0"/>
              <w:marTop w:val="0"/>
              <w:marBottom w:val="0"/>
              <w:divBdr>
                <w:top w:val="none" w:sz="0" w:space="0" w:color="auto"/>
                <w:left w:val="none" w:sz="0" w:space="0" w:color="auto"/>
                <w:bottom w:val="none" w:sz="0" w:space="0" w:color="auto"/>
                <w:right w:val="none" w:sz="0" w:space="0" w:color="auto"/>
              </w:divBdr>
              <w:divsChild>
                <w:div w:id="287051955">
                  <w:marLeft w:val="0"/>
                  <w:marRight w:val="0"/>
                  <w:marTop w:val="0"/>
                  <w:marBottom w:val="0"/>
                  <w:divBdr>
                    <w:top w:val="none" w:sz="0" w:space="0" w:color="auto"/>
                    <w:left w:val="none" w:sz="0" w:space="0" w:color="auto"/>
                    <w:bottom w:val="none" w:sz="0" w:space="0" w:color="auto"/>
                    <w:right w:val="none" w:sz="0" w:space="0" w:color="auto"/>
                  </w:divBdr>
                  <w:divsChild>
                    <w:div w:id="1012224666">
                      <w:marLeft w:val="0"/>
                      <w:marRight w:val="0"/>
                      <w:marTop w:val="0"/>
                      <w:marBottom w:val="0"/>
                      <w:divBdr>
                        <w:top w:val="none" w:sz="0" w:space="0" w:color="auto"/>
                        <w:left w:val="none" w:sz="0" w:space="0" w:color="auto"/>
                        <w:bottom w:val="none" w:sz="0" w:space="0" w:color="auto"/>
                        <w:right w:val="none" w:sz="0" w:space="0" w:color="auto"/>
                      </w:divBdr>
                      <w:divsChild>
                        <w:div w:id="1028943454">
                          <w:marLeft w:val="0"/>
                          <w:marRight w:val="0"/>
                          <w:marTop w:val="0"/>
                          <w:marBottom w:val="0"/>
                          <w:divBdr>
                            <w:top w:val="none" w:sz="0" w:space="0" w:color="auto"/>
                            <w:left w:val="none" w:sz="0" w:space="0" w:color="auto"/>
                            <w:bottom w:val="none" w:sz="0" w:space="0" w:color="auto"/>
                            <w:right w:val="none" w:sz="0" w:space="0" w:color="auto"/>
                          </w:divBdr>
                          <w:divsChild>
                            <w:div w:id="1981417531">
                              <w:marLeft w:val="0"/>
                              <w:marRight w:val="0"/>
                              <w:marTop w:val="0"/>
                              <w:marBottom w:val="0"/>
                              <w:divBdr>
                                <w:top w:val="none" w:sz="0" w:space="0" w:color="auto"/>
                                <w:left w:val="none" w:sz="0" w:space="0" w:color="auto"/>
                                <w:bottom w:val="none" w:sz="0" w:space="0" w:color="auto"/>
                                <w:right w:val="none" w:sz="0" w:space="0" w:color="auto"/>
                              </w:divBdr>
                              <w:divsChild>
                                <w:div w:id="2082947366">
                                  <w:marLeft w:val="0"/>
                                  <w:marRight w:val="0"/>
                                  <w:marTop w:val="0"/>
                                  <w:marBottom w:val="0"/>
                                  <w:divBdr>
                                    <w:top w:val="none" w:sz="0" w:space="0" w:color="auto"/>
                                    <w:left w:val="none" w:sz="0" w:space="0" w:color="auto"/>
                                    <w:bottom w:val="none" w:sz="0" w:space="0" w:color="auto"/>
                                    <w:right w:val="none" w:sz="0" w:space="0" w:color="auto"/>
                                  </w:divBdr>
                                  <w:divsChild>
                                    <w:div w:id="18213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713">
      <w:bodyDiv w:val="1"/>
      <w:marLeft w:val="0"/>
      <w:marRight w:val="0"/>
      <w:marTop w:val="0"/>
      <w:marBottom w:val="0"/>
      <w:divBdr>
        <w:top w:val="none" w:sz="0" w:space="0" w:color="auto"/>
        <w:left w:val="none" w:sz="0" w:space="0" w:color="auto"/>
        <w:bottom w:val="none" w:sz="0" w:space="0" w:color="auto"/>
        <w:right w:val="none" w:sz="0" w:space="0" w:color="auto"/>
      </w:divBdr>
    </w:div>
    <w:div w:id="41751809">
      <w:bodyDiv w:val="1"/>
      <w:marLeft w:val="0"/>
      <w:marRight w:val="0"/>
      <w:marTop w:val="0"/>
      <w:marBottom w:val="0"/>
      <w:divBdr>
        <w:top w:val="none" w:sz="0" w:space="0" w:color="auto"/>
        <w:left w:val="none" w:sz="0" w:space="0" w:color="auto"/>
        <w:bottom w:val="none" w:sz="0" w:space="0" w:color="auto"/>
        <w:right w:val="none" w:sz="0" w:space="0" w:color="auto"/>
      </w:divBdr>
    </w:div>
    <w:div w:id="59641340">
      <w:bodyDiv w:val="1"/>
      <w:marLeft w:val="0"/>
      <w:marRight w:val="0"/>
      <w:marTop w:val="0"/>
      <w:marBottom w:val="0"/>
      <w:divBdr>
        <w:top w:val="none" w:sz="0" w:space="0" w:color="auto"/>
        <w:left w:val="none" w:sz="0" w:space="0" w:color="auto"/>
        <w:bottom w:val="none" w:sz="0" w:space="0" w:color="auto"/>
        <w:right w:val="none" w:sz="0" w:space="0" w:color="auto"/>
      </w:divBdr>
      <w:divsChild>
        <w:div w:id="2014337030">
          <w:marLeft w:val="0"/>
          <w:marRight w:val="0"/>
          <w:marTop w:val="0"/>
          <w:marBottom w:val="0"/>
          <w:divBdr>
            <w:top w:val="single" w:sz="2" w:space="0" w:color="2E2E2E"/>
            <w:left w:val="single" w:sz="2" w:space="0" w:color="2E2E2E"/>
            <w:bottom w:val="single" w:sz="2" w:space="0" w:color="2E2E2E"/>
            <w:right w:val="single" w:sz="2" w:space="0" w:color="2E2E2E"/>
          </w:divBdr>
          <w:divsChild>
            <w:div w:id="1034889802">
              <w:marLeft w:val="0"/>
              <w:marRight w:val="0"/>
              <w:marTop w:val="0"/>
              <w:marBottom w:val="0"/>
              <w:divBdr>
                <w:top w:val="single" w:sz="6" w:space="0" w:color="C9C9C9"/>
                <w:left w:val="none" w:sz="0" w:space="0" w:color="auto"/>
                <w:bottom w:val="none" w:sz="0" w:space="0" w:color="auto"/>
                <w:right w:val="none" w:sz="0" w:space="0" w:color="auto"/>
              </w:divBdr>
              <w:divsChild>
                <w:div w:id="1429472094">
                  <w:marLeft w:val="0"/>
                  <w:marRight w:val="0"/>
                  <w:marTop w:val="0"/>
                  <w:marBottom w:val="0"/>
                  <w:divBdr>
                    <w:top w:val="none" w:sz="0" w:space="0" w:color="auto"/>
                    <w:left w:val="none" w:sz="0" w:space="0" w:color="auto"/>
                    <w:bottom w:val="none" w:sz="0" w:space="0" w:color="auto"/>
                    <w:right w:val="none" w:sz="0" w:space="0" w:color="auto"/>
                  </w:divBdr>
                  <w:divsChild>
                    <w:div w:id="719089964">
                      <w:marLeft w:val="0"/>
                      <w:marRight w:val="0"/>
                      <w:marTop w:val="0"/>
                      <w:marBottom w:val="0"/>
                      <w:divBdr>
                        <w:top w:val="none" w:sz="0" w:space="0" w:color="auto"/>
                        <w:left w:val="none" w:sz="0" w:space="0" w:color="auto"/>
                        <w:bottom w:val="none" w:sz="0" w:space="0" w:color="auto"/>
                        <w:right w:val="none" w:sz="0" w:space="0" w:color="auto"/>
                      </w:divBdr>
                      <w:divsChild>
                        <w:div w:id="792946062">
                          <w:marLeft w:val="0"/>
                          <w:marRight w:val="0"/>
                          <w:marTop w:val="225"/>
                          <w:marBottom w:val="180"/>
                          <w:divBdr>
                            <w:top w:val="single" w:sz="6" w:space="0" w:color="D7D7D7"/>
                            <w:left w:val="single" w:sz="2" w:space="0" w:color="D7D7D7"/>
                            <w:bottom w:val="single" w:sz="6" w:space="0" w:color="D7D7D7"/>
                            <w:right w:val="single" w:sz="2" w:space="0" w:color="D7D7D7"/>
                          </w:divBdr>
                          <w:divsChild>
                            <w:div w:id="1929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0279">
      <w:bodyDiv w:val="1"/>
      <w:marLeft w:val="0"/>
      <w:marRight w:val="0"/>
      <w:marTop w:val="0"/>
      <w:marBottom w:val="0"/>
      <w:divBdr>
        <w:top w:val="none" w:sz="0" w:space="0" w:color="auto"/>
        <w:left w:val="none" w:sz="0" w:space="0" w:color="auto"/>
        <w:bottom w:val="none" w:sz="0" w:space="0" w:color="auto"/>
        <w:right w:val="none" w:sz="0" w:space="0" w:color="auto"/>
      </w:divBdr>
    </w:div>
    <w:div w:id="140391348">
      <w:bodyDiv w:val="1"/>
      <w:marLeft w:val="0"/>
      <w:marRight w:val="0"/>
      <w:marTop w:val="0"/>
      <w:marBottom w:val="0"/>
      <w:divBdr>
        <w:top w:val="none" w:sz="0" w:space="0" w:color="auto"/>
        <w:left w:val="none" w:sz="0" w:space="0" w:color="auto"/>
        <w:bottom w:val="none" w:sz="0" w:space="0" w:color="auto"/>
        <w:right w:val="none" w:sz="0" w:space="0" w:color="auto"/>
      </w:divBdr>
      <w:divsChild>
        <w:div w:id="1659991699">
          <w:marLeft w:val="0"/>
          <w:marRight w:val="0"/>
          <w:marTop w:val="0"/>
          <w:marBottom w:val="0"/>
          <w:divBdr>
            <w:top w:val="none" w:sz="0" w:space="0" w:color="auto"/>
            <w:left w:val="none" w:sz="0" w:space="0" w:color="auto"/>
            <w:bottom w:val="none" w:sz="0" w:space="0" w:color="auto"/>
            <w:right w:val="none" w:sz="0" w:space="0" w:color="auto"/>
          </w:divBdr>
        </w:div>
      </w:divsChild>
    </w:div>
    <w:div w:id="168716942">
      <w:bodyDiv w:val="1"/>
      <w:marLeft w:val="0"/>
      <w:marRight w:val="0"/>
      <w:marTop w:val="0"/>
      <w:marBottom w:val="0"/>
      <w:divBdr>
        <w:top w:val="none" w:sz="0" w:space="0" w:color="auto"/>
        <w:left w:val="none" w:sz="0" w:space="0" w:color="auto"/>
        <w:bottom w:val="none" w:sz="0" w:space="0" w:color="auto"/>
        <w:right w:val="none" w:sz="0" w:space="0" w:color="auto"/>
      </w:divBdr>
    </w:div>
    <w:div w:id="172381659">
      <w:bodyDiv w:val="1"/>
      <w:marLeft w:val="0"/>
      <w:marRight w:val="0"/>
      <w:marTop w:val="0"/>
      <w:marBottom w:val="0"/>
      <w:divBdr>
        <w:top w:val="none" w:sz="0" w:space="0" w:color="auto"/>
        <w:left w:val="none" w:sz="0" w:space="0" w:color="auto"/>
        <w:bottom w:val="none" w:sz="0" w:space="0" w:color="auto"/>
        <w:right w:val="none" w:sz="0" w:space="0" w:color="auto"/>
      </w:divBdr>
    </w:div>
    <w:div w:id="176887698">
      <w:bodyDiv w:val="1"/>
      <w:marLeft w:val="0"/>
      <w:marRight w:val="0"/>
      <w:marTop w:val="0"/>
      <w:marBottom w:val="0"/>
      <w:divBdr>
        <w:top w:val="none" w:sz="0" w:space="0" w:color="auto"/>
        <w:left w:val="none" w:sz="0" w:space="0" w:color="auto"/>
        <w:bottom w:val="none" w:sz="0" w:space="0" w:color="auto"/>
        <w:right w:val="none" w:sz="0" w:space="0" w:color="auto"/>
      </w:divBdr>
      <w:divsChild>
        <w:div w:id="150953113">
          <w:marLeft w:val="0"/>
          <w:marRight w:val="0"/>
          <w:marTop w:val="0"/>
          <w:marBottom w:val="0"/>
          <w:divBdr>
            <w:top w:val="single" w:sz="2" w:space="0" w:color="2E2E2E"/>
            <w:left w:val="single" w:sz="2" w:space="0" w:color="2E2E2E"/>
            <w:bottom w:val="single" w:sz="2" w:space="0" w:color="2E2E2E"/>
            <w:right w:val="single" w:sz="2" w:space="0" w:color="2E2E2E"/>
          </w:divBdr>
          <w:divsChild>
            <w:div w:id="1272929590">
              <w:marLeft w:val="0"/>
              <w:marRight w:val="0"/>
              <w:marTop w:val="0"/>
              <w:marBottom w:val="0"/>
              <w:divBdr>
                <w:top w:val="single" w:sz="6" w:space="0" w:color="C9C9C9"/>
                <w:left w:val="none" w:sz="0" w:space="0" w:color="auto"/>
                <w:bottom w:val="none" w:sz="0" w:space="0" w:color="auto"/>
                <w:right w:val="none" w:sz="0" w:space="0" w:color="auto"/>
              </w:divBdr>
              <w:divsChild>
                <w:div w:id="1613705652">
                  <w:marLeft w:val="0"/>
                  <w:marRight w:val="0"/>
                  <w:marTop w:val="0"/>
                  <w:marBottom w:val="0"/>
                  <w:divBdr>
                    <w:top w:val="none" w:sz="0" w:space="0" w:color="auto"/>
                    <w:left w:val="none" w:sz="0" w:space="0" w:color="auto"/>
                    <w:bottom w:val="none" w:sz="0" w:space="0" w:color="auto"/>
                    <w:right w:val="none" w:sz="0" w:space="0" w:color="auto"/>
                  </w:divBdr>
                  <w:divsChild>
                    <w:div w:id="404110896">
                      <w:marLeft w:val="0"/>
                      <w:marRight w:val="0"/>
                      <w:marTop w:val="0"/>
                      <w:marBottom w:val="0"/>
                      <w:divBdr>
                        <w:top w:val="none" w:sz="0" w:space="0" w:color="auto"/>
                        <w:left w:val="none" w:sz="0" w:space="0" w:color="auto"/>
                        <w:bottom w:val="none" w:sz="0" w:space="0" w:color="auto"/>
                        <w:right w:val="none" w:sz="0" w:space="0" w:color="auto"/>
                      </w:divBdr>
                      <w:divsChild>
                        <w:div w:id="236136425">
                          <w:marLeft w:val="0"/>
                          <w:marRight w:val="0"/>
                          <w:marTop w:val="225"/>
                          <w:marBottom w:val="180"/>
                          <w:divBdr>
                            <w:top w:val="single" w:sz="6" w:space="0" w:color="D7D7D7"/>
                            <w:left w:val="single" w:sz="2" w:space="0" w:color="D7D7D7"/>
                            <w:bottom w:val="single" w:sz="6" w:space="0" w:color="D7D7D7"/>
                            <w:right w:val="single" w:sz="2" w:space="0" w:color="D7D7D7"/>
                          </w:divBdr>
                          <w:divsChild>
                            <w:div w:id="771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7060">
      <w:bodyDiv w:val="1"/>
      <w:marLeft w:val="0"/>
      <w:marRight w:val="0"/>
      <w:marTop w:val="0"/>
      <w:marBottom w:val="0"/>
      <w:divBdr>
        <w:top w:val="none" w:sz="0" w:space="0" w:color="auto"/>
        <w:left w:val="none" w:sz="0" w:space="0" w:color="auto"/>
        <w:bottom w:val="none" w:sz="0" w:space="0" w:color="auto"/>
        <w:right w:val="none" w:sz="0" w:space="0" w:color="auto"/>
      </w:divBdr>
      <w:divsChild>
        <w:div w:id="404180934">
          <w:marLeft w:val="0"/>
          <w:marRight w:val="0"/>
          <w:marTop w:val="0"/>
          <w:marBottom w:val="0"/>
          <w:divBdr>
            <w:top w:val="none" w:sz="0" w:space="0" w:color="auto"/>
            <w:left w:val="none" w:sz="0" w:space="0" w:color="auto"/>
            <w:bottom w:val="none" w:sz="0" w:space="0" w:color="auto"/>
            <w:right w:val="none" w:sz="0" w:space="0" w:color="auto"/>
          </w:divBdr>
          <w:divsChild>
            <w:div w:id="350618118">
              <w:marLeft w:val="0"/>
              <w:marRight w:val="0"/>
              <w:marTop w:val="0"/>
              <w:marBottom w:val="0"/>
              <w:divBdr>
                <w:top w:val="none" w:sz="0" w:space="0" w:color="auto"/>
                <w:left w:val="none" w:sz="0" w:space="0" w:color="auto"/>
                <w:bottom w:val="none" w:sz="0" w:space="0" w:color="auto"/>
                <w:right w:val="none" w:sz="0" w:space="0" w:color="auto"/>
              </w:divBdr>
            </w:div>
            <w:div w:id="6549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724">
      <w:bodyDiv w:val="1"/>
      <w:marLeft w:val="0"/>
      <w:marRight w:val="0"/>
      <w:marTop w:val="0"/>
      <w:marBottom w:val="0"/>
      <w:divBdr>
        <w:top w:val="none" w:sz="0" w:space="0" w:color="auto"/>
        <w:left w:val="none" w:sz="0" w:space="0" w:color="auto"/>
        <w:bottom w:val="none" w:sz="0" w:space="0" w:color="auto"/>
        <w:right w:val="none" w:sz="0" w:space="0" w:color="auto"/>
      </w:divBdr>
    </w:div>
    <w:div w:id="235013595">
      <w:bodyDiv w:val="1"/>
      <w:marLeft w:val="0"/>
      <w:marRight w:val="0"/>
      <w:marTop w:val="0"/>
      <w:marBottom w:val="0"/>
      <w:divBdr>
        <w:top w:val="none" w:sz="0" w:space="0" w:color="auto"/>
        <w:left w:val="none" w:sz="0" w:space="0" w:color="auto"/>
        <w:bottom w:val="none" w:sz="0" w:space="0" w:color="auto"/>
        <w:right w:val="none" w:sz="0" w:space="0" w:color="auto"/>
      </w:divBdr>
    </w:div>
    <w:div w:id="302582605">
      <w:bodyDiv w:val="1"/>
      <w:marLeft w:val="0"/>
      <w:marRight w:val="0"/>
      <w:marTop w:val="0"/>
      <w:marBottom w:val="0"/>
      <w:divBdr>
        <w:top w:val="none" w:sz="0" w:space="0" w:color="auto"/>
        <w:left w:val="none" w:sz="0" w:space="0" w:color="auto"/>
        <w:bottom w:val="none" w:sz="0" w:space="0" w:color="auto"/>
        <w:right w:val="none" w:sz="0" w:space="0" w:color="auto"/>
      </w:divBdr>
    </w:div>
    <w:div w:id="307514506">
      <w:bodyDiv w:val="1"/>
      <w:marLeft w:val="0"/>
      <w:marRight w:val="0"/>
      <w:marTop w:val="0"/>
      <w:marBottom w:val="0"/>
      <w:divBdr>
        <w:top w:val="none" w:sz="0" w:space="0" w:color="auto"/>
        <w:left w:val="none" w:sz="0" w:space="0" w:color="auto"/>
        <w:bottom w:val="none" w:sz="0" w:space="0" w:color="auto"/>
        <w:right w:val="none" w:sz="0" w:space="0" w:color="auto"/>
      </w:divBdr>
    </w:div>
    <w:div w:id="333145550">
      <w:bodyDiv w:val="1"/>
      <w:marLeft w:val="0"/>
      <w:marRight w:val="0"/>
      <w:marTop w:val="0"/>
      <w:marBottom w:val="0"/>
      <w:divBdr>
        <w:top w:val="none" w:sz="0" w:space="0" w:color="auto"/>
        <w:left w:val="none" w:sz="0" w:space="0" w:color="auto"/>
        <w:bottom w:val="none" w:sz="0" w:space="0" w:color="auto"/>
        <w:right w:val="none" w:sz="0" w:space="0" w:color="auto"/>
      </w:divBdr>
      <w:divsChild>
        <w:div w:id="670723884">
          <w:marLeft w:val="0"/>
          <w:marRight w:val="0"/>
          <w:marTop w:val="0"/>
          <w:marBottom w:val="0"/>
          <w:divBdr>
            <w:top w:val="none" w:sz="0" w:space="0" w:color="auto"/>
            <w:left w:val="none" w:sz="0" w:space="0" w:color="auto"/>
            <w:bottom w:val="none" w:sz="0" w:space="0" w:color="auto"/>
            <w:right w:val="none" w:sz="0" w:space="0" w:color="auto"/>
          </w:divBdr>
          <w:divsChild>
            <w:div w:id="120269951">
              <w:marLeft w:val="0"/>
              <w:marRight w:val="0"/>
              <w:marTop w:val="0"/>
              <w:marBottom w:val="0"/>
              <w:divBdr>
                <w:top w:val="none" w:sz="0" w:space="0" w:color="auto"/>
                <w:left w:val="none" w:sz="0" w:space="0" w:color="auto"/>
                <w:bottom w:val="none" w:sz="0" w:space="0" w:color="auto"/>
                <w:right w:val="none" w:sz="0" w:space="0" w:color="auto"/>
              </w:divBdr>
              <w:divsChild>
                <w:div w:id="583687815">
                  <w:marLeft w:val="0"/>
                  <w:marRight w:val="0"/>
                  <w:marTop w:val="0"/>
                  <w:marBottom w:val="0"/>
                  <w:divBdr>
                    <w:top w:val="none" w:sz="0" w:space="0" w:color="auto"/>
                    <w:left w:val="none" w:sz="0" w:space="0" w:color="auto"/>
                    <w:bottom w:val="none" w:sz="0" w:space="0" w:color="auto"/>
                    <w:right w:val="none" w:sz="0" w:space="0" w:color="auto"/>
                  </w:divBdr>
                  <w:divsChild>
                    <w:div w:id="318577874">
                      <w:marLeft w:val="0"/>
                      <w:marRight w:val="0"/>
                      <w:marTop w:val="0"/>
                      <w:marBottom w:val="0"/>
                      <w:divBdr>
                        <w:top w:val="none" w:sz="0" w:space="0" w:color="auto"/>
                        <w:left w:val="none" w:sz="0" w:space="0" w:color="auto"/>
                        <w:bottom w:val="none" w:sz="0" w:space="0" w:color="auto"/>
                        <w:right w:val="none" w:sz="0" w:space="0" w:color="auto"/>
                      </w:divBdr>
                      <w:divsChild>
                        <w:div w:id="21239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46843">
      <w:bodyDiv w:val="1"/>
      <w:marLeft w:val="0"/>
      <w:marRight w:val="0"/>
      <w:marTop w:val="0"/>
      <w:marBottom w:val="0"/>
      <w:divBdr>
        <w:top w:val="none" w:sz="0" w:space="0" w:color="auto"/>
        <w:left w:val="none" w:sz="0" w:space="0" w:color="auto"/>
        <w:bottom w:val="none" w:sz="0" w:space="0" w:color="auto"/>
        <w:right w:val="none" w:sz="0" w:space="0" w:color="auto"/>
      </w:divBdr>
    </w:div>
    <w:div w:id="352878099">
      <w:bodyDiv w:val="1"/>
      <w:marLeft w:val="0"/>
      <w:marRight w:val="0"/>
      <w:marTop w:val="0"/>
      <w:marBottom w:val="0"/>
      <w:divBdr>
        <w:top w:val="none" w:sz="0" w:space="0" w:color="auto"/>
        <w:left w:val="none" w:sz="0" w:space="0" w:color="auto"/>
        <w:bottom w:val="none" w:sz="0" w:space="0" w:color="auto"/>
        <w:right w:val="none" w:sz="0" w:space="0" w:color="auto"/>
      </w:divBdr>
    </w:div>
    <w:div w:id="365958080">
      <w:bodyDiv w:val="1"/>
      <w:marLeft w:val="0"/>
      <w:marRight w:val="0"/>
      <w:marTop w:val="0"/>
      <w:marBottom w:val="0"/>
      <w:divBdr>
        <w:top w:val="none" w:sz="0" w:space="0" w:color="auto"/>
        <w:left w:val="none" w:sz="0" w:space="0" w:color="auto"/>
        <w:bottom w:val="none" w:sz="0" w:space="0" w:color="auto"/>
        <w:right w:val="none" w:sz="0" w:space="0" w:color="auto"/>
      </w:divBdr>
      <w:divsChild>
        <w:div w:id="1304002309">
          <w:marLeft w:val="0"/>
          <w:marRight w:val="0"/>
          <w:marTop w:val="0"/>
          <w:marBottom w:val="0"/>
          <w:divBdr>
            <w:top w:val="none" w:sz="0" w:space="0" w:color="auto"/>
            <w:left w:val="none" w:sz="0" w:space="0" w:color="auto"/>
            <w:bottom w:val="none" w:sz="0" w:space="0" w:color="auto"/>
            <w:right w:val="none" w:sz="0" w:space="0" w:color="auto"/>
          </w:divBdr>
        </w:div>
      </w:divsChild>
    </w:div>
    <w:div w:id="385879694">
      <w:bodyDiv w:val="1"/>
      <w:marLeft w:val="0"/>
      <w:marRight w:val="0"/>
      <w:marTop w:val="0"/>
      <w:marBottom w:val="0"/>
      <w:divBdr>
        <w:top w:val="none" w:sz="0" w:space="0" w:color="auto"/>
        <w:left w:val="none" w:sz="0" w:space="0" w:color="auto"/>
        <w:bottom w:val="none" w:sz="0" w:space="0" w:color="auto"/>
        <w:right w:val="none" w:sz="0" w:space="0" w:color="auto"/>
      </w:divBdr>
      <w:divsChild>
        <w:div w:id="237786807">
          <w:marLeft w:val="0"/>
          <w:marRight w:val="0"/>
          <w:marTop w:val="0"/>
          <w:marBottom w:val="0"/>
          <w:divBdr>
            <w:top w:val="none" w:sz="0" w:space="0" w:color="auto"/>
            <w:left w:val="none" w:sz="0" w:space="0" w:color="auto"/>
            <w:bottom w:val="none" w:sz="0" w:space="0" w:color="auto"/>
            <w:right w:val="none" w:sz="0" w:space="0" w:color="auto"/>
          </w:divBdr>
        </w:div>
        <w:div w:id="1226449639">
          <w:marLeft w:val="0"/>
          <w:marRight w:val="0"/>
          <w:marTop w:val="0"/>
          <w:marBottom w:val="0"/>
          <w:divBdr>
            <w:top w:val="none" w:sz="0" w:space="0" w:color="auto"/>
            <w:left w:val="none" w:sz="0" w:space="0" w:color="auto"/>
            <w:bottom w:val="none" w:sz="0" w:space="0" w:color="auto"/>
            <w:right w:val="none" w:sz="0" w:space="0" w:color="auto"/>
          </w:divBdr>
        </w:div>
      </w:divsChild>
    </w:div>
    <w:div w:id="392194861">
      <w:bodyDiv w:val="1"/>
      <w:marLeft w:val="0"/>
      <w:marRight w:val="0"/>
      <w:marTop w:val="0"/>
      <w:marBottom w:val="0"/>
      <w:divBdr>
        <w:top w:val="none" w:sz="0" w:space="0" w:color="auto"/>
        <w:left w:val="none" w:sz="0" w:space="0" w:color="auto"/>
        <w:bottom w:val="none" w:sz="0" w:space="0" w:color="auto"/>
        <w:right w:val="none" w:sz="0" w:space="0" w:color="auto"/>
      </w:divBdr>
    </w:div>
    <w:div w:id="395055475">
      <w:bodyDiv w:val="1"/>
      <w:marLeft w:val="0"/>
      <w:marRight w:val="0"/>
      <w:marTop w:val="0"/>
      <w:marBottom w:val="0"/>
      <w:divBdr>
        <w:top w:val="none" w:sz="0" w:space="0" w:color="auto"/>
        <w:left w:val="none" w:sz="0" w:space="0" w:color="auto"/>
        <w:bottom w:val="none" w:sz="0" w:space="0" w:color="auto"/>
        <w:right w:val="none" w:sz="0" w:space="0" w:color="auto"/>
      </w:divBdr>
      <w:divsChild>
        <w:div w:id="94063328">
          <w:marLeft w:val="0"/>
          <w:marRight w:val="0"/>
          <w:marTop w:val="0"/>
          <w:marBottom w:val="0"/>
          <w:divBdr>
            <w:top w:val="none" w:sz="0" w:space="0" w:color="auto"/>
            <w:left w:val="none" w:sz="0" w:space="0" w:color="auto"/>
            <w:bottom w:val="none" w:sz="0" w:space="0" w:color="auto"/>
            <w:right w:val="none" w:sz="0" w:space="0" w:color="auto"/>
          </w:divBdr>
        </w:div>
      </w:divsChild>
    </w:div>
    <w:div w:id="432211095">
      <w:bodyDiv w:val="1"/>
      <w:marLeft w:val="0"/>
      <w:marRight w:val="0"/>
      <w:marTop w:val="0"/>
      <w:marBottom w:val="0"/>
      <w:divBdr>
        <w:top w:val="none" w:sz="0" w:space="0" w:color="auto"/>
        <w:left w:val="none" w:sz="0" w:space="0" w:color="auto"/>
        <w:bottom w:val="none" w:sz="0" w:space="0" w:color="auto"/>
        <w:right w:val="none" w:sz="0" w:space="0" w:color="auto"/>
      </w:divBdr>
    </w:div>
    <w:div w:id="440300685">
      <w:bodyDiv w:val="1"/>
      <w:marLeft w:val="0"/>
      <w:marRight w:val="0"/>
      <w:marTop w:val="0"/>
      <w:marBottom w:val="0"/>
      <w:divBdr>
        <w:top w:val="none" w:sz="0" w:space="0" w:color="auto"/>
        <w:left w:val="none" w:sz="0" w:space="0" w:color="auto"/>
        <w:bottom w:val="none" w:sz="0" w:space="0" w:color="auto"/>
        <w:right w:val="none" w:sz="0" w:space="0" w:color="auto"/>
      </w:divBdr>
    </w:div>
    <w:div w:id="440761286">
      <w:bodyDiv w:val="1"/>
      <w:marLeft w:val="0"/>
      <w:marRight w:val="0"/>
      <w:marTop w:val="0"/>
      <w:marBottom w:val="0"/>
      <w:divBdr>
        <w:top w:val="none" w:sz="0" w:space="0" w:color="auto"/>
        <w:left w:val="none" w:sz="0" w:space="0" w:color="auto"/>
        <w:bottom w:val="none" w:sz="0" w:space="0" w:color="auto"/>
        <w:right w:val="none" w:sz="0" w:space="0" w:color="auto"/>
      </w:divBdr>
    </w:div>
    <w:div w:id="445663212">
      <w:bodyDiv w:val="1"/>
      <w:marLeft w:val="0"/>
      <w:marRight w:val="0"/>
      <w:marTop w:val="0"/>
      <w:marBottom w:val="0"/>
      <w:divBdr>
        <w:top w:val="none" w:sz="0" w:space="0" w:color="auto"/>
        <w:left w:val="none" w:sz="0" w:space="0" w:color="auto"/>
        <w:bottom w:val="none" w:sz="0" w:space="0" w:color="auto"/>
        <w:right w:val="none" w:sz="0" w:space="0" w:color="auto"/>
      </w:divBdr>
    </w:div>
    <w:div w:id="475224806">
      <w:bodyDiv w:val="1"/>
      <w:marLeft w:val="0"/>
      <w:marRight w:val="0"/>
      <w:marTop w:val="0"/>
      <w:marBottom w:val="0"/>
      <w:divBdr>
        <w:top w:val="none" w:sz="0" w:space="0" w:color="auto"/>
        <w:left w:val="none" w:sz="0" w:space="0" w:color="auto"/>
        <w:bottom w:val="none" w:sz="0" w:space="0" w:color="auto"/>
        <w:right w:val="none" w:sz="0" w:space="0" w:color="auto"/>
      </w:divBdr>
    </w:div>
    <w:div w:id="487404860">
      <w:bodyDiv w:val="1"/>
      <w:marLeft w:val="0"/>
      <w:marRight w:val="0"/>
      <w:marTop w:val="0"/>
      <w:marBottom w:val="0"/>
      <w:divBdr>
        <w:top w:val="none" w:sz="0" w:space="0" w:color="auto"/>
        <w:left w:val="none" w:sz="0" w:space="0" w:color="auto"/>
        <w:bottom w:val="none" w:sz="0" w:space="0" w:color="auto"/>
        <w:right w:val="none" w:sz="0" w:space="0" w:color="auto"/>
      </w:divBdr>
    </w:div>
    <w:div w:id="500387941">
      <w:bodyDiv w:val="1"/>
      <w:marLeft w:val="0"/>
      <w:marRight w:val="0"/>
      <w:marTop w:val="0"/>
      <w:marBottom w:val="0"/>
      <w:divBdr>
        <w:top w:val="none" w:sz="0" w:space="0" w:color="auto"/>
        <w:left w:val="none" w:sz="0" w:space="0" w:color="auto"/>
        <w:bottom w:val="none" w:sz="0" w:space="0" w:color="auto"/>
        <w:right w:val="none" w:sz="0" w:space="0" w:color="auto"/>
      </w:divBdr>
      <w:divsChild>
        <w:div w:id="237521976">
          <w:marLeft w:val="0"/>
          <w:marRight w:val="0"/>
          <w:marTop w:val="0"/>
          <w:marBottom w:val="0"/>
          <w:divBdr>
            <w:top w:val="none" w:sz="0" w:space="0" w:color="auto"/>
            <w:left w:val="none" w:sz="0" w:space="0" w:color="auto"/>
            <w:bottom w:val="none" w:sz="0" w:space="0" w:color="auto"/>
            <w:right w:val="none" w:sz="0" w:space="0" w:color="auto"/>
          </w:divBdr>
        </w:div>
      </w:divsChild>
    </w:div>
    <w:div w:id="505753888">
      <w:bodyDiv w:val="1"/>
      <w:marLeft w:val="0"/>
      <w:marRight w:val="0"/>
      <w:marTop w:val="0"/>
      <w:marBottom w:val="0"/>
      <w:divBdr>
        <w:top w:val="none" w:sz="0" w:space="0" w:color="auto"/>
        <w:left w:val="none" w:sz="0" w:space="0" w:color="auto"/>
        <w:bottom w:val="none" w:sz="0" w:space="0" w:color="auto"/>
        <w:right w:val="none" w:sz="0" w:space="0" w:color="auto"/>
      </w:divBdr>
    </w:div>
    <w:div w:id="529882709">
      <w:bodyDiv w:val="1"/>
      <w:marLeft w:val="0"/>
      <w:marRight w:val="0"/>
      <w:marTop w:val="0"/>
      <w:marBottom w:val="0"/>
      <w:divBdr>
        <w:top w:val="none" w:sz="0" w:space="0" w:color="auto"/>
        <w:left w:val="none" w:sz="0" w:space="0" w:color="auto"/>
        <w:bottom w:val="none" w:sz="0" w:space="0" w:color="auto"/>
        <w:right w:val="none" w:sz="0" w:space="0" w:color="auto"/>
      </w:divBdr>
    </w:div>
    <w:div w:id="549149266">
      <w:bodyDiv w:val="1"/>
      <w:marLeft w:val="0"/>
      <w:marRight w:val="0"/>
      <w:marTop w:val="0"/>
      <w:marBottom w:val="0"/>
      <w:divBdr>
        <w:top w:val="none" w:sz="0" w:space="0" w:color="auto"/>
        <w:left w:val="none" w:sz="0" w:space="0" w:color="auto"/>
        <w:bottom w:val="none" w:sz="0" w:space="0" w:color="auto"/>
        <w:right w:val="none" w:sz="0" w:space="0" w:color="auto"/>
      </w:divBdr>
    </w:div>
    <w:div w:id="578253047">
      <w:bodyDiv w:val="1"/>
      <w:marLeft w:val="0"/>
      <w:marRight w:val="0"/>
      <w:marTop w:val="0"/>
      <w:marBottom w:val="0"/>
      <w:divBdr>
        <w:top w:val="none" w:sz="0" w:space="0" w:color="auto"/>
        <w:left w:val="none" w:sz="0" w:space="0" w:color="auto"/>
        <w:bottom w:val="none" w:sz="0" w:space="0" w:color="auto"/>
        <w:right w:val="none" w:sz="0" w:space="0" w:color="auto"/>
      </w:divBdr>
    </w:div>
    <w:div w:id="584723486">
      <w:bodyDiv w:val="1"/>
      <w:marLeft w:val="0"/>
      <w:marRight w:val="0"/>
      <w:marTop w:val="0"/>
      <w:marBottom w:val="0"/>
      <w:divBdr>
        <w:top w:val="none" w:sz="0" w:space="0" w:color="auto"/>
        <w:left w:val="none" w:sz="0" w:space="0" w:color="auto"/>
        <w:bottom w:val="none" w:sz="0" w:space="0" w:color="auto"/>
        <w:right w:val="none" w:sz="0" w:space="0" w:color="auto"/>
      </w:divBdr>
      <w:divsChild>
        <w:div w:id="1936785656">
          <w:marLeft w:val="0"/>
          <w:marRight w:val="0"/>
          <w:marTop w:val="0"/>
          <w:marBottom w:val="0"/>
          <w:divBdr>
            <w:top w:val="none" w:sz="0" w:space="0" w:color="auto"/>
            <w:left w:val="none" w:sz="0" w:space="0" w:color="auto"/>
            <w:bottom w:val="none" w:sz="0" w:space="0" w:color="auto"/>
            <w:right w:val="none" w:sz="0" w:space="0" w:color="auto"/>
          </w:divBdr>
          <w:divsChild>
            <w:div w:id="1302886004">
              <w:marLeft w:val="0"/>
              <w:marRight w:val="0"/>
              <w:marTop w:val="100"/>
              <w:marBottom w:val="100"/>
              <w:divBdr>
                <w:top w:val="none" w:sz="0" w:space="0" w:color="auto"/>
                <w:left w:val="none" w:sz="0" w:space="0" w:color="auto"/>
                <w:bottom w:val="none" w:sz="0" w:space="0" w:color="auto"/>
                <w:right w:val="none" w:sz="0" w:space="0" w:color="auto"/>
              </w:divBdr>
              <w:divsChild>
                <w:div w:id="1432895785">
                  <w:marLeft w:val="0"/>
                  <w:marRight w:val="0"/>
                  <w:marTop w:val="0"/>
                  <w:marBottom w:val="0"/>
                  <w:divBdr>
                    <w:top w:val="none" w:sz="0" w:space="0" w:color="auto"/>
                    <w:left w:val="none" w:sz="0" w:space="0" w:color="auto"/>
                    <w:bottom w:val="none" w:sz="0" w:space="0" w:color="auto"/>
                    <w:right w:val="none" w:sz="0" w:space="0" w:color="auto"/>
                  </w:divBdr>
                  <w:divsChild>
                    <w:div w:id="1248419569">
                      <w:marLeft w:val="0"/>
                      <w:marRight w:val="0"/>
                      <w:marTop w:val="0"/>
                      <w:marBottom w:val="0"/>
                      <w:divBdr>
                        <w:top w:val="none" w:sz="0" w:space="0" w:color="auto"/>
                        <w:left w:val="none" w:sz="0" w:space="0" w:color="auto"/>
                        <w:bottom w:val="none" w:sz="0" w:space="0" w:color="auto"/>
                        <w:right w:val="none" w:sz="0" w:space="0" w:color="auto"/>
                      </w:divBdr>
                      <w:divsChild>
                        <w:div w:id="678653548">
                          <w:marLeft w:val="0"/>
                          <w:marRight w:val="0"/>
                          <w:marTop w:val="0"/>
                          <w:marBottom w:val="0"/>
                          <w:divBdr>
                            <w:top w:val="none" w:sz="0" w:space="0" w:color="auto"/>
                            <w:left w:val="none" w:sz="0" w:space="0" w:color="auto"/>
                            <w:bottom w:val="none" w:sz="0" w:space="0" w:color="auto"/>
                            <w:right w:val="none" w:sz="0" w:space="0" w:color="auto"/>
                          </w:divBdr>
                          <w:divsChild>
                            <w:div w:id="224801523">
                              <w:marLeft w:val="0"/>
                              <w:marRight w:val="0"/>
                              <w:marTop w:val="0"/>
                              <w:marBottom w:val="0"/>
                              <w:divBdr>
                                <w:top w:val="none" w:sz="0" w:space="0" w:color="auto"/>
                                <w:left w:val="none" w:sz="0" w:space="0" w:color="auto"/>
                                <w:bottom w:val="none" w:sz="0" w:space="0" w:color="auto"/>
                                <w:right w:val="none" w:sz="0" w:space="0" w:color="auto"/>
                              </w:divBdr>
                              <w:divsChild>
                                <w:div w:id="142889273">
                                  <w:marLeft w:val="0"/>
                                  <w:marRight w:val="0"/>
                                  <w:marTop w:val="100"/>
                                  <w:marBottom w:val="100"/>
                                  <w:divBdr>
                                    <w:top w:val="none" w:sz="0" w:space="0" w:color="auto"/>
                                    <w:left w:val="none" w:sz="0" w:space="0" w:color="auto"/>
                                    <w:bottom w:val="none" w:sz="0" w:space="0" w:color="auto"/>
                                    <w:right w:val="none" w:sz="0" w:space="0" w:color="auto"/>
                                  </w:divBdr>
                                  <w:divsChild>
                                    <w:div w:id="759183614">
                                      <w:marLeft w:val="0"/>
                                      <w:marRight w:val="0"/>
                                      <w:marTop w:val="0"/>
                                      <w:marBottom w:val="0"/>
                                      <w:divBdr>
                                        <w:top w:val="none" w:sz="0" w:space="0" w:color="auto"/>
                                        <w:left w:val="none" w:sz="0" w:space="0" w:color="auto"/>
                                        <w:bottom w:val="none" w:sz="0" w:space="0" w:color="auto"/>
                                        <w:right w:val="none" w:sz="0" w:space="0" w:color="auto"/>
                                      </w:divBdr>
                                      <w:divsChild>
                                        <w:div w:id="959725553">
                                          <w:marLeft w:val="0"/>
                                          <w:marRight w:val="0"/>
                                          <w:marTop w:val="0"/>
                                          <w:marBottom w:val="135"/>
                                          <w:divBdr>
                                            <w:top w:val="none" w:sz="0" w:space="0" w:color="auto"/>
                                            <w:left w:val="none" w:sz="0" w:space="0" w:color="auto"/>
                                            <w:bottom w:val="single" w:sz="12" w:space="9" w:color="EBEBEB"/>
                                            <w:right w:val="none" w:sz="0" w:space="0" w:color="auto"/>
                                          </w:divBdr>
                                          <w:divsChild>
                                            <w:div w:id="9823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766229">
      <w:bodyDiv w:val="1"/>
      <w:marLeft w:val="0"/>
      <w:marRight w:val="0"/>
      <w:marTop w:val="0"/>
      <w:marBottom w:val="0"/>
      <w:divBdr>
        <w:top w:val="none" w:sz="0" w:space="0" w:color="auto"/>
        <w:left w:val="none" w:sz="0" w:space="0" w:color="auto"/>
        <w:bottom w:val="none" w:sz="0" w:space="0" w:color="auto"/>
        <w:right w:val="none" w:sz="0" w:space="0" w:color="auto"/>
      </w:divBdr>
    </w:div>
    <w:div w:id="618142647">
      <w:bodyDiv w:val="1"/>
      <w:marLeft w:val="0"/>
      <w:marRight w:val="0"/>
      <w:marTop w:val="0"/>
      <w:marBottom w:val="0"/>
      <w:divBdr>
        <w:top w:val="none" w:sz="0" w:space="0" w:color="auto"/>
        <w:left w:val="none" w:sz="0" w:space="0" w:color="auto"/>
        <w:bottom w:val="none" w:sz="0" w:space="0" w:color="auto"/>
        <w:right w:val="none" w:sz="0" w:space="0" w:color="auto"/>
      </w:divBdr>
    </w:div>
    <w:div w:id="686060119">
      <w:bodyDiv w:val="1"/>
      <w:marLeft w:val="0"/>
      <w:marRight w:val="0"/>
      <w:marTop w:val="0"/>
      <w:marBottom w:val="0"/>
      <w:divBdr>
        <w:top w:val="none" w:sz="0" w:space="0" w:color="auto"/>
        <w:left w:val="none" w:sz="0" w:space="0" w:color="auto"/>
        <w:bottom w:val="none" w:sz="0" w:space="0" w:color="auto"/>
        <w:right w:val="none" w:sz="0" w:space="0" w:color="auto"/>
      </w:divBdr>
      <w:divsChild>
        <w:div w:id="587424182">
          <w:marLeft w:val="0"/>
          <w:marRight w:val="0"/>
          <w:marTop w:val="0"/>
          <w:marBottom w:val="0"/>
          <w:divBdr>
            <w:top w:val="none" w:sz="0" w:space="0" w:color="auto"/>
            <w:left w:val="none" w:sz="0" w:space="0" w:color="auto"/>
            <w:bottom w:val="none" w:sz="0" w:space="0" w:color="auto"/>
            <w:right w:val="none" w:sz="0" w:space="0" w:color="auto"/>
          </w:divBdr>
        </w:div>
        <w:div w:id="686522071">
          <w:marLeft w:val="0"/>
          <w:marRight w:val="0"/>
          <w:marTop w:val="0"/>
          <w:marBottom w:val="0"/>
          <w:divBdr>
            <w:top w:val="none" w:sz="0" w:space="0" w:color="auto"/>
            <w:left w:val="none" w:sz="0" w:space="0" w:color="auto"/>
            <w:bottom w:val="none" w:sz="0" w:space="0" w:color="auto"/>
            <w:right w:val="none" w:sz="0" w:space="0" w:color="auto"/>
          </w:divBdr>
        </w:div>
      </w:divsChild>
    </w:div>
    <w:div w:id="716469383">
      <w:bodyDiv w:val="1"/>
      <w:marLeft w:val="0"/>
      <w:marRight w:val="0"/>
      <w:marTop w:val="0"/>
      <w:marBottom w:val="0"/>
      <w:divBdr>
        <w:top w:val="none" w:sz="0" w:space="0" w:color="auto"/>
        <w:left w:val="none" w:sz="0" w:space="0" w:color="auto"/>
        <w:bottom w:val="none" w:sz="0" w:space="0" w:color="auto"/>
        <w:right w:val="none" w:sz="0" w:space="0" w:color="auto"/>
      </w:divBdr>
    </w:div>
    <w:div w:id="747312773">
      <w:bodyDiv w:val="1"/>
      <w:marLeft w:val="0"/>
      <w:marRight w:val="0"/>
      <w:marTop w:val="0"/>
      <w:marBottom w:val="0"/>
      <w:divBdr>
        <w:top w:val="none" w:sz="0" w:space="0" w:color="auto"/>
        <w:left w:val="none" w:sz="0" w:space="0" w:color="auto"/>
        <w:bottom w:val="none" w:sz="0" w:space="0" w:color="auto"/>
        <w:right w:val="none" w:sz="0" w:space="0" w:color="auto"/>
      </w:divBdr>
    </w:div>
    <w:div w:id="760878063">
      <w:bodyDiv w:val="1"/>
      <w:marLeft w:val="0"/>
      <w:marRight w:val="0"/>
      <w:marTop w:val="0"/>
      <w:marBottom w:val="0"/>
      <w:divBdr>
        <w:top w:val="none" w:sz="0" w:space="0" w:color="auto"/>
        <w:left w:val="none" w:sz="0" w:space="0" w:color="auto"/>
        <w:bottom w:val="none" w:sz="0" w:space="0" w:color="auto"/>
        <w:right w:val="none" w:sz="0" w:space="0" w:color="auto"/>
      </w:divBdr>
    </w:div>
    <w:div w:id="762385941">
      <w:bodyDiv w:val="1"/>
      <w:marLeft w:val="0"/>
      <w:marRight w:val="0"/>
      <w:marTop w:val="0"/>
      <w:marBottom w:val="0"/>
      <w:divBdr>
        <w:top w:val="none" w:sz="0" w:space="0" w:color="auto"/>
        <w:left w:val="none" w:sz="0" w:space="0" w:color="auto"/>
        <w:bottom w:val="none" w:sz="0" w:space="0" w:color="auto"/>
        <w:right w:val="none" w:sz="0" w:space="0" w:color="auto"/>
      </w:divBdr>
    </w:div>
    <w:div w:id="805047557">
      <w:bodyDiv w:val="1"/>
      <w:marLeft w:val="0"/>
      <w:marRight w:val="0"/>
      <w:marTop w:val="0"/>
      <w:marBottom w:val="0"/>
      <w:divBdr>
        <w:top w:val="none" w:sz="0" w:space="0" w:color="auto"/>
        <w:left w:val="none" w:sz="0" w:space="0" w:color="auto"/>
        <w:bottom w:val="none" w:sz="0" w:space="0" w:color="auto"/>
        <w:right w:val="none" w:sz="0" w:space="0" w:color="auto"/>
      </w:divBdr>
    </w:div>
    <w:div w:id="841819322">
      <w:bodyDiv w:val="1"/>
      <w:marLeft w:val="0"/>
      <w:marRight w:val="0"/>
      <w:marTop w:val="0"/>
      <w:marBottom w:val="0"/>
      <w:divBdr>
        <w:top w:val="none" w:sz="0" w:space="0" w:color="auto"/>
        <w:left w:val="none" w:sz="0" w:space="0" w:color="auto"/>
        <w:bottom w:val="none" w:sz="0" w:space="0" w:color="auto"/>
        <w:right w:val="none" w:sz="0" w:space="0" w:color="auto"/>
      </w:divBdr>
    </w:div>
    <w:div w:id="858083128">
      <w:bodyDiv w:val="1"/>
      <w:marLeft w:val="0"/>
      <w:marRight w:val="0"/>
      <w:marTop w:val="0"/>
      <w:marBottom w:val="0"/>
      <w:divBdr>
        <w:top w:val="none" w:sz="0" w:space="0" w:color="auto"/>
        <w:left w:val="none" w:sz="0" w:space="0" w:color="auto"/>
        <w:bottom w:val="none" w:sz="0" w:space="0" w:color="auto"/>
        <w:right w:val="none" w:sz="0" w:space="0" w:color="auto"/>
      </w:divBdr>
    </w:div>
    <w:div w:id="870261172">
      <w:bodyDiv w:val="1"/>
      <w:marLeft w:val="0"/>
      <w:marRight w:val="0"/>
      <w:marTop w:val="0"/>
      <w:marBottom w:val="0"/>
      <w:divBdr>
        <w:top w:val="none" w:sz="0" w:space="0" w:color="auto"/>
        <w:left w:val="none" w:sz="0" w:space="0" w:color="auto"/>
        <w:bottom w:val="none" w:sz="0" w:space="0" w:color="auto"/>
        <w:right w:val="none" w:sz="0" w:space="0" w:color="auto"/>
      </w:divBdr>
    </w:div>
    <w:div w:id="87191878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84746004">
      <w:bodyDiv w:val="1"/>
      <w:marLeft w:val="0"/>
      <w:marRight w:val="0"/>
      <w:marTop w:val="0"/>
      <w:marBottom w:val="0"/>
      <w:divBdr>
        <w:top w:val="none" w:sz="0" w:space="0" w:color="auto"/>
        <w:left w:val="none" w:sz="0" w:space="0" w:color="auto"/>
        <w:bottom w:val="none" w:sz="0" w:space="0" w:color="auto"/>
        <w:right w:val="none" w:sz="0" w:space="0" w:color="auto"/>
      </w:divBdr>
      <w:divsChild>
        <w:div w:id="742408758">
          <w:marLeft w:val="0"/>
          <w:marRight w:val="0"/>
          <w:marTop w:val="0"/>
          <w:marBottom w:val="0"/>
          <w:divBdr>
            <w:top w:val="none" w:sz="0" w:space="0" w:color="auto"/>
            <w:left w:val="none" w:sz="0" w:space="0" w:color="auto"/>
            <w:bottom w:val="none" w:sz="0" w:space="0" w:color="auto"/>
            <w:right w:val="none" w:sz="0" w:space="0" w:color="auto"/>
          </w:divBdr>
        </w:div>
      </w:divsChild>
    </w:div>
    <w:div w:id="994844474">
      <w:bodyDiv w:val="1"/>
      <w:marLeft w:val="0"/>
      <w:marRight w:val="0"/>
      <w:marTop w:val="0"/>
      <w:marBottom w:val="0"/>
      <w:divBdr>
        <w:top w:val="none" w:sz="0" w:space="0" w:color="auto"/>
        <w:left w:val="none" w:sz="0" w:space="0" w:color="auto"/>
        <w:bottom w:val="none" w:sz="0" w:space="0" w:color="auto"/>
        <w:right w:val="none" w:sz="0" w:space="0" w:color="auto"/>
      </w:divBdr>
    </w:div>
    <w:div w:id="1032999741">
      <w:bodyDiv w:val="1"/>
      <w:marLeft w:val="0"/>
      <w:marRight w:val="0"/>
      <w:marTop w:val="0"/>
      <w:marBottom w:val="0"/>
      <w:divBdr>
        <w:top w:val="none" w:sz="0" w:space="0" w:color="auto"/>
        <w:left w:val="none" w:sz="0" w:space="0" w:color="auto"/>
        <w:bottom w:val="none" w:sz="0" w:space="0" w:color="auto"/>
        <w:right w:val="none" w:sz="0" w:space="0" w:color="auto"/>
      </w:divBdr>
    </w:div>
    <w:div w:id="1043095605">
      <w:bodyDiv w:val="1"/>
      <w:marLeft w:val="0"/>
      <w:marRight w:val="0"/>
      <w:marTop w:val="0"/>
      <w:marBottom w:val="0"/>
      <w:divBdr>
        <w:top w:val="none" w:sz="0" w:space="0" w:color="auto"/>
        <w:left w:val="none" w:sz="0" w:space="0" w:color="auto"/>
        <w:bottom w:val="none" w:sz="0" w:space="0" w:color="auto"/>
        <w:right w:val="none" w:sz="0" w:space="0" w:color="auto"/>
      </w:divBdr>
    </w:div>
    <w:div w:id="1093892003">
      <w:bodyDiv w:val="1"/>
      <w:marLeft w:val="0"/>
      <w:marRight w:val="0"/>
      <w:marTop w:val="0"/>
      <w:marBottom w:val="0"/>
      <w:divBdr>
        <w:top w:val="none" w:sz="0" w:space="0" w:color="auto"/>
        <w:left w:val="none" w:sz="0" w:space="0" w:color="auto"/>
        <w:bottom w:val="none" w:sz="0" w:space="0" w:color="auto"/>
        <w:right w:val="none" w:sz="0" w:space="0" w:color="auto"/>
      </w:divBdr>
      <w:divsChild>
        <w:div w:id="79464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52081">
      <w:bodyDiv w:val="1"/>
      <w:marLeft w:val="0"/>
      <w:marRight w:val="0"/>
      <w:marTop w:val="0"/>
      <w:marBottom w:val="0"/>
      <w:divBdr>
        <w:top w:val="none" w:sz="0" w:space="0" w:color="auto"/>
        <w:left w:val="none" w:sz="0" w:space="0" w:color="auto"/>
        <w:bottom w:val="none" w:sz="0" w:space="0" w:color="auto"/>
        <w:right w:val="none" w:sz="0" w:space="0" w:color="auto"/>
      </w:divBdr>
      <w:divsChild>
        <w:div w:id="734282898">
          <w:marLeft w:val="0"/>
          <w:marRight w:val="0"/>
          <w:marTop w:val="75"/>
          <w:marBottom w:val="0"/>
          <w:divBdr>
            <w:top w:val="single" w:sz="6" w:space="0" w:color="1A171B"/>
            <w:left w:val="single" w:sz="6" w:space="0" w:color="1A171B"/>
            <w:bottom w:val="single" w:sz="6" w:space="0" w:color="1A171B"/>
            <w:right w:val="single" w:sz="6" w:space="0" w:color="1A171B"/>
          </w:divBdr>
          <w:divsChild>
            <w:div w:id="341469286">
              <w:marLeft w:val="0"/>
              <w:marRight w:val="0"/>
              <w:marTop w:val="0"/>
              <w:marBottom w:val="0"/>
              <w:divBdr>
                <w:top w:val="none" w:sz="0" w:space="0" w:color="auto"/>
                <w:left w:val="none" w:sz="0" w:space="0" w:color="auto"/>
                <w:bottom w:val="none" w:sz="0" w:space="0" w:color="auto"/>
                <w:right w:val="none" w:sz="0" w:space="0" w:color="auto"/>
              </w:divBdr>
              <w:divsChild>
                <w:div w:id="18482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2183">
      <w:bodyDiv w:val="1"/>
      <w:marLeft w:val="0"/>
      <w:marRight w:val="0"/>
      <w:marTop w:val="0"/>
      <w:marBottom w:val="0"/>
      <w:divBdr>
        <w:top w:val="none" w:sz="0" w:space="0" w:color="auto"/>
        <w:left w:val="none" w:sz="0" w:space="0" w:color="auto"/>
        <w:bottom w:val="none" w:sz="0" w:space="0" w:color="auto"/>
        <w:right w:val="none" w:sz="0" w:space="0" w:color="auto"/>
      </w:divBdr>
    </w:div>
    <w:div w:id="1117262217">
      <w:bodyDiv w:val="1"/>
      <w:marLeft w:val="0"/>
      <w:marRight w:val="0"/>
      <w:marTop w:val="0"/>
      <w:marBottom w:val="0"/>
      <w:divBdr>
        <w:top w:val="none" w:sz="0" w:space="0" w:color="auto"/>
        <w:left w:val="none" w:sz="0" w:space="0" w:color="auto"/>
        <w:bottom w:val="none" w:sz="0" w:space="0" w:color="auto"/>
        <w:right w:val="none" w:sz="0" w:space="0" w:color="auto"/>
      </w:divBdr>
    </w:div>
    <w:div w:id="1204245595">
      <w:bodyDiv w:val="1"/>
      <w:marLeft w:val="0"/>
      <w:marRight w:val="0"/>
      <w:marTop w:val="0"/>
      <w:marBottom w:val="0"/>
      <w:divBdr>
        <w:top w:val="none" w:sz="0" w:space="0" w:color="auto"/>
        <w:left w:val="none" w:sz="0" w:space="0" w:color="auto"/>
        <w:bottom w:val="none" w:sz="0" w:space="0" w:color="auto"/>
        <w:right w:val="none" w:sz="0" w:space="0" w:color="auto"/>
      </w:divBdr>
    </w:div>
    <w:div w:id="1264073841">
      <w:bodyDiv w:val="1"/>
      <w:marLeft w:val="0"/>
      <w:marRight w:val="0"/>
      <w:marTop w:val="0"/>
      <w:marBottom w:val="0"/>
      <w:divBdr>
        <w:top w:val="none" w:sz="0" w:space="0" w:color="auto"/>
        <w:left w:val="none" w:sz="0" w:space="0" w:color="auto"/>
        <w:bottom w:val="none" w:sz="0" w:space="0" w:color="auto"/>
        <w:right w:val="none" w:sz="0" w:space="0" w:color="auto"/>
      </w:divBdr>
    </w:div>
    <w:div w:id="1269313404">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sChild>
        <w:div w:id="1125393556">
          <w:marLeft w:val="0"/>
          <w:marRight w:val="0"/>
          <w:marTop w:val="0"/>
          <w:marBottom w:val="0"/>
          <w:divBdr>
            <w:top w:val="none" w:sz="0" w:space="0" w:color="auto"/>
            <w:left w:val="none" w:sz="0" w:space="0" w:color="auto"/>
            <w:bottom w:val="none" w:sz="0" w:space="0" w:color="auto"/>
            <w:right w:val="none" w:sz="0" w:space="0" w:color="auto"/>
          </w:divBdr>
        </w:div>
        <w:div w:id="1530993244">
          <w:marLeft w:val="0"/>
          <w:marRight w:val="0"/>
          <w:marTop w:val="0"/>
          <w:marBottom w:val="0"/>
          <w:divBdr>
            <w:top w:val="none" w:sz="0" w:space="0" w:color="auto"/>
            <w:left w:val="none" w:sz="0" w:space="0" w:color="auto"/>
            <w:bottom w:val="none" w:sz="0" w:space="0" w:color="auto"/>
            <w:right w:val="none" w:sz="0" w:space="0" w:color="auto"/>
          </w:divBdr>
        </w:div>
      </w:divsChild>
    </w:div>
    <w:div w:id="1279484460">
      <w:bodyDiv w:val="1"/>
      <w:marLeft w:val="0"/>
      <w:marRight w:val="0"/>
      <w:marTop w:val="0"/>
      <w:marBottom w:val="0"/>
      <w:divBdr>
        <w:top w:val="none" w:sz="0" w:space="0" w:color="auto"/>
        <w:left w:val="none" w:sz="0" w:space="0" w:color="auto"/>
        <w:bottom w:val="none" w:sz="0" w:space="0" w:color="auto"/>
        <w:right w:val="none" w:sz="0" w:space="0" w:color="auto"/>
      </w:divBdr>
      <w:divsChild>
        <w:div w:id="1546872014">
          <w:marLeft w:val="0"/>
          <w:marRight w:val="0"/>
          <w:marTop w:val="0"/>
          <w:marBottom w:val="0"/>
          <w:divBdr>
            <w:top w:val="none" w:sz="0" w:space="0" w:color="auto"/>
            <w:left w:val="none" w:sz="0" w:space="0" w:color="auto"/>
            <w:bottom w:val="none" w:sz="0" w:space="0" w:color="auto"/>
            <w:right w:val="none" w:sz="0" w:space="0" w:color="auto"/>
          </w:divBdr>
          <w:divsChild>
            <w:div w:id="109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549">
      <w:bodyDiv w:val="1"/>
      <w:marLeft w:val="0"/>
      <w:marRight w:val="0"/>
      <w:marTop w:val="0"/>
      <w:marBottom w:val="0"/>
      <w:divBdr>
        <w:top w:val="none" w:sz="0" w:space="0" w:color="auto"/>
        <w:left w:val="none" w:sz="0" w:space="0" w:color="auto"/>
        <w:bottom w:val="none" w:sz="0" w:space="0" w:color="auto"/>
        <w:right w:val="none" w:sz="0" w:space="0" w:color="auto"/>
      </w:divBdr>
    </w:div>
    <w:div w:id="1311863300">
      <w:bodyDiv w:val="1"/>
      <w:marLeft w:val="0"/>
      <w:marRight w:val="0"/>
      <w:marTop w:val="0"/>
      <w:marBottom w:val="0"/>
      <w:divBdr>
        <w:top w:val="none" w:sz="0" w:space="0" w:color="auto"/>
        <w:left w:val="none" w:sz="0" w:space="0" w:color="auto"/>
        <w:bottom w:val="none" w:sz="0" w:space="0" w:color="auto"/>
        <w:right w:val="none" w:sz="0" w:space="0" w:color="auto"/>
      </w:divBdr>
      <w:divsChild>
        <w:div w:id="1584298245">
          <w:marLeft w:val="0"/>
          <w:marRight w:val="0"/>
          <w:marTop w:val="0"/>
          <w:marBottom w:val="0"/>
          <w:divBdr>
            <w:top w:val="none" w:sz="0" w:space="0" w:color="auto"/>
            <w:left w:val="none" w:sz="0" w:space="0" w:color="auto"/>
            <w:bottom w:val="none" w:sz="0" w:space="0" w:color="auto"/>
            <w:right w:val="none" w:sz="0" w:space="0" w:color="auto"/>
          </w:divBdr>
          <w:divsChild>
            <w:div w:id="2105608068">
              <w:marLeft w:val="0"/>
              <w:marRight w:val="0"/>
              <w:marTop w:val="0"/>
              <w:marBottom w:val="0"/>
              <w:divBdr>
                <w:top w:val="none" w:sz="0" w:space="0" w:color="auto"/>
                <w:left w:val="none" w:sz="0" w:space="0" w:color="auto"/>
                <w:bottom w:val="none" w:sz="0" w:space="0" w:color="auto"/>
                <w:right w:val="none" w:sz="0" w:space="0" w:color="auto"/>
              </w:divBdr>
              <w:divsChild>
                <w:div w:id="296227614">
                  <w:marLeft w:val="0"/>
                  <w:marRight w:val="0"/>
                  <w:marTop w:val="0"/>
                  <w:marBottom w:val="0"/>
                  <w:divBdr>
                    <w:top w:val="none" w:sz="0" w:space="0" w:color="auto"/>
                    <w:left w:val="none" w:sz="0" w:space="0" w:color="auto"/>
                    <w:bottom w:val="none" w:sz="0" w:space="0" w:color="auto"/>
                    <w:right w:val="none" w:sz="0" w:space="0" w:color="auto"/>
                  </w:divBdr>
                  <w:divsChild>
                    <w:div w:id="1994142821">
                      <w:marLeft w:val="0"/>
                      <w:marRight w:val="0"/>
                      <w:marTop w:val="0"/>
                      <w:marBottom w:val="0"/>
                      <w:divBdr>
                        <w:top w:val="none" w:sz="0" w:space="0" w:color="auto"/>
                        <w:left w:val="none" w:sz="0" w:space="0" w:color="auto"/>
                        <w:bottom w:val="none" w:sz="0" w:space="0" w:color="auto"/>
                        <w:right w:val="none" w:sz="0" w:space="0" w:color="auto"/>
                      </w:divBdr>
                      <w:divsChild>
                        <w:div w:id="433402630">
                          <w:marLeft w:val="0"/>
                          <w:marRight w:val="0"/>
                          <w:marTop w:val="0"/>
                          <w:marBottom w:val="0"/>
                          <w:divBdr>
                            <w:top w:val="none" w:sz="0" w:space="0" w:color="auto"/>
                            <w:left w:val="none" w:sz="0" w:space="0" w:color="auto"/>
                            <w:bottom w:val="none" w:sz="0" w:space="0" w:color="auto"/>
                            <w:right w:val="none" w:sz="0" w:space="0" w:color="auto"/>
                          </w:divBdr>
                          <w:divsChild>
                            <w:div w:id="1955600046">
                              <w:marLeft w:val="0"/>
                              <w:marRight w:val="0"/>
                              <w:marTop w:val="0"/>
                              <w:marBottom w:val="0"/>
                              <w:divBdr>
                                <w:top w:val="none" w:sz="0" w:space="0" w:color="auto"/>
                                <w:left w:val="none" w:sz="0" w:space="0" w:color="auto"/>
                                <w:bottom w:val="none" w:sz="0" w:space="0" w:color="auto"/>
                                <w:right w:val="none" w:sz="0" w:space="0" w:color="auto"/>
                              </w:divBdr>
                              <w:divsChild>
                                <w:div w:id="286816935">
                                  <w:marLeft w:val="0"/>
                                  <w:marRight w:val="0"/>
                                  <w:marTop w:val="0"/>
                                  <w:marBottom w:val="0"/>
                                  <w:divBdr>
                                    <w:top w:val="none" w:sz="0" w:space="0" w:color="auto"/>
                                    <w:left w:val="none" w:sz="0" w:space="0" w:color="auto"/>
                                    <w:bottom w:val="none" w:sz="0" w:space="0" w:color="auto"/>
                                    <w:right w:val="none" w:sz="0" w:space="0" w:color="auto"/>
                                  </w:divBdr>
                                  <w:divsChild>
                                    <w:div w:id="1947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30133">
      <w:bodyDiv w:val="1"/>
      <w:marLeft w:val="0"/>
      <w:marRight w:val="0"/>
      <w:marTop w:val="0"/>
      <w:marBottom w:val="0"/>
      <w:divBdr>
        <w:top w:val="none" w:sz="0" w:space="0" w:color="auto"/>
        <w:left w:val="none" w:sz="0" w:space="0" w:color="auto"/>
        <w:bottom w:val="none" w:sz="0" w:space="0" w:color="auto"/>
        <w:right w:val="none" w:sz="0" w:space="0" w:color="auto"/>
      </w:divBdr>
    </w:div>
    <w:div w:id="1349406649">
      <w:bodyDiv w:val="1"/>
      <w:marLeft w:val="0"/>
      <w:marRight w:val="0"/>
      <w:marTop w:val="0"/>
      <w:marBottom w:val="0"/>
      <w:divBdr>
        <w:top w:val="none" w:sz="0" w:space="0" w:color="auto"/>
        <w:left w:val="none" w:sz="0" w:space="0" w:color="auto"/>
        <w:bottom w:val="none" w:sz="0" w:space="0" w:color="auto"/>
        <w:right w:val="none" w:sz="0" w:space="0" w:color="auto"/>
      </w:divBdr>
      <w:divsChild>
        <w:div w:id="1806193849">
          <w:marLeft w:val="0"/>
          <w:marRight w:val="0"/>
          <w:marTop w:val="0"/>
          <w:marBottom w:val="0"/>
          <w:divBdr>
            <w:top w:val="none" w:sz="0" w:space="0" w:color="auto"/>
            <w:left w:val="none" w:sz="0" w:space="0" w:color="auto"/>
            <w:bottom w:val="none" w:sz="0" w:space="0" w:color="auto"/>
            <w:right w:val="none" w:sz="0" w:space="0" w:color="auto"/>
          </w:divBdr>
        </w:div>
      </w:divsChild>
    </w:div>
    <w:div w:id="1350791746">
      <w:bodyDiv w:val="1"/>
      <w:marLeft w:val="0"/>
      <w:marRight w:val="0"/>
      <w:marTop w:val="0"/>
      <w:marBottom w:val="0"/>
      <w:divBdr>
        <w:top w:val="none" w:sz="0" w:space="0" w:color="auto"/>
        <w:left w:val="none" w:sz="0" w:space="0" w:color="auto"/>
        <w:bottom w:val="none" w:sz="0" w:space="0" w:color="auto"/>
        <w:right w:val="none" w:sz="0" w:space="0" w:color="auto"/>
      </w:divBdr>
    </w:div>
    <w:div w:id="1354915738">
      <w:bodyDiv w:val="1"/>
      <w:marLeft w:val="0"/>
      <w:marRight w:val="0"/>
      <w:marTop w:val="0"/>
      <w:marBottom w:val="0"/>
      <w:divBdr>
        <w:top w:val="none" w:sz="0" w:space="0" w:color="auto"/>
        <w:left w:val="none" w:sz="0" w:space="0" w:color="auto"/>
        <w:bottom w:val="none" w:sz="0" w:space="0" w:color="auto"/>
        <w:right w:val="none" w:sz="0" w:space="0" w:color="auto"/>
      </w:divBdr>
    </w:div>
    <w:div w:id="1359698834">
      <w:bodyDiv w:val="1"/>
      <w:marLeft w:val="0"/>
      <w:marRight w:val="0"/>
      <w:marTop w:val="0"/>
      <w:marBottom w:val="0"/>
      <w:divBdr>
        <w:top w:val="none" w:sz="0" w:space="0" w:color="auto"/>
        <w:left w:val="none" w:sz="0" w:space="0" w:color="auto"/>
        <w:bottom w:val="none" w:sz="0" w:space="0" w:color="auto"/>
        <w:right w:val="none" w:sz="0" w:space="0" w:color="auto"/>
      </w:divBdr>
      <w:divsChild>
        <w:div w:id="1271662358">
          <w:marLeft w:val="0"/>
          <w:marRight w:val="0"/>
          <w:marTop w:val="0"/>
          <w:marBottom w:val="0"/>
          <w:divBdr>
            <w:top w:val="none" w:sz="0" w:space="0" w:color="auto"/>
            <w:left w:val="none" w:sz="0" w:space="0" w:color="auto"/>
            <w:bottom w:val="none" w:sz="0" w:space="0" w:color="auto"/>
            <w:right w:val="none" w:sz="0" w:space="0" w:color="auto"/>
          </w:divBdr>
          <w:divsChild>
            <w:div w:id="479343154">
              <w:marLeft w:val="0"/>
              <w:marRight w:val="0"/>
              <w:marTop w:val="0"/>
              <w:marBottom w:val="0"/>
              <w:divBdr>
                <w:top w:val="none" w:sz="0" w:space="0" w:color="auto"/>
                <w:left w:val="none" w:sz="0" w:space="0" w:color="auto"/>
                <w:bottom w:val="none" w:sz="0" w:space="0" w:color="auto"/>
                <w:right w:val="none" w:sz="0" w:space="0" w:color="auto"/>
              </w:divBdr>
            </w:div>
            <w:div w:id="6342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8628">
      <w:bodyDiv w:val="1"/>
      <w:marLeft w:val="0"/>
      <w:marRight w:val="0"/>
      <w:marTop w:val="0"/>
      <w:marBottom w:val="0"/>
      <w:divBdr>
        <w:top w:val="none" w:sz="0" w:space="0" w:color="auto"/>
        <w:left w:val="none" w:sz="0" w:space="0" w:color="auto"/>
        <w:bottom w:val="none" w:sz="0" w:space="0" w:color="auto"/>
        <w:right w:val="none" w:sz="0" w:space="0" w:color="auto"/>
      </w:divBdr>
    </w:div>
    <w:div w:id="1422138829">
      <w:bodyDiv w:val="1"/>
      <w:marLeft w:val="0"/>
      <w:marRight w:val="0"/>
      <w:marTop w:val="0"/>
      <w:marBottom w:val="0"/>
      <w:divBdr>
        <w:top w:val="none" w:sz="0" w:space="0" w:color="auto"/>
        <w:left w:val="none" w:sz="0" w:space="0" w:color="auto"/>
        <w:bottom w:val="none" w:sz="0" w:space="0" w:color="auto"/>
        <w:right w:val="none" w:sz="0" w:space="0" w:color="auto"/>
      </w:divBdr>
    </w:div>
    <w:div w:id="1422531790">
      <w:bodyDiv w:val="1"/>
      <w:marLeft w:val="0"/>
      <w:marRight w:val="0"/>
      <w:marTop w:val="0"/>
      <w:marBottom w:val="0"/>
      <w:divBdr>
        <w:top w:val="none" w:sz="0" w:space="0" w:color="auto"/>
        <w:left w:val="none" w:sz="0" w:space="0" w:color="auto"/>
        <w:bottom w:val="none" w:sz="0" w:space="0" w:color="auto"/>
        <w:right w:val="none" w:sz="0" w:space="0" w:color="auto"/>
      </w:divBdr>
    </w:div>
    <w:div w:id="1441141243">
      <w:bodyDiv w:val="1"/>
      <w:marLeft w:val="0"/>
      <w:marRight w:val="0"/>
      <w:marTop w:val="0"/>
      <w:marBottom w:val="0"/>
      <w:divBdr>
        <w:top w:val="none" w:sz="0" w:space="0" w:color="auto"/>
        <w:left w:val="none" w:sz="0" w:space="0" w:color="auto"/>
        <w:bottom w:val="none" w:sz="0" w:space="0" w:color="auto"/>
        <w:right w:val="none" w:sz="0" w:space="0" w:color="auto"/>
      </w:divBdr>
    </w:div>
    <w:div w:id="1459257205">
      <w:bodyDiv w:val="1"/>
      <w:marLeft w:val="0"/>
      <w:marRight w:val="0"/>
      <w:marTop w:val="0"/>
      <w:marBottom w:val="0"/>
      <w:divBdr>
        <w:top w:val="none" w:sz="0" w:space="0" w:color="auto"/>
        <w:left w:val="none" w:sz="0" w:space="0" w:color="auto"/>
        <w:bottom w:val="none" w:sz="0" w:space="0" w:color="auto"/>
        <w:right w:val="none" w:sz="0" w:space="0" w:color="auto"/>
      </w:divBdr>
    </w:div>
    <w:div w:id="1533374813">
      <w:bodyDiv w:val="1"/>
      <w:marLeft w:val="0"/>
      <w:marRight w:val="0"/>
      <w:marTop w:val="0"/>
      <w:marBottom w:val="0"/>
      <w:divBdr>
        <w:top w:val="none" w:sz="0" w:space="0" w:color="auto"/>
        <w:left w:val="none" w:sz="0" w:space="0" w:color="auto"/>
        <w:bottom w:val="none" w:sz="0" w:space="0" w:color="auto"/>
        <w:right w:val="none" w:sz="0" w:space="0" w:color="auto"/>
      </w:divBdr>
    </w:div>
    <w:div w:id="1561398432">
      <w:bodyDiv w:val="1"/>
      <w:marLeft w:val="0"/>
      <w:marRight w:val="0"/>
      <w:marTop w:val="0"/>
      <w:marBottom w:val="0"/>
      <w:divBdr>
        <w:top w:val="none" w:sz="0" w:space="0" w:color="auto"/>
        <w:left w:val="none" w:sz="0" w:space="0" w:color="auto"/>
        <w:bottom w:val="none" w:sz="0" w:space="0" w:color="auto"/>
        <w:right w:val="none" w:sz="0" w:space="0" w:color="auto"/>
      </w:divBdr>
      <w:divsChild>
        <w:div w:id="686371702">
          <w:marLeft w:val="0"/>
          <w:marRight w:val="0"/>
          <w:marTop w:val="0"/>
          <w:marBottom w:val="0"/>
          <w:divBdr>
            <w:top w:val="none" w:sz="0" w:space="0" w:color="auto"/>
            <w:left w:val="none" w:sz="0" w:space="0" w:color="auto"/>
            <w:bottom w:val="none" w:sz="0" w:space="0" w:color="auto"/>
            <w:right w:val="none" w:sz="0" w:space="0" w:color="auto"/>
          </w:divBdr>
        </w:div>
        <w:div w:id="1412845633">
          <w:marLeft w:val="0"/>
          <w:marRight w:val="0"/>
          <w:marTop w:val="0"/>
          <w:marBottom w:val="0"/>
          <w:divBdr>
            <w:top w:val="none" w:sz="0" w:space="0" w:color="auto"/>
            <w:left w:val="none" w:sz="0" w:space="0" w:color="auto"/>
            <w:bottom w:val="none" w:sz="0" w:space="0" w:color="auto"/>
            <w:right w:val="none" w:sz="0" w:space="0" w:color="auto"/>
          </w:divBdr>
        </w:div>
      </w:divsChild>
    </w:div>
    <w:div w:id="1563177720">
      <w:bodyDiv w:val="1"/>
      <w:marLeft w:val="0"/>
      <w:marRight w:val="0"/>
      <w:marTop w:val="0"/>
      <w:marBottom w:val="0"/>
      <w:divBdr>
        <w:top w:val="none" w:sz="0" w:space="0" w:color="auto"/>
        <w:left w:val="none" w:sz="0" w:space="0" w:color="auto"/>
        <w:bottom w:val="none" w:sz="0" w:space="0" w:color="auto"/>
        <w:right w:val="none" w:sz="0" w:space="0" w:color="auto"/>
      </w:divBdr>
    </w:div>
    <w:div w:id="1584028370">
      <w:bodyDiv w:val="1"/>
      <w:marLeft w:val="0"/>
      <w:marRight w:val="0"/>
      <w:marTop w:val="0"/>
      <w:marBottom w:val="0"/>
      <w:divBdr>
        <w:top w:val="none" w:sz="0" w:space="0" w:color="auto"/>
        <w:left w:val="none" w:sz="0" w:space="0" w:color="auto"/>
        <w:bottom w:val="none" w:sz="0" w:space="0" w:color="auto"/>
        <w:right w:val="none" w:sz="0" w:space="0" w:color="auto"/>
      </w:divBdr>
    </w:div>
    <w:div w:id="1620795573">
      <w:bodyDiv w:val="1"/>
      <w:marLeft w:val="0"/>
      <w:marRight w:val="0"/>
      <w:marTop w:val="0"/>
      <w:marBottom w:val="0"/>
      <w:divBdr>
        <w:top w:val="none" w:sz="0" w:space="0" w:color="auto"/>
        <w:left w:val="none" w:sz="0" w:space="0" w:color="auto"/>
        <w:bottom w:val="none" w:sz="0" w:space="0" w:color="auto"/>
        <w:right w:val="none" w:sz="0" w:space="0" w:color="auto"/>
      </w:divBdr>
    </w:div>
    <w:div w:id="1633825994">
      <w:bodyDiv w:val="1"/>
      <w:marLeft w:val="0"/>
      <w:marRight w:val="0"/>
      <w:marTop w:val="0"/>
      <w:marBottom w:val="0"/>
      <w:divBdr>
        <w:top w:val="none" w:sz="0" w:space="0" w:color="auto"/>
        <w:left w:val="none" w:sz="0" w:space="0" w:color="auto"/>
        <w:bottom w:val="none" w:sz="0" w:space="0" w:color="auto"/>
        <w:right w:val="none" w:sz="0" w:space="0" w:color="auto"/>
      </w:divBdr>
    </w:div>
    <w:div w:id="1636329522">
      <w:bodyDiv w:val="1"/>
      <w:marLeft w:val="0"/>
      <w:marRight w:val="0"/>
      <w:marTop w:val="0"/>
      <w:marBottom w:val="0"/>
      <w:divBdr>
        <w:top w:val="none" w:sz="0" w:space="0" w:color="auto"/>
        <w:left w:val="none" w:sz="0" w:space="0" w:color="auto"/>
        <w:bottom w:val="none" w:sz="0" w:space="0" w:color="auto"/>
        <w:right w:val="none" w:sz="0" w:space="0" w:color="auto"/>
      </w:divBdr>
    </w:div>
    <w:div w:id="1642227475">
      <w:bodyDiv w:val="1"/>
      <w:marLeft w:val="0"/>
      <w:marRight w:val="0"/>
      <w:marTop w:val="0"/>
      <w:marBottom w:val="0"/>
      <w:divBdr>
        <w:top w:val="none" w:sz="0" w:space="0" w:color="auto"/>
        <w:left w:val="none" w:sz="0" w:space="0" w:color="auto"/>
        <w:bottom w:val="none" w:sz="0" w:space="0" w:color="auto"/>
        <w:right w:val="none" w:sz="0" w:space="0" w:color="auto"/>
      </w:divBdr>
    </w:div>
    <w:div w:id="1645768687">
      <w:bodyDiv w:val="1"/>
      <w:marLeft w:val="0"/>
      <w:marRight w:val="0"/>
      <w:marTop w:val="0"/>
      <w:marBottom w:val="0"/>
      <w:divBdr>
        <w:top w:val="none" w:sz="0" w:space="0" w:color="auto"/>
        <w:left w:val="none" w:sz="0" w:space="0" w:color="auto"/>
        <w:bottom w:val="none" w:sz="0" w:space="0" w:color="auto"/>
        <w:right w:val="none" w:sz="0" w:space="0" w:color="auto"/>
      </w:divBdr>
    </w:div>
    <w:div w:id="1646465352">
      <w:bodyDiv w:val="1"/>
      <w:marLeft w:val="0"/>
      <w:marRight w:val="0"/>
      <w:marTop w:val="0"/>
      <w:marBottom w:val="0"/>
      <w:divBdr>
        <w:top w:val="none" w:sz="0" w:space="0" w:color="auto"/>
        <w:left w:val="none" w:sz="0" w:space="0" w:color="auto"/>
        <w:bottom w:val="none" w:sz="0" w:space="0" w:color="auto"/>
        <w:right w:val="none" w:sz="0" w:space="0" w:color="auto"/>
      </w:divBdr>
    </w:div>
    <w:div w:id="1656450199">
      <w:bodyDiv w:val="1"/>
      <w:marLeft w:val="0"/>
      <w:marRight w:val="0"/>
      <w:marTop w:val="0"/>
      <w:marBottom w:val="0"/>
      <w:divBdr>
        <w:top w:val="none" w:sz="0" w:space="0" w:color="auto"/>
        <w:left w:val="none" w:sz="0" w:space="0" w:color="auto"/>
        <w:bottom w:val="none" w:sz="0" w:space="0" w:color="auto"/>
        <w:right w:val="none" w:sz="0" w:space="0" w:color="auto"/>
      </w:divBdr>
    </w:div>
    <w:div w:id="1663506870">
      <w:bodyDiv w:val="1"/>
      <w:marLeft w:val="0"/>
      <w:marRight w:val="0"/>
      <w:marTop w:val="0"/>
      <w:marBottom w:val="0"/>
      <w:divBdr>
        <w:top w:val="none" w:sz="0" w:space="0" w:color="auto"/>
        <w:left w:val="none" w:sz="0" w:space="0" w:color="auto"/>
        <w:bottom w:val="none" w:sz="0" w:space="0" w:color="auto"/>
        <w:right w:val="none" w:sz="0" w:space="0" w:color="auto"/>
      </w:divBdr>
    </w:div>
    <w:div w:id="1670676169">
      <w:bodyDiv w:val="1"/>
      <w:marLeft w:val="0"/>
      <w:marRight w:val="0"/>
      <w:marTop w:val="0"/>
      <w:marBottom w:val="0"/>
      <w:divBdr>
        <w:top w:val="none" w:sz="0" w:space="0" w:color="auto"/>
        <w:left w:val="none" w:sz="0" w:space="0" w:color="auto"/>
        <w:bottom w:val="none" w:sz="0" w:space="0" w:color="auto"/>
        <w:right w:val="none" w:sz="0" w:space="0" w:color="auto"/>
      </w:divBdr>
    </w:div>
    <w:div w:id="1678774240">
      <w:bodyDiv w:val="1"/>
      <w:marLeft w:val="0"/>
      <w:marRight w:val="0"/>
      <w:marTop w:val="0"/>
      <w:marBottom w:val="0"/>
      <w:divBdr>
        <w:top w:val="none" w:sz="0" w:space="0" w:color="auto"/>
        <w:left w:val="none" w:sz="0" w:space="0" w:color="auto"/>
        <w:bottom w:val="none" w:sz="0" w:space="0" w:color="auto"/>
        <w:right w:val="none" w:sz="0" w:space="0" w:color="auto"/>
      </w:divBdr>
      <w:divsChild>
        <w:div w:id="1281063784">
          <w:marLeft w:val="0"/>
          <w:marRight w:val="0"/>
          <w:marTop w:val="0"/>
          <w:marBottom w:val="0"/>
          <w:divBdr>
            <w:top w:val="none" w:sz="0" w:space="0" w:color="auto"/>
            <w:left w:val="none" w:sz="0" w:space="0" w:color="auto"/>
            <w:bottom w:val="none" w:sz="0" w:space="0" w:color="auto"/>
            <w:right w:val="none" w:sz="0" w:space="0" w:color="auto"/>
          </w:divBdr>
        </w:div>
        <w:div w:id="1440443668">
          <w:marLeft w:val="0"/>
          <w:marRight w:val="0"/>
          <w:marTop w:val="0"/>
          <w:marBottom w:val="0"/>
          <w:divBdr>
            <w:top w:val="none" w:sz="0" w:space="0" w:color="auto"/>
            <w:left w:val="none" w:sz="0" w:space="0" w:color="auto"/>
            <w:bottom w:val="none" w:sz="0" w:space="0" w:color="auto"/>
            <w:right w:val="none" w:sz="0" w:space="0" w:color="auto"/>
          </w:divBdr>
        </w:div>
      </w:divsChild>
    </w:div>
    <w:div w:id="1691176740">
      <w:bodyDiv w:val="1"/>
      <w:marLeft w:val="0"/>
      <w:marRight w:val="0"/>
      <w:marTop w:val="0"/>
      <w:marBottom w:val="0"/>
      <w:divBdr>
        <w:top w:val="none" w:sz="0" w:space="0" w:color="auto"/>
        <w:left w:val="none" w:sz="0" w:space="0" w:color="auto"/>
        <w:bottom w:val="none" w:sz="0" w:space="0" w:color="auto"/>
        <w:right w:val="none" w:sz="0" w:space="0" w:color="auto"/>
      </w:divBdr>
    </w:div>
    <w:div w:id="1734237322">
      <w:bodyDiv w:val="1"/>
      <w:marLeft w:val="0"/>
      <w:marRight w:val="0"/>
      <w:marTop w:val="0"/>
      <w:marBottom w:val="0"/>
      <w:divBdr>
        <w:top w:val="none" w:sz="0" w:space="0" w:color="auto"/>
        <w:left w:val="none" w:sz="0" w:space="0" w:color="auto"/>
        <w:bottom w:val="none" w:sz="0" w:space="0" w:color="auto"/>
        <w:right w:val="none" w:sz="0" w:space="0" w:color="auto"/>
      </w:divBdr>
      <w:divsChild>
        <w:div w:id="611938064">
          <w:marLeft w:val="0"/>
          <w:marRight w:val="0"/>
          <w:marTop w:val="0"/>
          <w:marBottom w:val="0"/>
          <w:divBdr>
            <w:top w:val="none" w:sz="0" w:space="0" w:color="auto"/>
            <w:left w:val="none" w:sz="0" w:space="0" w:color="auto"/>
            <w:bottom w:val="none" w:sz="0" w:space="0" w:color="auto"/>
            <w:right w:val="none" w:sz="0" w:space="0" w:color="auto"/>
          </w:divBdr>
        </w:div>
      </w:divsChild>
    </w:div>
    <w:div w:id="1757511322">
      <w:bodyDiv w:val="1"/>
      <w:marLeft w:val="0"/>
      <w:marRight w:val="0"/>
      <w:marTop w:val="0"/>
      <w:marBottom w:val="0"/>
      <w:divBdr>
        <w:top w:val="none" w:sz="0" w:space="0" w:color="auto"/>
        <w:left w:val="none" w:sz="0" w:space="0" w:color="auto"/>
        <w:bottom w:val="none" w:sz="0" w:space="0" w:color="auto"/>
        <w:right w:val="none" w:sz="0" w:space="0" w:color="auto"/>
      </w:divBdr>
    </w:div>
    <w:div w:id="1771243643">
      <w:bodyDiv w:val="1"/>
      <w:marLeft w:val="0"/>
      <w:marRight w:val="0"/>
      <w:marTop w:val="0"/>
      <w:marBottom w:val="0"/>
      <w:divBdr>
        <w:top w:val="none" w:sz="0" w:space="0" w:color="auto"/>
        <w:left w:val="none" w:sz="0" w:space="0" w:color="auto"/>
        <w:bottom w:val="none" w:sz="0" w:space="0" w:color="auto"/>
        <w:right w:val="none" w:sz="0" w:space="0" w:color="auto"/>
      </w:divBdr>
    </w:div>
    <w:div w:id="1776753783">
      <w:bodyDiv w:val="1"/>
      <w:marLeft w:val="0"/>
      <w:marRight w:val="0"/>
      <w:marTop w:val="0"/>
      <w:marBottom w:val="0"/>
      <w:divBdr>
        <w:top w:val="none" w:sz="0" w:space="0" w:color="auto"/>
        <w:left w:val="none" w:sz="0" w:space="0" w:color="auto"/>
        <w:bottom w:val="none" w:sz="0" w:space="0" w:color="auto"/>
        <w:right w:val="none" w:sz="0" w:space="0" w:color="auto"/>
      </w:divBdr>
    </w:div>
    <w:div w:id="1786188620">
      <w:bodyDiv w:val="1"/>
      <w:marLeft w:val="0"/>
      <w:marRight w:val="0"/>
      <w:marTop w:val="0"/>
      <w:marBottom w:val="0"/>
      <w:divBdr>
        <w:top w:val="none" w:sz="0" w:space="0" w:color="auto"/>
        <w:left w:val="none" w:sz="0" w:space="0" w:color="auto"/>
        <w:bottom w:val="none" w:sz="0" w:space="0" w:color="auto"/>
        <w:right w:val="none" w:sz="0" w:space="0" w:color="auto"/>
      </w:divBdr>
    </w:div>
    <w:div w:id="1820420154">
      <w:bodyDiv w:val="1"/>
      <w:marLeft w:val="0"/>
      <w:marRight w:val="0"/>
      <w:marTop w:val="0"/>
      <w:marBottom w:val="0"/>
      <w:divBdr>
        <w:top w:val="none" w:sz="0" w:space="0" w:color="auto"/>
        <w:left w:val="none" w:sz="0" w:space="0" w:color="auto"/>
        <w:bottom w:val="none" w:sz="0" w:space="0" w:color="auto"/>
        <w:right w:val="none" w:sz="0" w:space="0" w:color="auto"/>
      </w:divBdr>
    </w:div>
    <w:div w:id="1896886530">
      <w:bodyDiv w:val="1"/>
      <w:marLeft w:val="0"/>
      <w:marRight w:val="0"/>
      <w:marTop w:val="0"/>
      <w:marBottom w:val="0"/>
      <w:divBdr>
        <w:top w:val="none" w:sz="0" w:space="0" w:color="auto"/>
        <w:left w:val="none" w:sz="0" w:space="0" w:color="auto"/>
        <w:bottom w:val="none" w:sz="0" w:space="0" w:color="auto"/>
        <w:right w:val="none" w:sz="0" w:space="0" w:color="auto"/>
      </w:divBdr>
    </w:div>
    <w:div w:id="1901671540">
      <w:bodyDiv w:val="1"/>
      <w:marLeft w:val="0"/>
      <w:marRight w:val="0"/>
      <w:marTop w:val="0"/>
      <w:marBottom w:val="0"/>
      <w:divBdr>
        <w:top w:val="none" w:sz="0" w:space="0" w:color="auto"/>
        <w:left w:val="none" w:sz="0" w:space="0" w:color="auto"/>
        <w:bottom w:val="none" w:sz="0" w:space="0" w:color="auto"/>
        <w:right w:val="none" w:sz="0" w:space="0" w:color="auto"/>
      </w:divBdr>
    </w:div>
    <w:div w:id="1958099045">
      <w:bodyDiv w:val="1"/>
      <w:marLeft w:val="0"/>
      <w:marRight w:val="0"/>
      <w:marTop w:val="0"/>
      <w:marBottom w:val="0"/>
      <w:divBdr>
        <w:top w:val="none" w:sz="0" w:space="0" w:color="auto"/>
        <w:left w:val="none" w:sz="0" w:space="0" w:color="auto"/>
        <w:bottom w:val="none" w:sz="0" w:space="0" w:color="auto"/>
        <w:right w:val="none" w:sz="0" w:space="0" w:color="auto"/>
      </w:divBdr>
    </w:div>
    <w:div w:id="2023192910">
      <w:bodyDiv w:val="1"/>
      <w:marLeft w:val="0"/>
      <w:marRight w:val="0"/>
      <w:marTop w:val="0"/>
      <w:marBottom w:val="0"/>
      <w:divBdr>
        <w:top w:val="none" w:sz="0" w:space="0" w:color="auto"/>
        <w:left w:val="none" w:sz="0" w:space="0" w:color="auto"/>
        <w:bottom w:val="none" w:sz="0" w:space="0" w:color="auto"/>
        <w:right w:val="none" w:sz="0" w:space="0" w:color="auto"/>
      </w:divBdr>
      <w:divsChild>
        <w:div w:id="483160989">
          <w:marLeft w:val="0"/>
          <w:marRight w:val="0"/>
          <w:marTop w:val="0"/>
          <w:marBottom w:val="0"/>
          <w:divBdr>
            <w:top w:val="none" w:sz="0" w:space="0" w:color="auto"/>
            <w:left w:val="none" w:sz="0" w:space="0" w:color="auto"/>
            <w:bottom w:val="none" w:sz="0" w:space="0" w:color="auto"/>
            <w:right w:val="none" w:sz="0" w:space="0" w:color="auto"/>
          </w:divBdr>
          <w:divsChild>
            <w:div w:id="1613055508">
              <w:marLeft w:val="0"/>
              <w:marRight w:val="0"/>
              <w:marTop w:val="0"/>
              <w:marBottom w:val="0"/>
              <w:divBdr>
                <w:top w:val="none" w:sz="0" w:space="0" w:color="auto"/>
                <w:left w:val="none" w:sz="0" w:space="0" w:color="auto"/>
                <w:bottom w:val="none" w:sz="0" w:space="0" w:color="auto"/>
                <w:right w:val="none" w:sz="0" w:space="0" w:color="auto"/>
              </w:divBdr>
              <w:divsChild>
                <w:div w:id="284317284">
                  <w:marLeft w:val="0"/>
                  <w:marRight w:val="0"/>
                  <w:marTop w:val="0"/>
                  <w:marBottom w:val="0"/>
                  <w:divBdr>
                    <w:top w:val="none" w:sz="0" w:space="0" w:color="auto"/>
                    <w:left w:val="none" w:sz="0" w:space="0" w:color="auto"/>
                    <w:bottom w:val="none" w:sz="0" w:space="0" w:color="auto"/>
                    <w:right w:val="none" w:sz="0" w:space="0" w:color="auto"/>
                  </w:divBdr>
                  <w:divsChild>
                    <w:div w:id="40596368">
                      <w:marLeft w:val="0"/>
                      <w:marRight w:val="0"/>
                      <w:marTop w:val="0"/>
                      <w:marBottom w:val="0"/>
                      <w:divBdr>
                        <w:top w:val="none" w:sz="0" w:space="0" w:color="auto"/>
                        <w:left w:val="none" w:sz="0" w:space="0" w:color="auto"/>
                        <w:bottom w:val="none" w:sz="0" w:space="0" w:color="auto"/>
                        <w:right w:val="none" w:sz="0" w:space="0" w:color="auto"/>
                      </w:divBdr>
                      <w:divsChild>
                        <w:div w:id="295724092">
                          <w:marLeft w:val="0"/>
                          <w:marRight w:val="0"/>
                          <w:marTop w:val="0"/>
                          <w:marBottom w:val="0"/>
                          <w:divBdr>
                            <w:top w:val="none" w:sz="0" w:space="0" w:color="auto"/>
                            <w:left w:val="none" w:sz="0" w:space="0" w:color="auto"/>
                            <w:bottom w:val="none" w:sz="0" w:space="0" w:color="auto"/>
                            <w:right w:val="none" w:sz="0" w:space="0" w:color="auto"/>
                          </w:divBdr>
                          <w:divsChild>
                            <w:div w:id="10252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20435">
      <w:bodyDiv w:val="1"/>
      <w:marLeft w:val="0"/>
      <w:marRight w:val="0"/>
      <w:marTop w:val="0"/>
      <w:marBottom w:val="0"/>
      <w:divBdr>
        <w:top w:val="none" w:sz="0" w:space="0" w:color="auto"/>
        <w:left w:val="none" w:sz="0" w:space="0" w:color="auto"/>
        <w:bottom w:val="none" w:sz="0" w:space="0" w:color="auto"/>
        <w:right w:val="none" w:sz="0" w:space="0" w:color="auto"/>
      </w:divBdr>
    </w:div>
    <w:div w:id="2047749332">
      <w:bodyDiv w:val="1"/>
      <w:marLeft w:val="0"/>
      <w:marRight w:val="0"/>
      <w:marTop w:val="0"/>
      <w:marBottom w:val="0"/>
      <w:divBdr>
        <w:top w:val="none" w:sz="0" w:space="0" w:color="auto"/>
        <w:left w:val="none" w:sz="0" w:space="0" w:color="auto"/>
        <w:bottom w:val="none" w:sz="0" w:space="0" w:color="auto"/>
        <w:right w:val="none" w:sz="0" w:space="0" w:color="auto"/>
      </w:divBdr>
      <w:divsChild>
        <w:div w:id="1567253894">
          <w:marLeft w:val="0"/>
          <w:marRight w:val="0"/>
          <w:marTop w:val="0"/>
          <w:marBottom w:val="0"/>
          <w:divBdr>
            <w:top w:val="none" w:sz="0" w:space="0" w:color="auto"/>
            <w:left w:val="none" w:sz="0" w:space="0" w:color="auto"/>
            <w:bottom w:val="none" w:sz="0" w:space="0" w:color="auto"/>
            <w:right w:val="none" w:sz="0" w:space="0" w:color="auto"/>
          </w:divBdr>
          <w:divsChild>
            <w:div w:id="405109361">
              <w:marLeft w:val="0"/>
              <w:marRight w:val="0"/>
              <w:marTop w:val="0"/>
              <w:marBottom w:val="0"/>
              <w:divBdr>
                <w:top w:val="none" w:sz="0" w:space="0" w:color="auto"/>
                <w:left w:val="none" w:sz="0" w:space="0" w:color="auto"/>
                <w:bottom w:val="none" w:sz="0" w:space="0" w:color="auto"/>
                <w:right w:val="none" w:sz="0" w:space="0" w:color="auto"/>
              </w:divBdr>
              <w:divsChild>
                <w:div w:id="1646813858">
                  <w:marLeft w:val="0"/>
                  <w:marRight w:val="0"/>
                  <w:marTop w:val="0"/>
                  <w:marBottom w:val="0"/>
                  <w:divBdr>
                    <w:top w:val="none" w:sz="0" w:space="0" w:color="auto"/>
                    <w:left w:val="none" w:sz="0" w:space="0" w:color="auto"/>
                    <w:bottom w:val="none" w:sz="0" w:space="0" w:color="auto"/>
                    <w:right w:val="none" w:sz="0" w:space="0" w:color="auto"/>
                  </w:divBdr>
                  <w:divsChild>
                    <w:div w:id="1734280582">
                      <w:marLeft w:val="0"/>
                      <w:marRight w:val="0"/>
                      <w:marTop w:val="0"/>
                      <w:marBottom w:val="0"/>
                      <w:divBdr>
                        <w:top w:val="none" w:sz="0" w:space="0" w:color="auto"/>
                        <w:left w:val="none" w:sz="0" w:space="0" w:color="auto"/>
                        <w:bottom w:val="none" w:sz="0" w:space="0" w:color="auto"/>
                        <w:right w:val="none" w:sz="0" w:space="0" w:color="auto"/>
                      </w:divBdr>
                      <w:divsChild>
                        <w:div w:id="314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79491">
      <w:bodyDiv w:val="1"/>
      <w:marLeft w:val="0"/>
      <w:marRight w:val="0"/>
      <w:marTop w:val="0"/>
      <w:marBottom w:val="0"/>
      <w:divBdr>
        <w:top w:val="none" w:sz="0" w:space="0" w:color="auto"/>
        <w:left w:val="none" w:sz="0" w:space="0" w:color="auto"/>
        <w:bottom w:val="none" w:sz="0" w:space="0" w:color="auto"/>
        <w:right w:val="none" w:sz="0" w:space="0" w:color="auto"/>
      </w:divBdr>
    </w:div>
    <w:div w:id="2110612200">
      <w:bodyDiv w:val="1"/>
      <w:marLeft w:val="0"/>
      <w:marRight w:val="0"/>
      <w:marTop w:val="0"/>
      <w:marBottom w:val="0"/>
      <w:divBdr>
        <w:top w:val="none" w:sz="0" w:space="0" w:color="auto"/>
        <w:left w:val="none" w:sz="0" w:space="0" w:color="auto"/>
        <w:bottom w:val="none" w:sz="0" w:space="0" w:color="auto"/>
        <w:right w:val="none" w:sz="0" w:space="0" w:color="auto"/>
      </w:divBdr>
    </w:div>
    <w:div w:id="2120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tt-archives.org/%7Emtt26/"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Zzc\Admin\CV\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6417374-2ced-42bc-b5c9-06cf7f3632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4BF3C0224D5749841BCE574EA26F6F" ma:contentTypeVersion="9" ma:contentTypeDescription="Create a new document." ma:contentTypeScope="" ma:versionID="0887ceb67bceae6fc788419ac7fb1a78">
  <xsd:schema xmlns:xsd="http://www.w3.org/2001/XMLSchema" xmlns:xs="http://www.w3.org/2001/XMLSchema" xmlns:p="http://schemas.microsoft.com/office/2006/metadata/properties" xmlns:ns3="b9578abd-1a8e-4cdf-af1f-9d6f9516c0ba" xmlns:ns4="66417374-2ced-42bc-b5c9-06cf7f3632fb" targetNamespace="http://schemas.microsoft.com/office/2006/metadata/properties" ma:root="true" ma:fieldsID="1357183095a9722753f6105467678aa3" ns3:_="" ns4:_="">
    <xsd:import namespace="b9578abd-1a8e-4cdf-af1f-9d6f9516c0ba"/>
    <xsd:import namespace="66417374-2ced-42bc-b5c9-06cf7f3632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78abd-1a8e-4cdf-af1f-9d6f9516c0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417374-2ced-42bc-b5c9-06cf7f3632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C583-476E-4214-824D-8479625AAA0F}">
  <ds:schemaRefs>
    <ds:schemaRef ds:uri="http://schemas.microsoft.com/sharepoint/v3/contenttype/forms"/>
  </ds:schemaRefs>
</ds:datastoreItem>
</file>

<file path=customXml/itemProps2.xml><?xml version="1.0" encoding="utf-8"?>
<ds:datastoreItem xmlns:ds="http://schemas.openxmlformats.org/officeDocument/2006/customXml" ds:itemID="{BCB46557-93E2-47E1-9EE5-4F54257517B4}">
  <ds:schemaRefs>
    <ds:schemaRef ds:uri="http://schemas.microsoft.com/office/2006/metadata/properties"/>
    <ds:schemaRef ds:uri="http://schemas.microsoft.com/office/infopath/2007/PartnerControls"/>
    <ds:schemaRef ds:uri="66417374-2ced-42bc-b5c9-06cf7f3632fb"/>
  </ds:schemaRefs>
</ds:datastoreItem>
</file>

<file path=customXml/itemProps3.xml><?xml version="1.0" encoding="utf-8"?>
<ds:datastoreItem xmlns:ds="http://schemas.openxmlformats.org/officeDocument/2006/customXml" ds:itemID="{07485431-521A-4F63-BFC1-A2C0A0BC1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78abd-1a8e-4cdf-af1f-9d6f9516c0ba"/>
    <ds:schemaRef ds:uri="66417374-2ced-42bc-b5c9-06cf7f363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6F30F-ECD0-46FD-B7B9-2EC9D548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Template>
  <TotalTime>31</TotalTime>
  <Pages>19</Pages>
  <Words>7996</Words>
  <Characters>45582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CURRICULUM VITAE</vt:lpstr>
    </vt:vector>
  </TitlesOfParts>
  <Company>DalTech, Dalhousie University</Company>
  <LinksUpToDate>false</LinksUpToDate>
  <CharactersWithSpaces>53472</CharactersWithSpaces>
  <SharedDoc>false</SharedDoc>
  <HLinks>
    <vt:vector size="24" baseType="variant">
      <vt:variant>
        <vt:i4>8257575</vt:i4>
      </vt:variant>
      <vt:variant>
        <vt:i4>9</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7405615</vt:i4>
      </vt:variant>
      <vt:variant>
        <vt:i4>5</vt:i4>
      </vt:variant>
      <vt:variant>
        <vt:i4>0</vt:i4>
      </vt:variant>
      <vt:variant>
        <vt:i4>5</vt:i4>
      </vt:variant>
      <vt:variant>
        <vt:lpwstr>http://ieeexplore.ieee.org.ezproxy.library.dal.ca/search/srchabstract.jsp?tp=&amp;arnumber=5552474&amp;queryText%3D%28%28%28meshless%29+AND+Yu%29+AND+Chen%29%26openedRefinements%3D*%26matchBoolean%3Dtrue%26searchField%3DSearch+All</vt:lpwstr>
      </vt:variant>
      <vt:variant>
        <vt:lpwstr/>
      </vt:variant>
      <vt:variant>
        <vt:i4>8257575</vt:i4>
      </vt:variant>
      <vt:variant>
        <vt:i4>3</vt:i4>
      </vt:variant>
      <vt:variant>
        <vt:i4>0</vt:i4>
      </vt:variant>
      <vt:variant>
        <vt:i4>5</vt:i4>
      </vt:variant>
      <vt:variant>
        <vt:lpwstr>http://ieeexplore.ieee.org.ezproxy.library.dal.ca/search/srchabstract.jsp?tp=&amp;arnumber=5514992&amp;queryText%3D%28%28%28meshless%29+AND+Yu%29+AND+Chen%29%26openedRefinements%3D*%26matchBoolean%3Dtrue%26searchField%3DSearch+All</vt:lpwstr>
      </vt:variant>
      <vt:variant>
        <vt:lpwstr/>
      </vt:variant>
      <vt:variant>
        <vt:i4>3407992</vt:i4>
      </vt:variant>
      <vt:variant>
        <vt:i4>0</vt:i4>
      </vt:variant>
      <vt:variant>
        <vt:i4>0</vt:i4>
      </vt:variant>
      <vt:variant>
        <vt:i4>5</vt:i4>
      </vt:variant>
      <vt:variant>
        <vt:lpwstr>javascript:submitLoad('498891297011','ORGANIZER_PAGE_TYPE', false, false)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Zhizhang (David) Chen</dc:creator>
  <cp:keywords/>
  <dc:description/>
  <cp:lastModifiedBy>Zhizhang David Chen</cp:lastModifiedBy>
  <cp:revision>5</cp:revision>
  <cp:lastPrinted>2023-11-28T18:37:00Z</cp:lastPrinted>
  <dcterms:created xsi:type="dcterms:W3CDTF">2023-12-01T21:42:00Z</dcterms:created>
  <dcterms:modified xsi:type="dcterms:W3CDTF">2023-12-02T21:54:00Z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0x010100B64BF3C0224D5749841BCE574EA26F6F</vt:lpwstr>
  </property>
  <property fmtid="{D5CDD505-2E9C-101B-9397-08002B2CF9AE}" pid="3" name="GrammarlyDocumentId">
    <vt:lpwstr>011fd585eda811aa5dcbdf2b8c9bc1b9f3b726f9a00167bbfa00cad0370e2f91</vt:lpwstr>
  </property>
</Properties>
</file>